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B1352" w14:textId="0A9ECBD3" w:rsidR="00C50229" w:rsidRPr="001338C7" w:rsidRDefault="009D2FD8" w:rsidP="000E38A9">
      <w:pPr>
        <w:jc w:val="center"/>
        <w:rPr>
          <w:rFonts w:ascii="Verdana" w:hAnsi="Verdana" w:cs="Arial"/>
          <w:b/>
          <w:sz w:val="24"/>
          <w:szCs w:val="24"/>
          <w:rPrChange w:id="0" w:author="Paola" w:date="2020-02-21T08:08:00Z">
            <w:rPr>
              <w:rFonts w:ascii="Arial" w:hAnsi="Arial" w:cs="Arial"/>
              <w:b/>
              <w:sz w:val="24"/>
              <w:szCs w:val="24"/>
            </w:rPr>
          </w:rPrChange>
        </w:rPr>
      </w:pPr>
      <w:bookmarkStart w:id="1" w:name="_Hlk32402148"/>
      <w:bookmarkEnd w:id="1"/>
      <w:r w:rsidRPr="001338C7">
        <w:rPr>
          <w:rFonts w:ascii="Verdana" w:hAnsi="Verdana" w:cs="Arial"/>
          <w:b/>
          <w:sz w:val="24"/>
          <w:szCs w:val="24"/>
          <w:rPrChange w:id="2" w:author="Paola" w:date="2020-02-21T08:08:00Z">
            <w:rPr>
              <w:rFonts w:ascii="Arial" w:hAnsi="Arial" w:cs="Arial"/>
              <w:b/>
              <w:sz w:val="24"/>
              <w:szCs w:val="24"/>
            </w:rPr>
          </w:rPrChange>
        </w:rPr>
        <w:t>C</w:t>
      </w:r>
      <w:r w:rsidR="00C50229" w:rsidRPr="001338C7">
        <w:rPr>
          <w:rFonts w:ascii="Verdana" w:hAnsi="Verdana" w:cs="Arial"/>
          <w:b/>
          <w:sz w:val="24"/>
          <w:szCs w:val="24"/>
          <w:rPrChange w:id="3" w:author="Paola" w:date="2020-02-21T08:08:00Z">
            <w:rPr>
              <w:rFonts w:ascii="Arial" w:hAnsi="Arial" w:cs="Arial"/>
              <w:b/>
              <w:sz w:val="24"/>
              <w:szCs w:val="24"/>
            </w:rPr>
          </w:rPrChange>
        </w:rPr>
        <w:t xml:space="preserve">ONTRATO </w:t>
      </w:r>
      <w:r w:rsidR="000E38A9" w:rsidRPr="001338C7">
        <w:rPr>
          <w:rFonts w:ascii="Verdana" w:hAnsi="Verdana" w:cs="Arial"/>
          <w:b/>
          <w:sz w:val="24"/>
          <w:szCs w:val="24"/>
          <w:rPrChange w:id="4" w:author="Paola" w:date="2020-02-21T08:08:00Z">
            <w:rPr>
              <w:rFonts w:ascii="Arial" w:hAnsi="Arial" w:cs="Arial"/>
              <w:b/>
              <w:sz w:val="24"/>
              <w:szCs w:val="24"/>
            </w:rPr>
          </w:rPrChange>
        </w:rPr>
        <w:t xml:space="preserve">DE </w:t>
      </w:r>
      <w:r w:rsidR="00F400A9" w:rsidRPr="001338C7">
        <w:rPr>
          <w:rFonts w:ascii="Verdana" w:hAnsi="Verdana" w:cs="Arial"/>
          <w:b/>
          <w:sz w:val="24"/>
          <w:szCs w:val="24"/>
          <w:rPrChange w:id="5" w:author="Paola" w:date="2020-02-21T08:08:00Z">
            <w:rPr>
              <w:rFonts w:ascii="Arial" w:hAnsi="Arial" w:cs="Arial"/>
              <w:b/>
              <w:sz w:val="24"/>
              <w:szCs w:val="24"/>
            </w:rPr>
          </w:rPrChange>
        </w:rPr>
        <w:t>OBRA CIVIL</w:t>
      </w:r>
      <w:r w:rsidRPr="001338C7">
        <w:rPr>
          <w:rFonts w:ascii="Verdana" w:hAnsi="Verdana" w:cs="Arial"/>
          <w:b/>
          <w:sz w:val="24"/>
          <w:szCs w:val="24"/>
          <w:rPrChange w:id="6" w:author="Paola" w:date="2020-02-21T08:08:00Z">
            <w:rPr>
              <w:rFonts w:ascii="Arial" w:hAnsi="Arial" w:cs="Arial"/>
              <w:b/>
              <w:sz w:val="24"/>
              <w:szCs w:val="24"/>
            </w:rPr>
          </w:rPrChange>
        </w:rPr>
        <w:t xml:space="preserve"> No. </w:t>
      </w:r>
      <w:r w:rsidR="006C06CD" w:rsidRPr="001338C7">
        <w:rPr>
          <w:rFonts w:ascii="Verdana" w:hAnsi="Verdana" w:cs="Arial"/>
          <w:b/>
          <w:sz w:val="24"/>
          <w:szCs w:val="24"/>
          <w:rPrChange w:id="7" w:author="Paola" w:date="2020-02-21T08:08:00Z">
            <w:rPr>
              <w:rFonts w:ascii="Arial" w:hAnsi="Arial" w:cs="Arial"/>
              <w:b/>
              <w:sz w:val="24"/>
              <w:szCs w:val="24"/>
            </w:rPr>
          </w:rPrChange>
        </w:rPr>
        <w:t>001</w:t>
      </w:r>
      <w:r w:rsidR="000E38A9" w:rsidRPr="001338C7">
        <w:rPr>
          <w:rFonts w:ascii="Verdana" w:hAnsi="Verdana" w:cs="Arial"/>
          <w:b/>
          <w:sz w:val="24"/>
          <w:szCs w:val="24"/>
          <w:rPrChange w:id="8" w:author="Paola" w:date="2020-02-21T08:08:00Z">
            <w:rPr>
              <w:rFonts w:ascii="Arial" w:hAnsi="Arial" w:cs="Arial"/>
              <w:b/>
              <w:sz w:val="24"/>
              <w:szCs w:val="24"/>
            </w:rPr>
          </w:rPrChange>
        </w:rPr>
        <w:t>DE 2020</w:t>
      </w:r>
    </w:p>
    <w:p w14:paraId="6058F659" w14:textId="6F1E23E1" w:rsidR="00C50229" w:rsidRPr="001338C7" w:rsidRDefault="00C50229" w:rsidP="008623C8">
      <w:pPr>
        <w:spacing w:after="0" w:line="240" w:lineRule="auto"/>
        <w:rPr>
          <w:rFonts w:ascii="Verdana" w:hAnsi="Verdana" w:cs="Arial"/>
          <w:rPrChange w:id="9" w:author="Paola" w:date="2020-02-21T08:08:00Z">
            <w:rPr>
              <w:rFonts w:ascii="Arial" w:hAnsi="Arial" w:cs="Arial"/>
              <w:sz w:val="24"/>
              <w:szCs w:val="24"/>
            </w:rPr>
          </w:rPrChange>
        </w:rPr>
      </w:pPr>
    </w:p>
    <w:p w14:paraId="4FEF9703" w14:textId="0ACF96F0" w:rsidR="00C50229" w:rsidRPr="001338C7" w:rsidRDefault="00C50229" w:rsidP="00C50229">
      <w:pPr>
        <w:jc w:val="both"/>
        <w:rPr>
          <w:rFonts w:ascii="Verdana" w:hAnsi="Verdana" w:cs="Arial"/>
          <w:rPrChange w:id="10" w:author="Paola" w:date="2020-02-21T08:08:00Z">
            <w:rPr>
              <w:rFonts w:ascii="Arial" w:hAnsi="Arial" w:cs="Arial"/>
              <w:sz w:val="24"/>
              <w:szCs w:val="24"/>
            </w:rPr>
          </w:rPrChange>
        </w:rPr>
      </w:pPr>
      <w:r w:rsidRPr="001338C7">
        <w:rPr>
          <w:rFonts w:ascii="Verdana" w:hAnsi="Verdana" w:cs="Arial"/>
          <w:rPrChange w:id="11" w:author="Paola" w:date="2020-02-21T08:08:00Z">
            <w:rPr>
              <w:rFonts w:ascii="Arial" w:hAnsi="Arial" w:cs="Arial"/>
              <w:sz w:val="24"/>
              <w:szCs w:val="24"/>
            </w:rPr>
          </w:rPrChange>
        </w:rPr>
        <w:t xml:space="preserve">Entre los suscritos, por un </w:t>
      </w:r>
      <w:r w:rsidR="00EA53E9" w:rsidRPr="001338C7">
        <w:rPr>
          <w:rFonts w:ascii="Verdana" w:hAnsi="Verdana" w:cs="Arial"/>
          <w:rPrChange w:id="12" w:author="Paola" w:date="2020-02-21T08:08:00Z">
            <w:rPr>
              <w:rFonts w:ascii="Arial" w:hAnsi="Arial" w:cs="Arial"/>
              <w:sz w:val="24"/>
              <w:szCs w:val="24"/>
            </w:rPr>
          </w:rPrChange>
        </w:rPr>
        <w:t>lado,</w:t>
      </w:r>
      <w:r w:rsidR="00EA53E9" w:rsidRPr="001338C7">
        <w:rPr>
          <w:rFonts w:ascii="Verdana" w:hAnsi="Verdana" w:cs="Arial"/>
          <w:b/>
          <w:rPrChange w:id="13" w:author="Paola" w:date="2020-02-21T08:08:00Z">
            <w:rPr>
              <w:rFonts w:ascii="Arial" w:hAnsi="Arial" w:cs="Arial"/>
              <w:b/>
              <w:sz w:val="24"/>
              <w:szCs w:val="24"/>
            </w:rPr>
          </w:rPrChange>
        </w:rPr>
        <w:t xml:space="preserve"> MIGUEL ANGEL NUÑEZ JIMENEZ</w:t>
      </w:r>
      <w:r w:rsidRPr="001338C7">
        <w:rPr>
          <w:rFonts w:ascii="Verdana" w:hAnsi="Verdana" w:cs="Arial"/>
          <w:rPrChange w:id="14" w:author="Paola" w:date="2020-02-21T08:08:00Z">
            <w:rPr>
              <w:rFonts w:ascii="Arial" w:hAnsi="Arial" w:cs="Arial"/>
              <w:sz w:val="24"/>
              <w:szCs w:val="24"/>
            </w:rPr>
          </w:rPrChange>
        </w:rPr>
        <w:t xml:space="preserve">, identificado con cédula de ciudadanía No. </w:t>
      </w:r>
      <w:r w:rsidR="00EA53E9" w:rsidRPr="001338C7">
        <w:rPr>
          <w:rFonts w:ascii="Verdana" w:hAnsi="Verdana" w:cs="Arial"/>
          <w:rPrChange w:id="15" w:author="Paola" w:date="2020-02-21T08:08:00Z">
            <w:rPr>
              <w:rFonts w:ascii="Arial" w:hAnsi="Arial" w:cs="Arial"/>
              <w:sz w:val="24"/>
              <w:szCs w:val="24"/>
            </w:rPr>
          </w:rPrChange>
        </w:rPr>
        <w:t xml:space="preserve">79.297.381 </w:t>
      </w:r>
      <w:r w:rsidRPr="001338C7">
        <w:rPr>
          <w:rFonts w:ascii="Verdana" w:hAnsi="Verdana" w:cs="Arial"/>
          <w:rPrChange w:id="16" w:author="Paola" w:date="2020-02-21T08:08:00Z">
            <w:rPr>
              <w:rFonts w:ascii="Arial" w:hAnsi="Arial" w:cs="Arial"/>
              <w:sz w:val="24"/>
              <w:szCs w:val="24"/>
            </w:rPr>
          </w:rPrChange>
        </w:rPr>
        <w:t>de Bogotá, en calidad</w:t>
      </w:r>
      <w:r w:rsidR="00EA53E9" w:rsidRPr="001338C7">
        <w:rPr>
          <w:rFonts w:ascii="Verdana" w:hAnsi="Verdana" w:cs="Arial"/>
          <w:rPrChange w:id="17" w:author="Paola" w:date="2020-02-21T08:08:00Z">
            <w:rPr>
              <w:rFonts w:ascii="Arial" w:hAnsi="Arial" w:cs="Arial"/>
              <w:sz w:val="24"/>
              <w:szCs w:val="24"/>
            </w:rPr>
          </w:rPrChange>
        </w:rPr>
        <w:t xml:space="preserve"> </w:t>
      </w:r>
      <w:r w:rsidRPr="001338C7">
        <w:rPr>
          <w:rFonts w:ascii="Verdana" w:hAnsi="Verdana" w:cs="Arial"/>
          <w:rPrChange w:id="18" w:author="Paola" w:date="2020-02-21T08:08:00Z">
            <w:rPr>
              <w:rFonts w:ascii="Arial" w:hAnsi="Arial" w:cs="Arial"/>
              <w:sz w:val="24"/>
              <w:szCs w:val="24"/>
            </w:rPr>
          </w:rPrChange>
        </w:rPr>
        <w:t xml:space="preserve">Representante Legal de la empresa </w:t>
      </w:r>
      <w:r w:rsidR="00EA53E9" w:rsidRPr="001338C7">
        <w:rPr>
          <w:rFonts w:ascii="Verdana" w:hAnsi="Verdana" w:cs="Arial"/>
          <w:b/>
          <w:bCs/>
          <w:rPrChange w:id="19" w:author="Paola" w:date="2020-02-21T08:08:00Z">
            <w:rPr>
              <w:rFonts w:ascii="Arial" w:hAnsi="Arial" w:cs="Arial"/>
              <w:b/>
              <w:bCs/>
              <w:sz w:val="24"/>
              <w:szCs w:val="24"/>
            </w:rPr>
          </w:rPrChange>
        </w:rPr>
        <w:t>EXSIS</w:t>
      </w:r>
      <w:r w:rsidR="00EA53E9" w:rsidRPr="001338C7">
        <w:rPr>
          <w:rFonts w:ascii="Verdana" w:hAnsi="Verdana" w:cs="Arial"/>
          <w:rPrChange w:id="20" w:author="Paola" w:date="2020-02-21T08:08:00Z">
            <w:rPr>
              <w:rFonts w:ascii="Arial" w:hAnsi="Arial" w:cs="Arial"/>
              <w:sz w:val="24"/>
              <w:szCs w:val="24"/>
            </w:rPr>
          </w:rPrChange>
        </w:rPr>
        <w:t xml:space="preserve"> </w:t>
      </w:r>
      <w:r w:rsidR="00EA53E9" w:rsidRPr="001338C7">
        <w:rPr>
          <w:rFonts w:ascii="Verdana" w:hAnsi="Verdana" w:cs="Arial"/>
          <w:b/>
          <w:bCs/>
          <w:rPrChange w:id="21" w:author="Paola" w:date="2020-02-21T08:08:00Z">
            <w:rPr>
              <w:rFonts w:ascii="Arial" w:hAnsi="Arial" w:cs="Arial"/>
              <w:b/>
              <w:bCs/>
              <w:sz w:val="24"/>
              <w:szCs w:val="24"/>
            </w:rPr>
          </w:rPrChange>
        </w:rPr>
        <w:t>SOFWARE SOLUCIONES S.A.S</w:t>
      </w:r>
      <w:r w:rsidR="003E3D73" w:rsidRPr="001338C7">
        <w:rPr>
          <w:rFonts w:ascii="Verdana" w:hAnsi="Verdana" w:cs="Arial"/>
          <w:rPrChange w:id="22" w:author="Paola" w:date="2020-02-21T08:08:00Z">
            <w:rPr>
              <w:rFonts w:ascii="Arial" w:hAnsi="Arial" w:cs="Arial"/>
              <w:sz w:val="24"/>
              <w:szCs w:val="24"/>
            </w:rPr>
          </w:rPrChange>
        </w:rPr>
        <w:t>, identificada con Nit</w:t>
      </w:r>
      <w:r w:rsidR="006634A3" w:rsidRPr="001338C7">
        <w:rPr>
          <w:rFonts w:ascii="Verdana" w:hAnsi="Verdana" w:cs="Arial"/>
          <w:rPrChange w:id="23" w:author="Paola" w:date="2020-02-21T08:08:00Z">
            <w:rPr>
              <w:rFonts w:ascii="Arial" w:hAnsi="Arial" w:cs="Arial"/>
              <w:sz w:val="24"/>
              <w:szCs w:val="24"/>
            </w:rPr>
          </w:rPrChange>
        </w:rPr>
        <w:t xml:space="preserve"> </w:t>
      </w:r>
      <w:r w:rsidR="00EA53E9" w:rsidRPr="001338C7">
        <w:rPr>
          <w:rFonts w:ascii="Verdana" w:hAnsi="Verdana" w:cs="Arial"/>
          <w:rPrChange w:id="24" w:author="Paola" w:date="2020-02-21T08:08:00Z">
            <w:rPr>
              <w:rFonts w:ascii="Arial" w:hAnsi="Arial" w:cs="Arial"/>
              <w:sz w:val="24"/>
              <w:szCs w:val="24"/>
            </w:rPr>
          </w:rPrChange>
        </w:rPr>
        <w:t>800.245.974-2,</w:t>
      </w:r>
      <w:r w:rsidRPr="001338C7">
        <w:rPr>
          <w:rFonts w:ascii="Verdana" w:hAnsi="Verdana" w:cs="Arial"/>
          <w:rPrChange w:id="25" w:author="Paola" w:date="2020-02-21T08:08:00Z">
            <w:rPr>
              <w:rFonts w:ascii="Arial" w:hAnsi="Arial" w:cs="Arial"/>
              <w:sz w:val="24"/>
              <w:szCs w:val="24"/>
            </w:rPr>
          </w:rPrChange>
        </w:rPr>
        <w:t xml:space="preserve"> quien en adelante se </w:t>
      </w:r>
      <w:r w:rsidR="00EA53E9" w:rsidRPr="001338C7">
        <w:rPr>
          <w:rFonts w:ascii="Verdana" w:hAnsi="Verdana" w:cs="Arial"/>
          <w:rPrChange w:id="26" w:author="Paola" w:date="2020-02-21T08:08:00Z">
            <w:rPr>
              <w:rFonts w:ascii="Arial" w:hAnsi="Arial" w:cs="Arial"/>
              <w:sz w:val="24"/>
              <w:szCs w:val="24"/>
            </w:rPr>
          </w:rPrChange>
        </w:rPr>
        <w:t>denominará EL</w:t>
      </w:r>
      <w:r w:rsidR="00EA53E9" w:rsidRPr="001338C7">
        <w:rPr>
          <w:rFonts w:ascii="Verdana" w:hAnsi="Verdana" w:cs="Arial"/>
          <w:b/>
          <w:bCs/>
          <w:rPrChange w:id="27" w:author="Paola" w:date="2020-02-21T08:08:00Z">
            <w:rPr>
              <w:rFonts w:ascii="Arial" w:hAnsi="Arial" w:cs="Arial"/>
              <w:b/>
              <w:bCs/>
              <w:sz w:val="24"/>
              <w:szCs w:val="24"/>
            </w:rPr>
          </w:rPrChange>
        </w:rPr>
        <w:t xml:space="preserve"> CONTRATANTE</w:t>
      </w:r>
      <w:r w:rsidRPr="001338C7">
        <w:rPr>
          <w:rFonts w:ascii="Verdana" w:hAnsi="Verdana" w:cs="Arial"/>
          <w:rPrChange w:id="28" w:author="Paola" w:date="2020-02-21T08:08:00Z">
            <w:rPr>
              <w:rFonts w:ascii="Arial" w:hAnsi="Arial" w:cs="Arial"/>
              <w:sz w:val="24"/>
              <w:szCs w:val="24"/>
            </w:rPr>
          </w:rPrChange>
        </w:rPr>
        <w:t xml:space="preserve">; </w:t>
      </w:r>
      <w:r w:rsidR="0078645B" w:rsidRPr="001338C7">
        <w:rPr>
          <w:rFonts w:ascii="Verdana" w:hAnsi="Verdana" w:cs="Arial"/>
          <w:rPrChange w:id="29" w:author="Paola" w:date="2020-02-21T08:08:00Z">
            <w:rPr>
              <w:rFonts w:ascii="Arial" w:hAnsi="Arial" w:cs="Arial"/>
              <w:sz w:val="24"/>
              <w:szCs w:val="24"/>
            </w:rPr>
          </w:rPrChange>
        </w:rPr>
        <w:t>y,</w:t>
      </w:r>
      <w:r w:rsidRPr="001338C7">
        <w:rPr>
          <w:rFonts w:ascii="Verdana" w:hAnsi="Verdana" w:cs="Arial"/>
          <w:rPrChange w:id="30" w:author="Paola" w:date="2020-02-21T08:08:00Z">
            <w:rPr>
              <w:rFonts w:ascii="Arial" w:hAnsi="Arial" w:cs="Arial"/>
              <w:sz w:val="24"/>
              <w:szCs w:val="24"/>
            </w:rPr>
          </w:rPrChange>
        </w:rPr>
        <w:t xml:space="preserve"> por otro lado, </w:t>
      </w:r>
      <w:r w:rsidR="00F400A9" w:rsidRPr="001338C7">
        <w:rPr>
          <w:rFonts w:ascii="Verdana" w:hAnsi="Verdana" w:cs="Arial"/>
          <w:b/>
          <w:rPrChange w:id="31" w:author="Paola" w:date="2020-02-21T08:08:00Z">
            <w:rPr>
              <w:rFonts w:ascii="Arial" w:hAnsi="Arial" w:cs="Arial"/>
              <w:b/>
              <w:sz w:val="24"/>
              <w:szCs w:val="24"/>
            </w:rPr>
          </w:rPrChange>
        </w:rPr>
        <w:t>LIZA FERNANDA SANCHEZ MAZORCA</w:t>
      </w:r>
      <w:r w:rsidR="00EA53E9" w:rsidRPr="001338C7">
        <w:rPr>
          <w:rFonts w:ascii="Verdana" w:hAnsi="Verdana" w:cs="Arial"/>
          <w:b/>
          <w:rPrChange w:id="32" w:author="Paola" w:date="2020-02-21T08:08:00Z">
            <w:rPr>
              <w:rFonts w:ascii="Arial" w:hAnsi="Arial" w:cs="Arial"/>
              <w:b/>
              <w:sz w:val="24"/>
              <w:szCs w:val="24"/>
            </w:rPr>
          </w:rPrChange>
        </w:rPr>
        <w:t>,</w:t>
      </w:r>
      <w:r w:rsidRPr="001338C7">
        <w:rPr>
          <w:rFonts w:ascii="Verdana" w:hAnsi="Verdana" w:cs="Arial"/>
          <w:rPrChange w:id="33" w:author="Paola" w:date="2020-02-21T08:08:00Z">
            <w:rPr>
              <w:rFonts w:ascii="Arial" w:hAnsi="Arial" w:cs="Arial"/>
              <w:sz w:val="24"/>
              <w:szCs w:val="24"/>
            </w:rPr>
          </w:rPrChange>
        </w:rPr>
        <w:t xml:space="preserve"> identificado (a) con cédula de ciudadanía No. </w:t>
      </w:r>
      <w:r w:rsidR="00F400A9" w:rsidRPr="001338C7">
        <w:rPr>
          <w:rFonts w:ascii="Verdana" w:hAnsi="Verdana" w:cs="Arial"/>
          <w:rPrChange w:id="34" w:author="Paola" w:date="2020-02-21T08:08:00Z">
            <w:rPr>
              <w:rFonts w:ascii="Arial" w:hAnsi="Arial" w:cs="Arial"/>
              <w:sz w:val="24"/>
              <w:szCs w:val="24"/>
            </w:rPr>
          </w:rPrChange>
        </w:rPr>
        <w:t>1.073.159.961</w:t>
      </w:r>
      <w:r w:rsidRPr="001338C7">
        <w:rPr>
          <w:rFonts w:ascii="Verdana" w:hAnsi="Verdana" w:cs="Arial"/>
          <w:rPrChange w:id="35" w:author="Paola" w:date="2020-02-21T08:08:00Z">
            <w:rPr>
              <w:rFonts w:ascii="Arial" w:hAnsi="Arial" w:cs="Arial"/>
              <w:sz w:val="24"/>
              <w:szCs w:val="24"/>
            </w:rPr>
          </w:rPrChange>
        </w:rPr>
        <w:t xml:space="preserve"> de </w:t>
      </w:r>
      <w:r w:rsidR="00F400A9" w:rsidRPr="001338C7">
        <w:rPr>
          <w:rFonts w:ascii="Verdana" w:hAnsi="Verdana" w:cs="Arial"/>
          <w:rPrChange w:id="36" w:author="Paola" w:date="2020-02-21T08:08:00Z">
            <w:rPr>
              <w:rFonts w:ascii="Arial" w:hAnsi="Arial" w:cs="Arial"/>
              <w:sz w:val="24"/>
              <w:szCs w:val="24"/>
            </w:rPr>
          </w:rPrChange>
        </w:rPr>
        <w:t>Madrid Cundinamarca,</w:t>
      </w:r>
      <w:r w:rsidR="00080FEE" w:rsidRPr="001338C7">
        <w:rPr>
          <w:rFonts w:ascii="Verdana" w:hAnsi="Verdana" w:cs="Arial"/>
          <w:rPrChange w:id="37" w:author="Paola" w:date="2020-02-21T08:08:00Z">
            <w:rPr>
              <w:rFonts w:ascii="Arial" w:hAnsi="Arial" w:cs="Arial"/>
              <w:sz w:val="24"/>
              <w:szCs w:val="24"/>
            </w:rPr>
          </w:rPrChange>
        </w:rPr>
        <w:t xml:space="preserve"> </w:t>
      </w:r>
      <w:r w:rsidRPr="001338C7">
        <w:rPr>
          <w:rFonts w:ascii="Verdana" w:hAnsi="Verdana" w:cs="Arial"/>
          <w:rPrChange w:id="38" w:author="Paola" w:date="2020-02-21T08:08:00Z">
            <w:rPr>
              <w:rFonts w:ascii="Arial" w:hAnsi="Arial" w:cs="Arial"/>
              <w:sz w:val="24"/>
              <w:szCs w:val="24"/>
            </w:rPr>
          </w:rPrChange>
        </w:rPr>
        <w:t xml:space="preserve">quien en adelante se denominará EL </w:t>
      </w:r>
      <w:r w:rsidR="00EA53E9" w:rsidRPr="001338C7">
        <w:rPr>
          <w:rFonts w:ascii="Verdana" w:hAnsi="Verdana" w:cs="Arial"/>
          <w:rPrChange w:id="39" w:author="Paola" w:date="2020-02-21T08:08:00Z">
            <w:rPr>
              <w:rFonts w:ascii="Arial" w:hAnsi="Arial" w:cs="Arial"/>
              <w:sz w:val="24"/>
              <w:szCs w:val="24"/>
            </w:rPr>
          </w:rPrChange>
        </w:rPr>
        <w:t>CONTRATISTA</w:t>
      </w:r>
      <w:r w:rsidRPr="001338C7">
        <w:rPr>
          <w:rFonts w:ascii="Verdana" w:hAnsi="Verdana" w:cs="Arial"/>
          <w:rPrChange w:id="40" w:author="Paola" w:date="2020-02-21T08:08:00Z">
            <w:rPr>
              <w:rFonts w:ascii="Arial" w:hAnsi="Arial" w:cs="Arial"/>
              <w:sz w:val="24"/>
              <w:szCs w:val="24"/>
            </w:rPr>
          </w:rPrChange>
        </w:rPr>
        <w:t xml:space="preserve">, </w:t>
      </w:r>
      <w:r w:rsidR="00EA53E9" w:rsidRPr="001338C7">
        <w:rPr>
          <w:rFonts w:ascii="Verdana" w:hAnsi="Verdana" w:cs="Arial"/>
          <w:rPrChange w:id="41" w:author="Paola" w:date="2020-02-21T08:08:00Z">
            <w:rPr>
              <w:rFonts w:ascii="Arial" w:hAnsi="Arial" w:cs="Arial"/>
              <w:sz w:val="24"/>
              <w:szCs w:val="24"/>
            </w:rPr>
          </w:rPrChange>
        </w:rPr>
        <w:t xml:space="preserve">acuerdan celebrar el presente contrato de </w:t>
      </w:r>
      <w:r w:rsidR="00F400A9" w:rsidRPr="001338C7">
        <w:rPr>
          <w:rFonts w:ascii="Verdana" w:hAnsi="Verdana" w:cs="Arial"/>
          <w:rPrChange w:id="42" w:author="Paola" w:date="2020-02-21T08:08:00Z">
            <w:rPr>
              <w:rFonts w:ascii="Arial" w:hAnsi="Arial" w:cs="Arial"/>
              <w:sz w:val="24"/>
              <w:szCs w:val="24"/>
            </w:rPr>
          </w:rPrChange>
        </w:rPr>
        <w:t>obra civil de la construcción de modulo disponible</w:t>
      </w:r>
      <w:r w:rsidR="00EA53E9" w:rsidRPr="001338C7">
        <w:rPr>
          <w:rFonts w:ascii="Verdana" w:hAnsi="Verdana" w:cs="Arial"/>
          <w:rPrChange w:id="43" w:author="Paola" w:date="2020-02-21T08:08:00Z">
            <w:rPr>
              <w:rFonts w:ascii="Arial" w:hAnsi="Arial" w:cs="Arial"/>
              <w:sz w:val="24"/>
              <w:szCs w:val="24"/>
            </w:rPr>
          </w:rPrChange>
        </w:rPr>
        <w:t>, el cual se regirá por las siguientes clausulas:</w:t>
      </w:r>
    </w:p>
    <w:p w14:paraId="35813066" w14:textId="1EFD1FE5" w:rsidR="00C50229" w:rsidRPr="001338C7" w:rsidRDefault="00C50229" w:rsidP="00F46CAA">
      <w:pPr>
        <w:jc w:val="both"/>
        <w:rPr>
          <w:rFonts w:ascii="Verdana" w:hAnsi="Verdana" w:cs="Arial"/>
          <w:b/>
          <w:bCs/>
          <w:rPrChange w:id="44" w:author="Paola" w:date="2020-02-21T08:08:00Z">
            <w:rPr>
              <w:rFonts w:ascii="Arial" w:hAnsi="Arial" w:cs="Arial"/>
              <w:b/>
              <w:bCs/>
              <w:sz w:val="24"/>
              <w:szCs w:val="24"/>
            </w:rPr>
          </w:rPrChange>
        </w:rPr>
      </w:pPr>
      <w:r w:rsidRPr="001338C7">
        <w:rPr>
          <w:rFonts w:ascii="Verdana" w:hAnsi="Verdana" w:cs="Arial"/>
          <w:b/>
          <w:rPrChange w:id="45" w:author="Paola" w:date="2020-02-21T08:08:00Z">
            <w:rPr>
              <w:rFonts w:ascii="Arial" w:hAnsi="Arial" w:cs="Arial"/>
              <w:b/>
              <w:sz w:val="24"/>
              <w:szCs w:val="24"/>
            </w:rPr>
          </w:rPrChange>
        </w:rPr>
        <w:t>CLÁUSULA PRIMERA</w:t>
      </w:r>
      <w:r w:rsidR="00EA53E9" w:rsidRPr="001338C7">
        <w:rPr>
          <w:rFonts w:ascii="Verdana" w:hAnsi="Verdana" w:cs="Arial"/>
          <w:b/>
          <w:rPrChange w:id="46" w:author="Paola" w:date="2020-02-21T08:08:00Z">
            <w:rPr>
              <w:rFonts w:ascii="Arial" w:hAnsi="Arial" w:cs="Arial"/>
              <w:b/>
              <w:sz w:val="24"/>
              <w:szCs w:val="24"/>
            </w:rPr>
          </w:rPrChange>
        </w:rPr>
        <w:t>-</w:t>
      </w:r>
      <w:r w:rsidR="00504D10" w:rsidRPr="001338C7">
        <w:rPr>
          <w:rFonts w:ascii="Verdana" w:hAnsi="Verdana" w:cs="Arial"/>
          <w:b/>
          <w:rPrChange w:id="47" w:author="Paola" w:date="2020-02-21T08:08:00Z">
            <w:rPr>
              <w:rFonts w:ascii="Arial" w:hAnsi="Arial" w:cs="Arial"/>
              <w:b/>
              <w:sz w:val="24"/>
              <w:szCs w:val="24"/>
            </w:rPr>
          </w:rPrChange>
        </w:rPr>
        <w:t xml:space="preserve"> </w:t>
      </w:r>
      <w:r w:rsidR="00EA53E9" w:rsidRPr="001338C7">
        <w:rPr>
          <w:rFonts w:ascii="Verdana" w:hAnsi="Verdana" w:cs="Arial"/>
          <w:b/>
          <w:rPrChange w:id="48" w:author="Paola" w:date="2020-02-21T08:08:00Z">
            <w:rPr>
              <w:rFonts w:ascii="Arial" w:hAnsi="Arial" w:cs="Arial"/>
              <w:b/>
              <w:sz w:val="24"/>
              <w:szCs w:val="24"/>
            </w:rPr>
          </w:rPrChange>
        </w:rPr>
        <w:t>OBJETO</w:t>
      </w:r>
      <w:r w:rsidRPr="001338C7">
        <w:rPr>
          <w:rFonts w:ascii="Verdana" w:hAnsi="Verdana" w:cs="Arial"/>
          <w:rPrChange w:id="49" w:author="Paola" w:date="2020-02-21T08:08:00Z">
            <w:rPr>
              <w:rFonts w:ascii="Arial" w:hAnsi="Arial" w:cs="Arial"/>
              <w:sz w:val="24"/>
              <w:szCs w:val="24"/>
            </w:rPr>
          </w:rPrChange>
        </w:rPr>
        <w:t xml:space="preserve">. </w:t>
      </w:r>
      <w:r w:rsidR="00EA53E9" w:rsidRPr="001338C7">
        <w:rPr>
          <w:rFonts w:ascii="Verdana" w:hAnsi="Verdana" w:cs="Arial"/>
          <w:b/>
          <w:bCs/>
          <w:rPrChange w:id="50" w:author="Paola" w:date="2020-02-21T08:08:00Z">
            <w:rPr>
              <w:rFonts w:ascii="Arial" w:hAnsi="Arial" w:cs="Arial"/>
              <w:b/>
              <w:bCs/>
              <w:sz w:val="24"/>
              <w:szCs w:val="24"/>
            </w:rPr>
          </w:rPrChange>
        </w:rPr>
        <w:t>EL CONTRATISTA</w:t>
      </w:r>
      <w:r w:rsidR="00EA53E9" w:rsidRPr="001338C7">
        <w:rPr>
          <w:rFonts w:ascii="Verdana" w:hAnsi="Verdana" w:cs="Arial"/>
          <w:rPrChange w:id="51" w:author="Paola" w:date="2020-02-21T08:08:00Z">
            <w:rPr>
              <w:rFonts w:ascii="Arial" w:hAnsi="Arial" w:cs="Arial"/>
              <w:sz w:val="24"/>
              <w:szCs w:val="24"/>
            </w:rPr>
          </w:rPrChange>
        </w:rPr>
        <w:t xml:space="preserve"> en calidad de ejecutor se obliga para </w:t>
      </w:r>
      <w:r w:rsidR="00EA53E9" w:rsidRPr="001338C7">
        <w:rPr>
          <w:rFonts w:ascii="Verdana" w:hAnsi="Verdana" w:cs="Arial"/>
          <w:b/>
          <w:bCs/>
          <w:rPrChange w:id="52" w:author="Paola" w:date="2020-02-21T08:08:00Z">
            <w:rPr>
              <w:rFonts w:ascii="Arial" w:hAnsi="Arial" w:cs="Arial"/>
              <w:b/>
              <w:bCs/>
              <w:sz w:val="24"/>
              <w:szCs w:val="24"/>
            </w:rPr>
          </w:rPrChange>
        </w:rPr>
        <w:t xml:space="preserve">EL </w:t>
      </w:r>
      <w:r w:rsidR="00504D10" w:rsidRPr="001338C7">
        <w:rPr>
          <w:rFonts w:ascii="Verdana" w:hAnsi="Verdana" w:cs="Arial"/>
          <w:b/>
          <w:bCs/>
          <w:rPrChange w:id="53" w:author="Paola" w:date="2020-02-21T08:08:00Z">
            <w:rPr>
              <w:rFonts w:ascii="Arial" w:hAnsi="Arial" w:cs="Arial"/>
              <w:b/>
              <w:bCs/>
              <w:sz w:val="24"/>
              <w:szCs w:val="24"/>
            </w:rPr>
          </w:rPrChange>
        </w:rPr>
        <w:t xml:space="preserve">CONTRATANTE, </w:t>
      </w:r>
      <w:r w:rsidR="00504D10" w:rsidRPr="001338C7">
        <w:rPr>
          <w:rFonts w:ascii="Verdana" w:hAnsi="Verdana" w:cs="Arial"/>
          <w:spacing w:val="-3"/>
          <w:rPrChange w:id="54" w:author="Paola" w:date="2020-02-21T08:08:00Z">
            <w:rPr>
              <w:rFonts w:ascii="Arial" w:hAnsi="Arial" w:cs="Arial"/>
              <w:spacing w:val="-3"/>
              <w:sz w:val="24"/>
              <w:szCs w:val="24"/>
            </w:rPr>
          </w:rPrChange>
        </w:rPr>
        <w:t xml:space="preserve">realizar la </w:t>
      </w:r>
      <w:r w:rsidR="00F400A9" w:rsidRPr="001338C7">
        <w:rPr>
          <w:rFonts w:ascii="Verdana" w:hAnsi="Verdana" w:cs="Arial"/>
          <w:spacing w:val="-3"/>
          <w:rPrChange w:id="55" w:author="Paola" w:date="2020-02-21T08:08:00Z">
            <w:rPr>
              <w:rFonts w:ascii="Arial" w:hAnsi="Arial" w:cs="Arial"/>
              <w:spacing w:val="-3"/>
              <w:sz w:val="24"/>
              <w:szCs w:val="24"/>
            </w:rPr>
          </w:rPrChange>
        </w:rPr>
        <w:t xml:space="preserve">obra civil de la </w:t>
      </w:r>
      <w:r w:rsidR="00504D10" w:rsidRPr="001338C7">
        <w:rPr>
          <w:rFonts w:ascii="Verdana" w:hAnsi="Verdana" w:cs="Arial"/>
          <w:spacing w:val="-3"/>
          <w:rPrChange w:id="56" w:author="Paola" w:date="2020-02-21T08:08:00Z">
            <w:rPr>
              <w:rFonts w:ascii="Arial" w:hAnsi="Arial" w:cs="Arial"/>
              <w:spacing w:val="-3"/>
              <w:sz w:val="24"/>
              <w:szCs w:val="24"/>
            </w:rPr>
          </w:rPrChange>
        </w:rPr>
        <w:t xml:space="preserve">construcción </w:t>
      </w:r>
      <w:r w:rsidR="00F400A9" w:rsidRPr="001338C7">
        <w:rPr>
          <w:rFonts w:ascii="Verdana" w:hAnsi="Verdana" w:cs="Arial"/>
          <w:spacing w:val="-3"/>
          <w:rPrChange w:id="57" w:author="Paola" w:date="2020-02-21T08:08:00Z">
            <w:rPr>
              <w:rFonts w:ascii="Arial" w:hAnsi="Arial" w:cs="Arial"/>
              <w:spacing w:val="-3"/>
              <w:sz w:val="24"/>
              <w:szCs w:val="24"/>
            </w:rPr>
          </w:rPrChange>
        </w:rPr>
        <w:t>de módulo disponible</w:t>
      </w:r>
      <w:ins w:id="58" w:author="Paola" w:date="2020-02-21T08:08:00Z">
        <w:r w:rsidR="001338C7">
          <w:rPr>
            <w:rFonts w:ascii="Verdana" w:hAnsi="Verdana" w:cs="Arial"/>
            <w:spacing w:val="-3"/>
          </w:rPr>
          <w:t xml:space="preserve"> en el inmueble ubicado en la siguiente dirección: ________________ d</w:t>
        </w:r>
      </w:ins>
      <w:ins w:id="59" w:author="Paola" w:date="2020-02-21T08:09:00Z">
        <w:r w:rsidR="001338C7">
          <w:rPr>
            <w:rFonts w:ascii="Verdana" w:hAnsi="Verdana" w:cs="Arial"/>
            <w:spacing w:val="-3"/>
          </w:rPr>
          <w:t>e la ciudad de __________ identificado con el folio de matrícula inmobiliaria número ____________</w:t>
        </w:r>
      </w:ins>
      <w:r w:rsidR="00F400A9" w:rsidRPr="001338C7">
        <w:rPr>
          <w:rFonts w:ascii="Verdana" w:hAnsi="Verdana" w:cs="Arial"/>
          <w:spacing w:val="-3"/>
          <w:rPrChange w:id="60" w:author="Paola" w:date="2020-02-21T08:08:00Z">
            <w:rPr>
              <w:rFonts w:ascii="Arial" w:hAnsi="Arial" w:cs="Arial"/>
              <w:spacing w:val="-3"/>
              <w:sz w:val="24"/>
              <w:szCs w:val="24"/>
            </w:rPr>
          </w:rPrChange>
        </w:rPr>
        <w:t>.</w:t>
      </w:r>
    </w:p>
    <w:p w14:paraId="3AE0C9F9" w14:textId="6FBD499D" w:rsidR="00F46CAA" w:rsidRPr="001338C7" w:rsidRDefault="00C50229" w:rsidP="00F46CAA">
      <w:pPr>
        <w:jc w:val="both"/>
        <w:rPr>
          <w:rFonts w:ascii="Verdana" w:hAnsi="Verdana"/>
          <w:noProof/>
          <w:rPrChange w:id="61" w:author="Paola" w:date="2020-02-21T08:08:00Z">
            <w:rPr>
              <w:noProof/>
              <w:sz w:val="24"/>
              <w:szCs w:val="24"/>
            </w:rPr>
          </w:rPrChange>
        </w:rPr>
      </w:pPr>
      <w:r w:rsidRPr="001338C7">
        <w:rPr>
          <w:rFonts w:ascii="Verdana" w:hAnsi="Verdana" w:cs="Arial"/>
          <w:b/>
          <w:rPrChange w:id="62" w:author="Paola" w:date="2020-02-21T08:08:00Z">
            <w:rPr>
              <w:rFonts w:ascii="Arial" w:hAnsi="Arial" w:cs="Arial"/>
              <w:b/>
              <w:sz w:val="24"/>
              <w:szCs w:val="24"/>
            </w:rPr>
          </w:rPrChange>
        </w:rPr>
        <w:t xml:space="preserve">CLÁUSULA </w:t>
      </w:r>
      <w:r w:rsidR="00504D10" w:rsidRPr="001338C7">
        <w:rPr>
          <w:rFonts w:ascii="Verdana" w:hAnsi="Verdana" w:cs="Arial"/>
          <w:b/>
          <w:rPrChange w:id="63" w:author="Paola" w:date="2020-02-21T08:08:00Z">
            <w:rPr>
              <w:rFonts w:ascii="Arial" w:hAnsi="Arial" w:cs="Arial"/>
              <w:b/>
              <w:sz w:val="24"/>
              <w:szCs w:val="24"/>
            </w:rPr>
          </w:rPrChange>
        </w:rPr>
        <w:t>SEGUNDA</w:t>
      </w:r>
      <w:r w:rsidR="00AD5687" w:rsidRPr="001338C7">
        <w:rPr>
          <w:rFonts w:ascii="Verdana" w:hAnsi="Verdana" w:cs="Arial"/>
          <w:b/>
          <w:rPrChange w:id="64" w:author="Paola" w:date="2020-02-21T08:08:00Z">
            <w:rPr>
              <w:rFonts w:ascii="Arial" w:hAnsi="Arial" w:cs="Arial"/>
              <w:b/>
              <w:sz w:val="24"/>
              <w:szCs w:val="24"/>
            </w:rPr>
          </w:rPrChange>
        </w:rPr>
        <w:t>.</w:t>
      </w:r>
      <w:r w:rsidRPr="001338C7">
        <w:rPr>
          <w:rFonts w:ascii="Verdana" w:hAnsi="Verdana" w:cs="Arial"/>
          <w:rPrChange w:id="65" w:author="Paola" w:date="2020-02-21T08:08:00Z">
            <w:rPr>
              <w:rFonts w:ascii="Arial" w:hAnsi="Arial" w:cs="Arial"/>
              <w:sz w:val="24"/>
              <w:szCs w:val="24"/>
            </w:rPr>
          </w:rPrChange>
        </w:rPr>
        <w:t xml:space="preserve"> </w:t>
      </w:r>
      <w:r w:rsidR="00AD5687" w:rsidRPr="001338C7">
        <w:rPr>
          <w:rFonts w:ascii="Verdana" w:hAnsi="Verdana" w:cs="Arial"/>
          <w:rPrChange w:id="66" w:author="Paola" w:date="2020-02-21T08:08:00Z">
            <w:rPr>
              <w:rFonts w:ascii="Arial" w:hAnsi="Arial" w:cs="Arial"/>
              <w:sz w:val="24"/>
              <w:szCs w:val="24"/>
            </w:rPr>
          </w:rPrChange>
        </w:rPr>
        <w:t>E</w:t>
      </w:r>
      <w:r w:rsidR="00504D10" w:rsidRPr="001338C7">
        <w:rPr>
          <w:rFonts w:ascii="Verdana" w:hAnsi="Verdana" w:cs="Arial"/>
          <w:rPrChange w:id="67" w:author="Paola" w:date="2020-02-21T08:08:00Z">
            <w:rPr>
              <w:rFonts w:ascii="Arial" w:hAnsi="Arial" w:cs="Arial"/>
              <w:sz w:val="24"/>
              <w:szCs w:val="24"/>
            </w:rPr>
          </w:rPrChange>
        </w:rPr>
        <w:t xml:space="preserve">l valor del presente contrato será de </w:t>
      </w:r>
      <w:r w:rsidR="00F400A9" w:rsidRPr="001338C7">
        <w:rPr>
          <w:rFonts w:ascii="Verdana" w:hAnsi="Verdana" w:cs="Arial"/>
          <w:b/>
          <w:bCs/>
          <w:rPrChange w:id="68" w:author="Paola" w:date="2020-02-21T08:08:00Z">
            <w:rPr>
              <w:rFonts w:ascii="Arial" w:hAnsi="Arial" w:cs="Arial"/>
              <w:b/>
              <w:bCs/>
              <w:sz w:val="24"/>
              <w:szCs w:val="24"/>
            </w:rPr>
          </w:rPrChange>
        </w:rPr>
        <w:t xml:space="preserve">TREINTA Y TRES MILLONES </w:t>
      </w:r>
      <w:proofErr w:type="gramStart"/>
      <w:r w:rsidR="00F400A9" w:rsidRPr="001338C7">
        <w:rPr>
          <w:rFonts w:ascii="Verdana" w:hAnsi="Verdana" w:cs="Arial"/>
          <w:b/>
          <w:bCs/>
          <w:rPrChange w:id="69" w:author="Paola" w:date="2020-02-21T08:08:00Z">
            <w:rPr>
              <w:rFonts w:ascii="Arial" w:hAnsi="Arial" w:cs="Arial"/>
              <w:b/>
              <w:bCs/>
              <w:sz w:val="24"/>
              <w:szCs w:val="24"/>
            </w:rPr>
          </w:rPrChange>
        </w:rPr>
        <w:t>OCHOCIENTOS  VEINTI</w:t>
      </w:r>
      <w:proofErr w:type="gramEnd"/>
      <w:del w:id="70" w:author="Paola" w:date="2020-02-21T08:09:00Z">
        <w:r w:rsidR="00F400A9" w:rsidRPr="001338C7" w:rsidDel="001338C7">
          <w:rPr>
            <w:rFonts w:ascii="Verdana" w:hAnsi="Verdana" w:cs="Arial"/>
            <w:b/>
            <w:bCs/>
            <w:rPrChange w:id="71" w:author="Paola" w:date="2020-02-21T08:08:00Z">
              <w:rPr>
                <w:rFonts w:ascii="Arial" w:hAnsi="Arial" w:cs="Arial"/>
                <w:b/>
                <w:bCs/>
                <w:sz w:val="24"/>
                <w:szCs w:val="24"/>
              </w:rPr>
            </w:rPrChange>
          </w:rPr>
          <w:delText xml:space="preserve"> </w:delText>
        </w:r>
      </w:del>
      <w:r w:rsidR="00F400A9" w:rsidRPr="001338C7">
        <w:rPr>
          <w:rFonts w:ascii="Verdana" w:hAnsi="Verdana" w:cs="Arial"/>
          <w:b/>
          <w:bCs/>
          <w:rPrChange w:id="72" w:author="Paola" w:date="2020-02-21T08:08:00Z">
            <w:rPr>
              <w:rFonts w:ascii="Arial" w:hAnsi="Arial" w:cs="Arial"/>
              <w:b/>
              <w:bCs/>
              <w:sz w:val="24"/>
              <w:szCs w:val="24"/>
            </w:rPr>
          </w:rPrChange>
        </w:rPr>
        <w:t xml:space="preserve">TRES MIL CUATROCIENTOS TREINTA Y CUATRO </w:t>
      </w:r>
      <w:r w:rsidR="00504D10" w:rsidRPr="001338C7">
        <w:rPr>
          <w:rFonts w:ascii="Verdana" w:hAnsi="Verdana" w:cs="Arial"/>
          <w:b/>
          <w:bCs/>
          <w:rPrChange w:id="73" w:author="Paola" w:date="2020-02-21T08:08:00Z">
            <w:rPr>
              <w:rFonts w:ascii="Arial" w:hAnsi="Arial" w:cs="Arial"/>
              <w:b/>
              <w:bCs/>
              <w:sz w:val="24"/>
              <w:szCs w:val="24"/>
            </w:rPr>
          </w:rPrChange>
        </w:rPr>
        <w:t>PESOS M/</w:t>
      </w:r>
      <w:r w:rsidR="00AD5687" w:rsidRPr="001338C7">
        <w:rPr>
          <w:rFonts w:ascii="Verdana" w:hAnsi="Verdana" w:cs="Arial"/>
          <w:b/>
          <w:bCs/>
          <w:rPrChange w:id="74" w:author="Paola" w:date="2020-02-21T08:08:00Z">
            <w:rPr>
              <w:rFonts w:ascii="Arial" w:hAnsi="Arial" w:cs="Arial"/>
              <w:b/>
              <w:bCs/>
              <w:sz w:val="24"/>
              <w:szCs w:val="24"/>
            </w:rPr>
          </w:rPrChange>
        </w:rPr>
        <w:t>CTE (</w:t>
      </w:r>
      <w:r w:rsidR="00F400A9" w:rsidRPr="001338C7">
        <w:rPr>
          <w:rFonts w:ascii="Verdana" w:hAnsi="Verdana" w:cs="Arial"/>
          <w:b/>
          <w:bCs/>
          <w:rPrChange w:id="75" w:author="Paola" w:date="2020-02-21T08:08:00Z">
            <w:rPr>
              <w:rFonts w:ascii="Arial" w:hAnsi="Arial" w:cs="Arial"/>
              <w:b/>
              <w:bCs/>
              <w:sz w:val="24"/>
              <w:szCs w:val="24"/>
            </w:rPr>
          </w:rPrChange>
        </w:rPr>
        <w:t>$33.823.434</w:t>
      </w:r>
      <w:r w:rsidR="00504D10" w:rsidRPr="001338C7">
        <w:rPr>
          <w:rFonts w:ascii="Verdana" w:hAnsi="Verdana" w:cs="Arial"/>
          <w:b/>
          <w:bCs/>
          <w:rPrChange w:id="76" w:author="Paola" w:date="2020-02-21T08:08:00Z">
            <w:rPr>
              <w:rFonts w:ascii="Arial" w:hAnsi="Arial" w:cs="Arial"/>
              <w:b/>
              <w:bCs/>
              <w:sz w:val="24"/>
              <w:szCs w:val="24"/>
            </w:rPr>
          </w:rPrChange>
        </w:rPr>
        <w:t xml:space="preserve"> M/</w:t>
      </w:r>
      <w:r w:rsidR="00F400A9" w:rsidRPr="001338C7">
        <w:rPr>
          <w:rFonts w:ascii="Verdana" w:hAnsi="Verdana" w:cs="Arial"/>
          <w:b/>
          <w:bCs/>
          <w:rPrChange w:id="77" w:author="Paola" w:date="2020-02-21T08:08:00Z">
            <w:rPr>
              <w:rFonts w:ascii="Arial" w:hAnsi="Arial" w:cs="Arial"/>
              <w:b/>
              <w:bCs/>
              <w:sz w:val="24"/>
              <w:szCs w:val="24"/>
            </w:rPr>
          </w:rPrChange>
        </w:rPr>
        <w:t xml:space="preserve">CTE) </w:t>
      </w:r>
      <w:r w:rsidR="00F400A9" w:rsidRPr="001338C7">
        <w:rPr>
          <w:rFonts w:ascii="Verdana" w:hAnsi="Verdana" w:cs="Arial"/>
          <w:bCs/>
          <w:rPrChange w:id="78" w:author="Paola" w:date="2020-02-21T08:08:00Z">
            <w:rPr>
              <w:rFonts w:ascii="Arial" w:hAnsi="Arial" w:cs="Arial"/>
              <w:bCs/>
              <w:sz w:val="24"/>
              <w:szCs w:val="24"/>
            </w:rPr>
          </w:rPrChange>
        </w:rPr>
        <w:t>de</w:t>
      </w:r>
      <w:r w:rsidR="00AD5687" w:rsidRPr="001338C7">
        <w:rPr>
          <w:rFonts w:ascii="Verdana" w:hAnsi="Verdana" w:cs="Arial"/>
          <w:rPrChange w:id="79" w:author="Paola" w:date="2020-02-21T08:08:00Z">
            <w:rPr>
              <w:rFonts w:ascii="Arial" w:hAnsi="Arial" w:cs="Arial"/>
              <w:sz w:val="24"/>
              <w:szCs w:val="24"/>
            </w:rPr>
          </w:rPrChange>
        </w:rPr>
        <w:t xml:space="preserve"> acuerdo a </w:t>
      </w:r>
      <w:r w:rsidR="0078645B" w:rsidRPr="001338C7">
        <w:rPr>
          <w:rFonts w:ascii="Verdana" w:hAnsi="Verdana" w:cs="Arial"/>
          <w:rPrChange w:id="80" w:author="Paola" w:date="2020-02-21T08:08:00Z">
            <w:rPr>
              <w:rFonts w:ascii="Arial" w:hAnsi="Arial" w:cs="Arial"/>
              <w:sz w:val="24"/>
              <w:szCs w:val="24"/>
            </w:rPr>
          </w:rPrChange>
        </w:rPr>
        <w:t>la actividad</w:t>
      </w:r>
      <w:r w:rsidR="00AD5687" w:rsidRPr="001338C7">
        <w:rPr>
          <w:rFonts w:ascii="Verdana" w:hAnsi="Verdana" w:cs="Arial"/>
          <w:rPrChange w:id="81" w:author="Paola" w:date="2020-02-21T08:08:00Z">
            <w:rPr>
              <w:rFonts w:ascii="Arial" w:hAnsi="Arial" w:cs="Arial"/>
              <w:sz w:val="24"/>
              <w:szCs w:val="24"/>
            </w:rPr>
          </w:rPrChange>
        </w:rPr>
        <w:t xml:space="preserve"> a desarrollar </w:t>
      </w:r>
      <w:r w:rsidR="0078645B" w:rsidRPr="001338C7">
        <w:rPr>
          <w:rFonts w:ascii="Verdana" w:hAnsi="Verdana" w:cs="Arial"/>
          <w:rPrChange w:id="82" w:author="Paola" w:date="2020-02-21T08:08:00Z">
            <w:rPr>
              <w:rFonts w:ascii="Arial" w:hAnsi="Arial" w:cs="Arial"/>
              <w:sz w:val="24"/>
              <w:szCs w:val="24"/>
            </w:rPr>
          </w:rPrChange>
        </w:rPr>
        <w:t>relacionadas en</w:t>
      </w:r>
      <w:r w:rsidR="00AD5687" w:rsidRPr="001338C7">
        <w:rPr>
          <w:rFonts w:ascii="Verdana" w:hAnsi="Verdana" w:cs="Arial"/>
          <w:rPrChange w:id="83" w:author="Paola" w:date="2020-02-21T08:08:00Z">
            <w:rPr>
              <w:rFonts w:ascii="Arial" w:hAnsi="Arial" w:cs="Arial"/>
              <w:sz w:val="24"/>
              <w:szCs w:val="24"/>
            </w:rPr>
          </w:rPrChange>
        </w:rPr>
        <w:t xml:space="preserve"> el siguiente cuadro presupuestal: </w:t>
      </w:r>
    </w:p>
    <w:tbl>
      <w:tblPr>
        <w:tblW w:w="9716" w:type="dxa"/>
        <w:tblCellMar>
          <w:left w:w="0" w:type="dxa"/>
          <w:right w:w="0" w:type="dxa"/>
        </w:tblCellMar>
        <w:tblLook w:val="04A0" w:firstRow="1" w:lastRow="0" w:firstColumn="1" w:lastColumn="0" w:noHBand="0" w:noVBand="1"/>
      </w:tblPr>
      <w:tblGrid>
        <w:gridCol w:w="655"/>
        <w:gridCol w:w="6063"/>
        <w:gridCol w:w="506"/>
        <w:gridCol w:w="790"/>
        <w:gridCol w:w="1147"/>
        <w:gridCol w:w="2334"/>
      </w:tblGrid>
      <w:tr w:rsidR="00973FCE" w:rsidRPr="001338C7" w14:paraId="11B9589A" w14:textId="77777777" w:rsidTr="00C67589">
        <w:trPr>
          <w:trHeight w:val="358"/>
        </w:trPr>
        <w:tc>
          <w:tcPr>
            <w:tcW w:w="9716" w:type="dxa"/>
            <w:gridSpan w:val="6"/>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0F88E4AC" w14:textId="77777777" w:rsidR="00973FCE" w:rsidRPr="001338C7" w:rsidRDefault="00973FCE">
            <w:pPr>
              <w:jc w:val="center"/>
              <w:rPr>
                <w:rFonts w:ascii="Verdana" w:hAnsi="Verdana" w:cs="Arial"/>
                <w:b/>
                <w:bCs/>
                <w:rPrChange w:id="84" w:author="Paola" w:date="2020-02-21T08:08:00Z">
                  <w:rPr>
                    <w:rFonts w:ascii="Arial" w:hAnsi="Arial" w:cs="Arial"/>
                    <w:b/>
                    <w:bCs/>
                    <w:sz w:val="20"/>
                    <w:szCs w:val="20"/>
                  </w:rPr>
                </w:rPrChange>
              </w:rPr>
            </w:pPr>
            <w:r w:rsidRPr="001338C7">
              <w:rPr>
                <w:rFonts w:ascii="Verdana" w:hAnsi="Verdana" w:cs="Arial"/>
                <w:b/>
                <w:bCs/>
                <w:rPrChange w:id="85" w:author="Paola" w:date="2020-02-21T08:08:00Z">
                  <w:rPr>
                    <w:rFonts w:ascii="Arial" w:hAnsi="Arial" w:cs="Arial"/>
                    <w:b/>
                    <w:bCs/>
                    <w:sz w:val="20"/>
                    <w:szCs w:val="20"/>
                  </w:rPr>
                </w:rPrChange>
              </w:rPr>
              <w:t>PRESUPUESTO DE OBRA FINAL</w:t>
            </w:r>
          </w:p>
        </w:tc>
      </w:tr>
      <w:tr w:rsidR="00973FCE" w:rsidRPr="001338C7" w14:paraId="327A1D7F" w14:textId="77777777" w:rsidTr="00C67589">
        <w:trPr>
          <w:trHeight w:val="298"/>
        </w:trPr>
        <w:tc>
          <w:tcPr>
            <w:tcW w:w="0" w:type="auto"/>
            <w:gridSpan w:val="6"/>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0E88D5AE" w14:textId="77777777" w:rsidR="00973FCE" w:rsidRPr="001338C7" w:rsidRDefault="00973FCE">
            <w:pPr>
              <w:jc w:val="center"/>
              <w:rPr>
                <w:rFonts w:ascii="Verdana" w:hAnsi="Verdana" w:cs="Arial"/>
                <w:rPrChange w:id="86" w:author="Paola" w:date="2020-02-21T08:08:00Z">
                  <w:rPr>
                    <w:rFonts w:ascii="Arial" w:hAnsi="Arial" w:cs="Arial"/>
                    <w:sz w:val="20"/>
                    <w:szCs w:val="20"/>
                  </w:rPr>
                </w:rPrChange>
              </w:rPr>
            </w:pPr>
            <w:r w:rsidRPr="001338C7">
              <w:rPr>
                <w:rFonts w:ascii="Verdana" w:hAnsi="Verdana" w:cs="Arial"/>
                <w:rPrChange w:id="87" w:author="Paola" w:date="2020-02-21T08:08:00Z">
                  <w:rPr>
                    <w:rFonts w:ascii="Arial" w:hAnsi="Arial" w:cs="Arial"/>
                    <w:sz w:val="20"/>
                    <w:szCs w:val="20"/>
                  </w:rPr>
                </w:rPrChange>
              </w:rPr>
              <w:t>CONSTRUCCION DE MODULO DISPONIBLE</w:t>
            </w:r>
          </w:p>
        </w:tc>
      </w:tr>
      <w:tr w:rsidR="00973FCE" w:rsidRPr="001338C7" w14:paraId="44941B34" w14:textId="77777777" w:rsidTr="00C67589">
        <w:trPr>
          <w:trHeight w:val="313"/>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11CA6E33" w14:textId="77777777" w:rsidR="00973FCE" w:rsidRPr="001338C7" w:rsidRDefault="00973FCE">
            <w:pPr>
              <w:rPr>
                <w:rFonts w:ascii="Verdana" w:hAnsi="Verdana" w:cs="Arial"/>
                <w:rPrChange w:id="88" w:author="Paola" w:date="2020-02-21T08:08:00Z">
                  <w:rPr>
                    <w:rFonts w:ascii="Arial" w:hAnsi="Arial" w:cs="Arial"/>
                    <w:sz w:val="20"/>
                    <w:szCs w:val="20"/>
                  </w:rPr>
                </w:rPrChange>
              </w:rPr>
            </w:pPr>
            <w:r w:rsidRPr="001338C7">
              <w:rPr>
                <w:rFonts w:ascii="Verdana" w:hAnsi="Verdana" w:cs="Arial"/>
                <w:rPrChange w:id="89" w:author="Paola" w:date="2020-02-21T08:08:00Z">
                  <w:rPr>
                    <w:rFonts w:ascii="Arial" w:hAnsi="Arial" w:cs="Arial"/>
                    <w:sz w:val="20"/>
                    <w:szCs w:val="20"/>
                  </w:rPr>
                </w:rPrChange>
              </w:rPr>
              <w:t> </w:t>
            </w:r>
          </w:p>
        </w:tc>
        <w:tc>
          <w:tcPr>
            <w:tcW w:w="0" w:type="auto"/>
            <w:tcBorders>
              <w:top w:val="nil"/>
              <w:left w:val="nil"/>
              <w:bottom w:val="single" w:sz="4" w:space="0" w:color="auto"/>
              <w:right w:val="single" w:sz="4" w:space="0" w:color="auto"/>
            </w:tcBorders>
            <w:shd w:val="clear" w:color="auto" w:fill="auto"/>
            <w:noWrap/>
            <w:vAlign w:val="bottom"/>
            <w:hideMark/>
          </w:tcPr>
          <w:p w14:paraId="1DF264EF" w14:textId="77777777" w:rsidR="00973FCE" w:rsidRPr="001338C7" w:rsidRDefault="00973FCE">
            <w:pPr>
              <w:jc w:val="right"/>
              <w:rPr>
                <w:rFonts w:ascii="Verdana" w:hAnsi="Verdana" w:cs="Arial"/>
                <w:color w:val="000000"/>
                <w:rPrChange w:id="90" w:author="Paola" w:date="2020-02-21T08:08:00Z">
                  <w:rPr>
                    <w:rFonts w:ascii="Arial" w:hAnsi="Arial" w:cs="Arial"/>
                    <w:color w:val="000000"/>
                    <w:sz w:val="20"/>
                    <w:szCs w:val="20"/>
                  </w:rPr>
                </w:rPrChange>
              </w:rPr>
            </w:pPr>
            <w:r w:rsidRPr="001338C7">
              <w:rPr>
                <w:rFonts w:ascii="Verdana" w:hAnsi="Verdana" w:cs="Arial"/>
                <w:color w:val="000000"/>
                <w:rPrChange w:id="91" w:author="Paola" w:date="2020-02-21T08:08:00Z">
                  <w:rPr>
                    <w:rFonts w:ascii="Arial" w:hAnsi="Arial" w:cs="Arial"/>
                    <w:color w:val="000000"/>
                    <w:sz w:val="20"/>
                    <w:szCs w:val="20"/>
                  </w:rPr>
                </w:rPrChange>
              </w:rPr>
              <w:t>Fecha:</w:t>
            </w:r>
          </w:p>
        </w:tc>
        <w:tc>
          <w:tcPr>
            <w:tcW w:w="0" w:type="auto"/>
            <w:gridSpan w:val="4"/>
            <w:tcBorders>
              <w:top w:val="single" w:sz="4" w:space="0" w:color="auto"/>
              <w:left w:val="nil"/>
              <w:bottom w:val="single" w:sz="4" w:space="0" w:color="auto"/>
              <w:right w:val="single" w:sz="8" w:space="0" w:color="000000"/>
            </w:tcBorders>
            <w:shd w:val="clear" w:color="auto" w:fill="auto"/>
            <w:noWrap/>
            <w:vAlign w:val="bottom"/>
            <w:hideMark/>
          </w:tcPr>
          <w:p w14:paraId="7716E675" w14:textId="77777777" w:rsidR="00973FCE" w:rsidRPr="001338C7" w:rsidRDefault="00973FCE">
            <w:pPr>
              <w:jc w:val="center"/>
              <w:rPr>
                <w:rFonts w:ascii="Verdana" w:hAnsi="Verdana" w:cs="Arial"/>
                <w:color w:val="000000"/>
                <w:rPrChange w:id="92" w:author="Paola" w:date="2020-02-21T08:08:00Z">
                  <w:rPr>
                    <w:rFonts w:ascii="Arial" w:hAnsi="Arial" w:cs="Arial"/>
                    <w:color w:val="000000"/>
                    <w:sz w:val="20"/>
                    <w:szCs w:val="20"/>
                  </w:rPr>
                </w:rPrChange>
              </w:rPr>
            </w:pPr>
            <w:r w:rsidRPr="001338C7">
              <w:rPr>
                <w:rFonts w:ascii="Verdana" w:hAnsi="Verdana" w:cs="Arial"/>
                <w:color w:val="000000"/>
                <w:rPrChange w:id="93" w:author="Paola" w:date="2020-02-21T08:08:00Z">
                  <w:rPr>
                    <w:rFonts w:ascii="Arial" w:hAnsi="Arial" w:cs="Arial"/>
                    <w:color w:val="000000"/>
                    <w:sz w:val="20"/>
                    <w:szCs w:val="20"/>
                  </w:rPr>
                </w:rPrChange>
              </w:rPr>
              <w:t>19 de febrero de 2020</w:t>
            </w:r>
          </w:p>
        </w:tc>
      </w:tr>
      <w:tr w:rsidR="00973FCE" w:rsidRPr="001338C7" w14:paraId="0FF51BE5" w14:textId="77777777" w:rsidTr="00C67589">
        <w:trPr>
          <w:trHeight w:val="417"/>
        </w:trPr>
        <w:tc>
          <w:tcPr>
            <w:tcW w:w="0" w:type="auto"/>
            <w:tcBorders>
              <w:top w:val="single" w:sz="8" w:space="0" w:color="auto"/>
              <w:left w:val="single" w:sz="8" w:space="0" w:color="auto"/>
              <w:bottom w:val="nil"/>
              <w:right w:val="single" w:sz="4" w:space="0" w:color="auto"/>
            </w:tcBorders>
            <w:shd w:val="clear" w:color="000000" w:fill="333F4F"/>
            <w:noWrap/>
            <w:vAlign w:val="center"/>
            <w:hideMark/>
          </w:tcPr>
          <w:p w14:paraId="00E467BF" w14:textId="77777777" w:rsidR="00973FCE" w:rsidRPr="001338C7" w:rsidRDefault="00973FCE">
            <w:pPr>
              <w:jc w:val="center"/>
              <w:rPr>
                <w:rFonts w:ascii="Verdana" w:hAnsi="Verdana" w:cs="Arial"/>
                <w:color w:val="FFFFFF"/>
                <w:rPrChange w:id="94" w:author="Paola" w:date="2020-02-21T08:08:00Z">
                  <w:rPr>
                    <w:rFonts w:ascii="Arial" w:hAnsi="Arial" w:cs="Arial"/>
                    <w:color w:val="FFFFFF"/>
                    <w:sz w:val="20"/>
                    <w:szCs w:val="20"/>
                  </w:rPr>
                </w:rPrChange>
              </w:rPr>
            </w:pPr>
            <w:r w:rsidRPr="001338C7">
              <w:rPr>
                <w:rFonts w:ascii="Verdana" w:hAnsi="Verdana" w:cs="Arial"/>
                <w:color w:val="FFFFFF"/>
                <w:rPrChange w:id="95" w:author="Paola" w:date="2020-02-21T08:08:00Z">
                  <w:rPr>
                    <w:rFonts w:ascii="Arial" w:hAnsi="Arial" w:cs="Arial"/>
                    <w:color w:val="FFFFFF"/>
                    <w:sz w:val="20"/>
                    <w:szCs w:val="20"/>
                  </w:rPr>
                </w:rPrChange>
              </w:rPr>
              <w:t>ITEM</w:t>
            </w:r>
          </w:p>
        </w:tc>
        <w:tc>
          <w:tcPr>
            <w:tcW w:w="0" w:type="auto"/>
            <w:tcBorders>
              <w:top w:val="single" w:sz="8" w:space="0" w:color="auto"/>
              <w:left w:val="nil"/>
              <w:bottom w:val="nil"/>
              <w:right w:val="single" w:sz="4" w:space="0" w:color="auto"/>
            </w:tcBorders>
            <w:shd w:val="clear" w:color="000000" w:fill="333F4F"/>
            <w:noWrap/>
            <w:vAlign w:val="bottom"/>
            <w:hideMark/>
          </w:tcPr>
          <w:p w14:paraId="556CB34C" w14:textId="77777777" w:rsidR="00973FCE" w:rsidRPr="001338C7" w:rsidRDefault="00973FCE">
            <w:pPr>
              <w:jc w:val="center"/>
              <w:rPr>
                <w:rFonts w:ascii="Verdana" w:hAnsi="Verdana" w:cs="Arial"/>
                <w:color w:val="FFFFFF"/>
                <w:rPrChange w:id="96" w:author="Paola" w:date="2020-02-21T08:08:00Z">
                  <w:rPr>
                    <w:rFonts w:ascii="Arial" w:hAnsi="Arial" w:cs="Arial"/>
                    <w:color w:val="FFFFFF"/>
                    <w:sz w:val="20"/>
                    <w:szCs w:val="20"/>
                  </w:rPr>
                </w:rPrChange>
              </w:rPr>
            </w:pPr>
            <w:r w:rsidRPr="001338C7">
              <w:rPr>
                <w:rFonts w:ascii="Verdana" w:hAnsi="Verdana" w:cs="Arial"/>
                <w:color w:val="FFFFFF"/>
                <w:rPrChange w:id="97" w:author="Paola" w:date="2020-02-21T08:08:00Z">
                  <w:rPr>
                    <w:rFonts w:ascii="Arial" w:hAnsi="Arial" w:cs="Arial"/>
                    <w:color w:val="FFFFFF"/>
                    <w:sz w:val="20"/>
                    <w:szCs w:val="20"/>
                  </w:rPr>
                </w:rPrChange>
              </w:rPr>
              <w:t>DESCRIPCION</w:t>
            </w:r>
          </w:p>
        </w:tc>
        <w:tc>
          <w:tcPr>
            <w:tcW w:w="0" w:type="auto"/>
            <w:tcBorders>
              <w:top w:val="single" w:sz="8" w:space="0" w:color="auto"/>
              <w:left w:val="nil"/>
              <w:bottom w:val="nil"/>
              <w:right w:val="single" w:sz="4" w:space="0" w:color="auto"/>
            </w:tcBorders>
            <w:shd w:val="clear" w:color="000000" w:fill="333F4F"/>
            <w:noWrap/>
            <w:vAlign w:val="center"/>
            <w:hideMark/>
          </w:tcPr>
          <w:p w14:paraId="46274B31" w14:textId="77777777" w:rsidR="00973FCE" w:rsidRPr="001338C7" w:rsidRDefault="00973FCE">
            <w:pPr>
              <w:jc w:val="center"/>
              <w:rPr>
                <w:rFonts w:ascii="Verdana" w:hAnsi="Verdana" w:cs="Arial"/>
                <w:color w:val="FFFFFF"/>
                <w:rPrChange w:id="98" w:author="Paola" w:date="2020-02-21T08:08:00Z">
                  <w:rPr>
                    <w:rFonts w:ascii="Arial" w:hAnsi="Arial" w:cs="Arial"/>
                    <w:color w:val="FFFFFF"/>
                    <w:sz w:val="20"/>
                    <w:szCs w:val="20"/>
                  </w:rPr>
                </w:rPrChange>
              </w:rPr>
            </w:pPr>
            <w:r w:rsidRPr="001338C7">
              <w:rPr>
                <w:rFonts w:ascii="Verdana" w:hAnsi="Verdana" w:cs="Arial"/>
                <w:color w:val="FFFFFF"/>
                <w:rPrChange w:id="99" w:author="Paola" w:date="2020-02-21T08:08:00Z">
                  <w:rPr>
                    <w:rFonts w:ascii="Arial" w:hAnsi="Arial" w:cs="Arial"/>
                    <w:color w:val="FFFFFF"/>
                    <w:sz w:val="20"/>
                    <w:szCs w:val="20"/>
                  </w:rPr>
                </w:rPrChange>
              </w:rPr>
              <w:t>UND</w:t>
            </w:r>
          </w:p>
        </w:tc>
        <w:tc>
          <w:tcPr>
            <w:tcW w:w="0" w:type="auto"/>
            <w:tcBorders>
              <w:top w:val="single" w:sz="8" w:space="0" w:color="auto"/>
              <w:left w:val="nil"/>
              <w:bottom w:val="nil"/>
              <w:right w:val="single" w:sz="4" w:space="0" w:color="auto"/>
            </w:tcBorders>
            <w:shd w:val="clear" w:color="000000" w:fill="333F4F"/>
            <w:noWrap/>
            <w:vAlign w:val="center"/>
            <w:hideMark/>
          </w:tcPr>
          <w:p w14:paraId="6C7C8146" w14:textId="77777777" w:rsidR="00973FCE" w:rsidRPr="001338C7" w:rsidRDefault="00973FCE">
            <w:pPr>
              <w:jc w:val="center"/>
              <w:rPr>
                <w:rFonts w:ascii="Verdana" w:hAnsi="Verdana" w:cs="Arial"/>
                <w:color w:val="FFFFFF"/>
                <w:rPrChange w:id="100" w:author="Paola" w:date="2020-02-21T08:08:00Z">
                  <w:rPr>
                    <w:rFonts w:ascii="Arial" w:hAnsi="Arial" w:cs="Arial"/>
                    <w:color w:val="FFFFFF"/>
                    <w:sz w:val="20"/>
                    <w:szCs w:val="20"/>
                  </w:rPr>
                </w:rPrChange>
              </w:rPr>
            </w:pPr>
            <w:r w:rsidRPr="001338C7">
              <w:rPr>
                <w:rFonts w:ascii="Verdana" w:hAnsi="Verdana" w:cs="Arial"/>
                <w:color w:val="FFFFFF"/>
                <w:rPrChange w:id="101" w:author="Paola" w:date="2020-02-21T08:08:00Z">
                  <w:rPr>
                    <w:rFonts w:ascii="Arial" w:hAnsi="Arial" w:cs="Arial"/>
                    <w:color w:val="FFFFFF"/>
                    <w:sz w:val="20"/>
                    <w:szCs w:val="20"/>
                  </w:rPr>
                </w:rPrChange>
              </w:rPr>
              <w:t>CANT</w:t>
            </w:r>
          </w:p>
        </w:tc>
        <w:tc>
          <w:tcPr>
            <w:tcW w:w="0" w:type="auto"/>
            <w:tcBorders>
              <w:top w:val="single" w:sz="8" w:space="0" w:color="auto"/>
              <w:left w:val="nil"/>
              <w:bottom w:val="nil"/>
              <w:right w:val="single" w:sz="4" w:space="0" w:color="auto"/>
            </w:tcBorders>
            <w:shd w:val="clear" w:color="000000" w:fill="333F4F"/>
            <w:noWrap/>
            <w:vAlign w:val="center"/>
            <w:hideMark/>
          </w:tcPr>
          <w:p w14:paraId="7F783889" w14:textId="77777777" w:rsidR="00973FCE" w:rsidRPr="001338C7" w:rsidRDefault="00973FCE">
            <w:pPr>
              <w:jc w:val="right"/>
              <w:rPr>
                <w:rFonts w:ascii="Verdana" w:hAnsi="Verdana" w:cs="Arial"/>
                <w:color w:val="FFFFFF"/>
                <w:rPrChange w:id="102" w:author="Paola" w:date="2020-02-21T08:08:00Z">
                  <w:rPr>
                    <w:rFonts w:ascii="Arial" w:hAnsi="Arial" w:cs="Arial"/>
                    <w:color w:val="FFFFFF"/>
                    <w:sz w:val="20"/>
                    <w:szCs w:val="20"/>
                  </w:rPr>
                </w:rPrChange>
              </w:rPr>
            </w:pPr>
            <w:r w:rsidRPr="001338C7">
              <w:rPr>
                <w:rFonts w:ascii="Verdana" w:hAnsi="Verdana" w:cs="Arial"/>
                <w:color w:val="FFFFFF"/>
                <w:rPrChange w:id="103" w:author="Paola" w:date="2020-02-21T08:08:00Z">
                  <w:rPr>
                    <w:rFonts w:ascii="Arial" w:hAnsi="Arial" w:cs="Arial"/>
                    <w:color w:val="FFFFFF"/>
                    <w:sz w:val="20"/>
                    <w:szCs w:val="20"/>
                  </w:rPr>
                </w:rPrChange>
              </w:rPr>
              <w:t>V/UNIT</w:t>
            </w:r>
          </w:p>
        </w:tc>
        <w:tc>
          <w:tcPr>
            <w:tcW w:w="0" w:type="auto"/>
            <w:tcBorders>
              <w:top w:val="single" w:sz="8" w:space="0" w:color="auto"/>
              <w:left w:val="nil"/>
              <w:bottom w:val="nil"/>
              <w:right w:val="single" w:sz="8" w:space="0" w:color="auto"/>
            </w:tcBorders>
            <w:shd w:val="clear" w:color="000000" w:fill="333F4F"/>
            <w:noWrap/>
            <w:vAlign w:val="center"/>
            <w:hideMark/>
          </w:tcPr>
          <w:p w14:paraId="421DE55E" w14:textId="77777777" w:rsidR="00973FCE" w:rsidRPr="001338C7" w:rsidRDefault="00973FCE">
            <w:pPr>
              <w:jc w:val="right"/>
              <w:rPr>
                <w:rFonts w:ascii="Verdana" w:hAnsi="Verdana" w:cs="Arial"/>
                <w:color w:val="FFFFFF"/>
                <w:rPrChange w:id="104" w:author="Paola" w:date="2020-02-21T08:08:00Z">
                  <w:rPr>
                    <w:rFonts w:ascii="Arial" w:hAnsi="Arial" w:cs="Arial"/>
                    <w:color w:val="FFFFFF"/>
                    <w:sz w:val="20"/>
                    <w:szCs w:val="20"/>
                  </w:rPr>
                </w:rPrChange>
              </w:rPr>
            </w:pPr>
            <w:r w:rsidRPr="001338C7">
              <w:rPr>
                <w:rFonts w:ascii="Verdana" w:hAnsi="Verdana" w:cs="Arial"/>
                <w:color w:val="FFFFFF"/>
                <w:rPrChange w:id="105" w:author="Paola" w:date="2020-02-21T08:08:00Z">
                  <w:rPr>
                    <w:rFonts w:ascii="Arial" w:hAnsi="Arial" w:cs="Arial"/>
                    <w:color w:val="FFFFFF"/>
                    <w:sz w:val="20"/>
                    <w:szCs w:val="20"/>
                  </w:rPr>
                </w:rPrChange>
              </w:rPr>
              <w:t>V/ TOTAL</w:t>
            </w:r>
          </w:p>
        </w:tc>
      </w:tr>
      <w:tr w:rsidR="00973FCE" w:rsidRPr="001338C7" w14:paraId="61900663" w14:textId="77777777" w:rsidTr="00C67589">
        <w:trPr>
          <w:trHeight w:val="313"/>
        </w:trPr>
        <w:tc>
          <w:tcPr>
            <w:tcW w:w="0" w:type="auto"/>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93BE460" w14:textId="77777777" w:rsidR="00973FCE" w:rsidRPr="001338C7" w:rsidRDefault="00973FCE">
            <w:pPr>
              <w:jc w:val="center"/>
              <w:rPr>
                <w:rFonts w:ascii="Verdana" w:hAnsi="Verdana" w:cs="Arial"/>
                <w:rPrChange w:id="106" w:author="Paola" w:date="2020-02-21T08:08:00Z">
                  <w:rPr>
                    <w:rFonts w:ascii="Arial" w:hAnsi="Arial" w:cs="Arial"/>
                    <w:sz w:val="20"/>
                    <w:szCs w:val="20"/>
                  </w:rPr>
                </w:rPrChange>
              </w:rPr>
            </w:pPr>
            <w:r w:rsidRPr="001338C7">
              <w:rPr>
                <w:rFonts w:ascii="Verdana" w:hAnsi="Verdana" w:cs="Arial"/>
                <w:rPrChange w:id="107" w:author="Paola" w:date="2020-02-21T08:08:00Z">
                  <w:rPr>
                    <w:rFonts w:ascii="Arial" w:hAnsi="Arial" w:cs="Arial"/>
                    <w:sz w:val="20"/>
                    <w:szCs w:val="20"/>
                  </w:rPr>
                </w:rPrChange>
              </w:rPr>
              <w:t>1</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14:paraId="19B51BF5" w14:textId="77777777" w:rsidR="00973FCE" w:rsidRPr="001338C7" w:rsidRDefault="00973FCE">
            <w:pPr>
              <w:rPr>
                <w:rFonts w:ascii="Verdana" w:hAnsi="Verdana" w:cs="Arial"/>
                <w:rPrChange w:id="108" w:author="Paola" w:date="2020-02-21T08:08:00Z">
                  <w:rPr>
                    <w:rFonts w:ascii="Arial" w:hAnsi="Arial" w:cs="Arial"/>
                    <w:sz w:val="20"/>
                    <w:szCs w:val="20"/>
                  </w:rPr>
                </w:rPrChange>
              </w:rPr>
            </w:pPr>
            <w:r w:rsidRPr="001338C7">
              <w:rPr>
                <w:rFonts w:ascii="Verdana" w:hAnsi="Verdana" w:cs="Arial"/>
                <w:rPrChange w:id="109" w:author="Paola" w:date="2020-02-21T08:08:00Z">
                  <w:rPr>
                    <w:rFonts w:ascii="Arial" w:hAnsi="Arial" w:cs="Arial"/>
                    <w:sz w:val="20"/>
                    <w:szCs w:val="20"/>
                  </w:rPr>
                </w:rPrChange>
              </w:rPr>
              <w:t>PRELIMINARES</w:t>
            </w:r>
          </w:p>
        </w:tc>
        <w:tc>
          <w:tcPr>
            <w:tcW w:w="0" w:type="auto"/>
            <w:tcBorders>
              <w:top w:val="single" w:sz="8" w:space="0" w:color="auto"/>
              <w:left w:val="nil"/>
              <w:bottom w:val="single" w:sz="4" w:space="0" w:color="auto"/>
              <w:right w:val="single" w:sz="4" w:space="0" w:color="auto"/>
            </w:tcBorders>
            <w:shd w:val="clear" w:color="auto" w:fill="auto"/>
            <w:noWrap/>
            <w:vAlign w:val="center"/>
            <w:hideMark/>
          </w:tcPr>
          <w:p w14:paraId="53FE3AC1" w14:textId="77777777" w:rsidR="00973FCE" w:rsidRPr="001338C7" w:rsidRDefault="00973FCE">
            <w:pPr>
              <w:jc w:val="center"/>
              <w:rPr>
                <w:rFonts w:ascii="Verdana" w:hAnsi="Verdana" w:cs="Arial"/>
                <w:rPrChange w:id="110" w:author="Paola" w:date="2020-02-21T08:08:00Z">
                  <w:rPr>
                    <w:rFonts w:ascii="Arial" w:hAnsi="Arial" w:cs="Arial"/>
                    <w:sz w:val="20"/>
                    <w:szCs w:val="20"/>
                  </w:rPr>
                </w:rPrChange>
              </w:rPr>
            </w:pPr>
            <w:r w:rsidRPr="001338C7">
              <w:rPr>
                <w:rFonts w:ascii="Verdana" w:hAnsi="Verdana" w:cs="Arial"/>
                <w:rPrChange w:id="111" w:author="Paola" w:date="2020-02-21T08:08:00Z">
                  <w:rPr>
                    <w:rFonts w:ascii="Arial" w:hAnsi="Arial" w:cs="Arial"/>
                    <w:sz w:val="20"/>
                    <w:szCs w:val="20"/>
                  </w:rPr>
                </w:rPrChange>
              </w:rPr>
              <w:t> </w:t>
            </w:r>
          </w:p>
        </w:tc>
        <w:tc>
          <w:tcPr>
            <w:tcW w:w="0" w:type="auto"/>
            <w:tcBorders>
              <w:top w:val="single" w:sz="8" w:space="0" w:color="auto"/>
              <w:left w:val="nil"/>
              <w:bottom w:val="single" w:sz="4" w:space="0" w:color="auto"/>
              <w:right w:val="single" w:sz="4" w:space="0" w:color="auto"/>
            </w:tcBorders>
            <w:shd w:val="clear" w:color="auto" w:fill="auto"/>
            <w:noWrap/>
            <w:vAlign w:val="center"/>
            <w:hideMark/>
          </w:tcPr>
          <w:p w14:paraId="5B20D328" w14:textId="77777777" w:rsidR="00973FCE" w:rsidRPr="001338C7" w:rsidRDefault="00973FCE">
            <w:pPr>
              <w:jc w:val="center"/>
              <w:rPr>
                <w:rFonts w:ascii="Verdana" w:hAnsi="Verdana" w:cs="Arial"/>
                <w:rPrChange w:id="112" w:author="Paola" w:date="2020-02-21T08:08:00Z">
                  <w:rPr>
                    <w:rFonts w:ascii="Arial" w:hAnsi="Arial" w:cs="Arial"/>
                    <w:sz w:val="20"/>
                    <w:szCs w:val="20"/>
                  </w:rPr>
                </w:rPrChange>
              </w:rPr>
            </w:pPr>
            <w:r w:rsidRPr="001338C7">
              <w:rPr>
                <w:rFonts w:ascii="Verdana" w:hAnsi="Verdana" w:cs="Arial"/>
                <w:rPrChange w:id="113" w:author="Paola" w:date="2020-02-21T08:08:00Z">
                  <w:rPr>
                    <w:rFonts w:ascii="Arial" w:hAnsi="Arial" w:cs="Arial"/>
                    <w:sz w:val="20"/>
                    <w:szCs w:val="20"/>
                  </w:rPr>
                </w:rPrChange>
              </w:rPr>
              <w:t> </w:t>
            </w:r>
          </w:p>
        </w:tc>
        <w:tc>
          <w:tcPr>
            <w:tcW w:w="0" w:type="auto"/>
            <w:tcBorders>
              <w:top w:val="single" w:sz="8" w:space="0" w:color="auto"/>
              <w:left w:val="nil"/>
              <w:bottom w:val="single" w:sz="4" w:space="0" w:color="auto"/>
              <w:right w:val="single" w:sz="4" w:space="0" w:color="auto"/>
            </w:tcBorders>
            <w:shd w:val="clear" w:color="auto" w:fill="auto"/>
            <w:noWrap/>
            <w:vAlign w:val="center"/>
            <w:hideMark/>
          </w:tcPr>
          <w:p w14:paraId="15518598" w14:textId="77777777" w:rsidR="00973FCE" w:rsidRPr="001338C7" w:rsidRDefault="00973FCE">
            <w:pPr>
              <w:jc w:val="right"/>
              <w:rPr>
                <w:rFonts w:ascii="Verdana" w:hAnsi="Verdana" w:cs="Arial"/>
                <w:rPrChange w:id="114" w:author="Paola" w:date="2020-02-21T08:08:00Z">
                  <w:rPr>
                    <w:rFonts w:ascii="Arial" w:hAnsi="Arial" w:cs="Arial"/>
                    <w:sz w:val="20"/>
                    <w:szCs w:val="20"/>
                  </w:rPr>
                </w:rPrChange>
              </w:rPr>
            </w:pPr>
            <w:r w:rsidRPr="001338C7">
              <w:rPr>
                <w:rFonts w:ascii="Verdana" w:hAnsi="Verdana" w:cs="Arial"/>
                <w:rPrChange w:id="115" w:author="Paola" w:date="2020-02-21T08:08:00Z">
                  <w:rPr>
                    <w:rFonts w:ascii="Arial" w:hAnsi="Arial" w:cs="Arial"/>
                    <w:sz w:val="20"/>
                    <w:szCs w:val="20"/>
                  </w:rPr>
                </w:rPrChange>
              </w:rPr>
              <w:t> </w:t>
            </w:r>
          </w:p>
        </w:tc>
        <w:tc>
          <w:tcPr>
            <w:tcW w:w="0" w:type="auto"/>
            <w:tcBorders>
              <w:top w:val="single" w:sz="8" w:space="0" w:color="auto"/>
              <w:left w:val="nil"/>
              <w:bottom w:val="single" w:sz="4" w:space="0" w:color="auto"/>
              <w:right w:val="single" w:sz="8" w:space="0" w:color="auto"/>
            </w:tcBorders>
            <w:shd w:val="clear" w:color="auto" w:fill="auto"/>
            <w:noWrap/>
            <w:vAlign w:val="center"/>
            <w:hideMark/>
          </w:tcPr>
          <w:p w14:paraId="737EC672" w14:textId="77777777" w:rsidR="00973FCE" w:rsidRPr="001338C7" w:rsidRDefault="00973FCE">
            <w:pPr>
              <w:jc w:val="right"/>
              <w:rPr>
                <w:rFonts w:ascii="Verdana" w:hAnsi="Verdana" w:cs="Arial"/>
                <w:rPrChange w:id="116" w:author="Paola" w:date="2020-02-21T08:08:00Z">
                  <w:rPr>
                    <w:rFonts w:ascii="Arial" w:hAnsi="Arial" w:cs="Arial"/>
                    <w:sz w:val="20"/>
                    <w:szCs w:val="20"/>
                  </w:rPr>
                </w:rPrChange>
              </w:rPr>
            </w:pPr>
            <w:r w:rsidRPr="001338C7">
              <w:rPr>
                <w:rFonts w:ascii="Verdana" w:hAnsi="Verdana" w:cs="Arial"/>
                <w:rPrChange w:id="117" w:author="Paola" w:date="2020-02-21T08:08:00Z">
                  <w:rPr>
                    <w:rFonts w:ascii="Arial" w:hAnsi="Arial" w:cs="Arial"/>
                    <w:sz w:val="20"/>
                    <w:szCs w:val="20"/>
                  </w:rPr>
                </w:rPrChange>
              </w:rPr>
              <w:t> </w:t>
            </w:r>
          </w:p>
        </w:tc>
      </w:tr>
      <w:tr w:rsidR="00973FCE" w:rsidRPr="001338C7" w14:paraId="52B03876" w14:textId="77777777" w:rsidTr="00C67589">
        <w:trPr>
          <w:trHeight w:val="298"/>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6D51F148" w14:textId="77777777" w:rsidR="00973FCE" w:rsidRPr="001338C7" w:rsidRDefault="00973FCE">
            <w:pPr>
              <w:jc w:val="center"/>
              <w:rPr>
                <w:rFonts w:ascii="Verdana" w:hAnsi="Verdana" w:cs="Arial"/>
                <w:rPrChange w:id="118" w:author="Paola" w:date="2020-02-21T08:08:00Z">
                  <w:rPr>
                    <w:rFonts w:ascii="Arial" w:hAnsi="Arial" w:cs="Arial"/>
                    <w:sz w:val="20"/>
                    <w:szCs w:val="20"/>
                  </w:rPr>
                </w:rPrChange>
              </w:rPr>
            </w:pPr>
            <w:r w:rsidRPr="001338C7">
              <w:rPr>
                <w:rFonts w:ascii="Verdana" w:hAnsi="Verdana" w:cs="Arial"/>
                <w:rPrChange w:id="119" w:author="Paola" w:date="2020-02-21T08:08:00Z">
                  <w:rPr>
                    <w:rFonts w:ascii="Arial" w:hAnsi="Arial" w:cs="Arial"/>
                    <w:sz w:val="20"/>
                    <w:szCs w:val="20"/>
                  </w:rPr>
                </w:rPrChange>
              </w:rPr>
              <w:t>1.1</w:t>
            </w:r>
          </w:p>
        </w:tc>
        <w:tc>
          <w:tcPr>
            <w:tcW w:w="0" w:type="auto"/>
            <w:tcBorders>
              <w:top w:val="nil"/>
              <w:left w:val="nil"/>
              <w:bottom w:val="single" w:sz="4" w:space="0" w:color="auto"/>
              <w:right w:val="single" w:sz="4" w:space="0" w:color="auto"/>
            </w:tcBorders>
            <w:shd w:val="clear" w:color="auto" w:fill="auto"/>
            <w:noWrap/>
            <w:vAlign w:val="bottom"/>
            <w:hideMark/>
          </w:tcPr>
          <w:p w14:paraId="7BA257E1" w14:textId="77777777" w:rsidR="00973FCE" w:rsidRPr="001338C7" w:rsidRDefault="00973FCE">
            <w:pPr>
              <w:rPr>
                <w:rFonts w:ascii="Verdana" w:hAnsi="Verdana" w:cs="Arial"/>
                <w:rPrChange w:id="120" w:author="Paola" w:date="2020-02-21T08:08:00Z">
                  <w:rPr>
                    <w:rFonts w:ascii="Arial" w:hAnsi="Arial" w:cs="Arial"/>
                    <w:sz w:val="20"/>
                    <w:szCs w:val="20"/>
                  </w:rPr>
                </w:rPrChange>
              </w:rPr>
            </w:pPr>
            <w:r w:rsidRPr="001338C7">
              <w:rPr>
                <w:rFonts w:ascii="Verdana" w:hAnsi="Verdana" w:cs="Arial"/>
                <w:rPrChange w:id="121" w:author="Paola" w:date="2020-02-21T08:08:00Z">
                  <w:rPr>
                    <w:rFonts w:ascii="Arial" w:hAnsi="Arial" w:cs="Arial"/>
                    <w:sz w:val="20"/>
                    <w:szCs w:val="20"/>
                  </w:rPr>
                </w:rPrChange>
              </w:rPr>
              <w:t xml:space="preserve">Cerramiento provisional de obra EN POLISOMBRA </w:t>
            </w:r>
          </w:p>
        </w:tc>
        <w:tc>
          <w:tcPr>
            <w:tcW w:w="0" w:type="auto"/>
            <w:tcBorders>
              <w:top w:val="nil"/>
              <w:left w:val="nil"/>
              <w:bottom w:val="single" w:sz="4" w:space="0" w:color="auto"/>
              <w:right w:val="single" w:sz="4" w:space="0" w:color="auto"/>
            </w:tcBorders>
            <w:shd w:val="clear" w:color="auto" w:fill="auto"/>
            <w:noWrap/>
            <w:vAlign w:val="center"/>
            <w:hideMark/>
          </w:tcPr>
          <w:p w14:paraId="1E125557" w14:textId="77777777" w:rsidR="00973FCE" w:rsidRPr="001338C7" w:rsidRDefault="00973FCE">
            <w:pPr>
              <w:jc w:val="center"/>
              <w:rPr>
                <w:rFonts w:ascii="Verdana" w:hAnsi="Verdana" w:cs="Arial"/>
                <w:rPrChange w:id="122" w:author="Paola" w:date="2020-02-21T08:08:00Z">
                  <w:rPr>
                    <w:rFonts w:ascii="Arial" w:hAnsi="Arial" w:cs="Arial"/>
                    <w:sz w:val="20"/>
                    <w:szCs w:val="20"/>
                  </w:rPr>
                </w:rPrChange>
              </w:rPr>
            </w:pPr>
            <w:r w:rsidRPr="001338C7">
              <w:rPr>
                <w:rFonts w:ascii="Verdana" w:hAnsi="Verdana" w:cs="Arial"/>
                <w:rPrChange w:id="123" w:author="Paola" w:date="2020-02-21T08:08:00Z">
                  <w:rPr>
                    <w:rFonts w:ascii="Arial" w:hAnsi="Arial" w:cs="Arial"/>
                    <w:sz w:val="20"/>
                    <w:szCs w:val="20"/>
                  </w:rPr>
                </w:rPrChange>
              </w:rPr>
              <w:t>ml</w:t>
            </w:r>
          </w:p>
        </w:tc>
        <w:tc>
          <w:tcPr>
            <w:tcW w:w="0" w:type="auto"/>
            <w:tcBorders>
              <w:top w:val="nil"/>
              <w:left w:val="nil"/>
              <w:bottom w:val="single" w:sz="4" w:space="0" w:color="auto"/>
              <w:right w:val="single" w:sz="4" w:space="0" w:color="auto"/>
            </w:tcBorders>
            <w:shd w:val="clear" w:color="auto" w:fill="auto"/>
            <w:noWrap/>
            <w:vAlign w:val="center"/>
            <w:hideMark/>
          </w:tcPr>
          <w:p w14:paraId="4060B529" w14:textId="77777777" w:rsidR="00973FCE" w:rsidRPr="001338C7" w:rsidRDefault="00973FCE">
            <w:pPr>
              <w:jc w:val="center"/>
              <w:rPr>
                <w:rFonts w:ascii="Verdana" w:hAnsi="Verdana" w:cs="Arial"/>
                <w:rPrChange w:id="124" w:author="Paola" w:date="2020-02-21T08:08:00Z">
                  <w:rPr>
                    <w:rFonts w:ascii="Arial" w:hAnsi="Arial" w:cs="Arial"/>
                    <w:sz w:val="20"/>
                    <w:szCs w:val="20"/>
                  </w:rPr>
                </w:rPrChange>
              </w:rPr>
            </w:pPr>
            <w:r w:rsidRPr="001338C7">
              <w:rPr>
                <w:rFonts w:ascii="Verdana" w:hAnsi="Verdana" w:cs="Arial"/>
                <w:rPrChange w:id="125" w:author="Paola" w:date="2020-02-21T08:08:00Z">
                  <w:rPr>
                    <w:rFonts w:ascii="Arial" w:hAnsi="Arial" w:cs="Arial"/>
                    <w:sz w:val="20"/>
                    <w:szCs w:val="20"/>
                  </w:rPr>
                </w:rPrChange>
              </w:rPr>
              <w:t>28</w:t>
            </w:r>
          </w:p>
        </w:tc>
        <w:tc>
          <w:tcPr>
            <w:tcW w:w="0" w:type="auto"/>
            <w:tcBorders>
              <w:top w:val="nil"/>
              <w:left w:val="nil"/>
              <w:bottom w:val="single" w:sz="4" w:space="0" w:color="auto"/>
              <w:right w:val="single" w:sz="4" w:space="0" w:color="auto"/>
            </w:tcBorders>
            <w:shd w:val="clear" w:color="auto" w:fill="auto"/>
            <w:noWrap/>
            <w:vAlign w:val="center"/>
            <w:hideMark/>
          </w:tcPr>
          <w:p w14:paraId="5912B578" w14:textId="77777777" w:rsidR="00973FCE" w:rsidRPr="001338C7" w:rsidRDefault="00973FCE">
            <w:pPr>
              <w:jc w:val="right"/>
              <w:rPr>
                <w:rFonts w:ascii="Verdana" w:hAnsi="Verdana" w:cs="Arial"/>
                <w:rPrChange w:id="126" w:author="Paola" w:date="2020-02-21T08:08:00Z">
                  <w:rPr>
                    <w:rFonts w:ascii="Arial" w:hAnsi="Arial" w:cs="Arial"/>
                    <w:sz w:val="20"/>
                    <w:szCs w:val="20"/>
                  </w:rPr>
                </w:rPrChange>
              </w:rPr>
            </w:pPr>
            <w:r w:rsidRPr="001338C7">
              <w:rPr>
                <w:rFonts w:ascii="Verdana" w:hAnsi="Verdana" w:cs="Arial"/>
                <w:rPrChange w:id="127" w:author="Paola" w:date="2020-02-21T08:08:00Z">
                  <w:rPr>
                    <w:rFonts w:ascii="Arial" w:hAnsi="Arial" w:cs="Arial"/>
                    <w:sz w:val="20"/>
                    <w:szCs w:val="20"/>
                  </w:rPr>
                </w:rPrChange>
              </w:rPr>
              <w:t xml:space="preserve"> $ 15,000 </w:t>
            </w:r>
          </w:p>
        </w:tc>
        <w:tc>
          <w:tcPr>
            <w:tcW w:w="0" w:type="auto"/>
            <w:tcBorders>
              <w:top w:val="nil"/>
              <w:left w:val="nil"/>
              <w:bottom w:val="single" w:sz="4" w:space="0" w:color="auto"/>
              <w:right w:val="single" w:sz="8" w:space="0" w:color="auto"/>
            </w:tcBorders>
            <w:shd w:val="clear" w:color="auto" w:fill="auto"/>
            <w:noWrap/>
            <w:vAlign w:val="center"/>
            <w:hideMark/>
          </w:tcPr>
          <w:p w14:paraId="3DC892B0" w14:textId="77777777" w:rsidR="00973FCE" w:rsidRPr="001338C7" w:rsidRDefault="00973FCE">
            <w:pPr>
              <w:jc w:val="right"/>
              <w:rPr>
                <w:rFonts w:ascii="Verdana" w:hAnsi="Verdana" w:cs="Arial"/>
                <w:rPrChange w:id="128" w:author="Paola" w:date="2020-02-21T08:08:00Z">
                  <w:rPr>
                    <w:rFonts w:ascii="Arial" w:hAnsi="Arial" w:cs="Arial"/>
                    <w:sz w:val="20"/>
                    <w:szCs w:val="20"/>
                  </w:rPr>
                </w:rPrChange>
              </w:rPr>
            </w:pPr>
            <w:r w:rsidRPr="001338C7">
              <w:rPr>
                <w:rFonts w:ascii="Verdana" w:hAnsi="Verdana" w:cs="Arial"/>
                <w:rPrChange w:id="129" w:author="Paola" w:date="2020-02-21T08:08:00Z">
                  <w:rPr>
                    <w:rFonts w:ascii="Arial" w:hAnsi="Arial" w:cs="Arial"/>
                    <w:sz w:val="20"/>
                    <w:szCs w:val="20"/>
                  </w:rPr>
                </w:rPrChange>
              </w:rPr>
              <w:t xml:space="preserve"> $             420,000 </w:t>
            </w:r>
          </w:p>
        </w:tc>
      </w:tr>
      <w:tr w:rsidR="00973FCE" w:rsidRPr="001338C7" w14:paraId="03912658" w14:textId="77777777" w:rsidTr="00C67589">
        <w:trPr>
          <w:trHeight w:val="298"/>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4D72EE7E" w14:textId="77777777" w:rsidR="00973FCE" w:rsidRPr="001338C7" w:rsidRDefault="00973FCE">
            <w:pPr>
              <w:jc w:val="center"/>
              <w:rPr>
                <w:rFonts w:ascii="Verdana" w:hAnsi="Verdana" w:cs="Arial"/>
                <w:rPrChange w:id="130" w:author="Paola" w:date="2020-02-21T08:08:00Z">
                  <w:rPr>
                    <w:rFonts w:ascii="Arial" w:hAnsi="Arial" w:cs="Arial"/>
                    <w:sz w:val="20"/>
                    <w:szCs w:val="20"/>
                  </w:rPr>
                </w:rPrChange>
              </w:rPr>
            </w:pPr>
            <w:r w:rsidRPr="001338C7">
              <w:rPr>
                <w:rFonts w:ascii="Verdana" w:hAnsi="Verdana" w:cs="Arial"/>
                <w:rPrChange w:id="131" w:author="Paola" w:date="2020-02-21T08:08:00Z">
                  <w:rPr>
                    <w:rFonts w:ascii="Arial" w:hAnsi="Arial" w:cs="Arial"/>
                    <w:sz w:val="20"/>
                    <w:szCs w:val="20"/>
                  </w:rPr>
                </w:rPrChange>
              </w:rPr>
              <w:t>1.2</w:t>
            </w:r>
          </w:p>
        </w:tc>
        <w:tc>
          <w:tcPr>
            <w:tcW w:w="0" w:type="auto"/>
            <w:tcBorders>
              <w:top w:val="nil"/>
              <w:left w:val="nil"/>
              <w:bottom w:val="single" w:sz="4" w:space="0" w:color="auto"/>
              <w:right w:val="single" w:sz="4" w:space="0" w:color="auto"/>
            </w:tcBorders>
            <w:shd w:val="clear" w:color="auto" w:fill="auto"/>
            <w:noWrap/>
            <w:vAlign w:val="bottom"/>
            <w:hideMark/>
          </w:tcPr>
          <w:p w14:paraId="4D3439A1" w14:textId="77777777" w:rsidR="00973FCE" w:rsidRPr="001338C7" w:rsidRDefault="00973FCE">
            <w:pPr>
              <w:rPr>
                <w:rFonts w:ascii="Verdana" w:hAnsi="Verdana" w:cs="Arial"/>
                <w:rPrChange w:id="132" w:author="Paola" w:date="2020-02-21T08:08:00Z">
                  <w:rPr>
                    <w:rFonts w:ascii="Arial" w:hAnsi="Arial" w:cs="Arial"/>
                    <w:sz w:val="20"/>
                    <w:szCs w:val="20"/>
                  </w:rPr>
                </w:rPrChange>
              </w:rPr>
            </w:pPr>
            <w:r w:rsidRPr="001338C7">
              <w:rPr>
                <w:rFonts w:ascii="Verdana" w:hAnsi="Verdana" w:cs="Arial"/>
                <w:rPrChange w:id="133" w:author="Paola" w:date="2020-02-21T08:08:00Z">
                  <w:rPr>
                    <w:rFonts w:ascii="Arial" w:hAnsi="Arial" w:cs="Arial"/>
                    <w:sz w:val="20"/>
                    <w:szCs w:val="20"/>
                  </w:rPr>
                </w:rPrChange>
              </w:rPr>
              <w:t>Red de agua provisional L=8 m</w:t>
            </w:r>
          </w:p>
        </w:tc>
        <w:tc>
          <w:tcPr>
            <w:tcW w:w="0" w:type="auto"/>
            <w:tcBorders>
              <w:top w:val="nil"/>
              <w:left w:val="nil"/>
              <w:bottom w:val="single" w:sz="4" w:space="0" w:color="auto"/>
              <w:right w:val="single" w:sz="4" w:space="0" w:color="auto"/>
            </w:tcBorders>
            <w:shd w:val="clear" w:color="auto" w:fill="auto"/>
            <w:noWrap/>
            <w:vAlign w:val="center"/>
            <w:hideMark/>
          </w:tcPr>
          <w:p w14:paraId="6793B7DE" w14:textId="77777777" w:rsidR="00973FCE" w:rsidRPr="001338C7" w:rsidRDefault="00973FCE">
            <w:pPr>
              <w:jc w:val="center"/>
              <w:rPr>
                <w:rFonts w:ascii="Verdana" w:hAnsi="Verdana" w:cs="Arial"/>
                <w:rPrChange w:id="134" w:author="Paola" w:date="2020-02-21T08:08:00Z">
                  <w:rPr>
                    <w:rFonts w:ascii="Arial" w:hAnsi="Arial" w:cs="Arial"/>
                    <w:sz w:val="20"/>
                    <w:szCs w:val="20"/>
                  </w:rPr>
                </w:rPrChange>
              </w:rPr>
            </w:pPr>
            <w:r w:rsidRPr="001338C7">
              <w:rPr>
                <w:rFonts w:ascii="Verdana" w:hAnsi="Verdana" w:cs="Arial"/>
                <w:rPrChange w:id="135" w:author="Paola" w:date="2020-02-21T08:08:00Z">
                  <w:rPr>
                    <w:rFonts w:ascii="Arial" w:hAnsi="Arial" w:cs="Arial"/>
                    <w:sz w:val="20"/>
                    <w:szCs w:val="20"/>
                  </w:rPr>
                </w:rPrChange>
              </w:rPr>
              <w:t>un</w:t>
            </w:r>
          </w:p>
        </w:tc>
        <w:tc>
          <w:tcPr>
            <w:tcW w:w="0" w:type="auto"/>
            <w:tcBorders>
              <w:top w:val="nil"/>
              <w:left w:val="nil"/>
              <w:bottom w:val="single" w:sz="4" w:space="0" w:color="auto"/>
              <w:right w:val="single" w:sz="4" w:space="0" w:color="auto"/>
            </w:tcBorders>
            <w:shd w:val="clear" w:color="auto" w:fill="auto"/>
            <w:noWrap/>
            <w:vAlign w:val="center"/>
            <w:hideMark/>
          </w:tcPr>
          <w:p w14:paraId="2901AC72" w14:textId="77777777" w:rsidR="00973FCE" w:rsidRPr="001338C7" w:rsidRDefault="00973FCE">
            <w:pPr>
              <w:jc w:val="center"/>
              <w:rPr>
                <w:rFonts w:ascii="Verdana" w:hAnsi="Verdana" w:cs="Arial"/>
                <w:rPrChange w:id="136" w:author="Paola" w:date="2020-02-21T08:08:00Z">
                  <w:rPr>
                    <w:rFonts w:ascii="Arial" w:hAnsi="Arial" w:cs="Arial"/>
                    <w:sz w:val="20"/>
                    <w:szCs w:val="20"/>
                  </w:rPr>
                </w:rPrChange>
              </w:rPr>
            </w:pPr>
            <w:r w:rsidRPr="001338C7">
              <w:rPr>
                <w:rFonts w:ascii="Verdana" w:hAnsi="Verdana" w:cs="Arial"/>
                <w:rPrChange w:id="137" w:author="Paola" w:date="2020-02-21T08:08:00Z">
                  <w:rPr>
                    <w:rFonts w:ascii="Arial" w:hAnsi="Arial" w:cs="Arial"/>
                    <w:sz w:val="20"/>
                    <w:szCs w:val="20"/>
                  </w:rPr>
                </w:rPrChange>
              </w:rPr>
              <w:t>1.00</w:t>
            </w:r>
          </w:p>
        </w:tc>
        <w:tc>
          <w:tcPr>
            <w:tcW w:w="0" w:type="auto"/>
            <w:tcBorders>
              <w:top w:val="nil"/>
              <w:left w:val="nil"/>
              <w:bottom w:val="single" w:sz="4" w:space="0" w:color="auto"/>
              <w:right w:val="single" w:sz="4" w:space="0" w:color="auto"/>
            </w:tcBorders>
            <w:shd w:val="clear" w:color="auto" w:fill="auto"/>
            <w:noWrap/>
            <w:vAlign w:val="center"/>
            <w:hideMark/>
          </w:tcPr>
          <w:p w14:paraId="4041615D" w14:textId="77777777" w:rsidR="00973FCE" w:rsidRPr="001338C7" w:rsidRDefault="00973FCE">
            <w:pPr>
              <w:jc w:val="right"/>
              <w:rPr>
                <w:rFonts w:ascii="Verdana" w:hAnsi="Verdana" w:cs="Arial"/>
                <w:rPrChange w:id="138" w:author="Paola" w:date="2020-02-21T08:08:00Z">
                  <w:rPr>
                    <w:rFonts w:ascii="Arial" w:hAnsi="Arial" w:cs="Arial"/>
                    <w:sz w:val="20"/>
                    <w:szCs w:val="20"/>
                  </w:rPr>
                </w:rPrChange>
              </w:rPr>
            </w:pPr>
            <w:r w:rsidRPr="001338C7">
              <w:rPr>
                <w:rFonts w:ascii="Verdana" w:hAnsi="Verdana" w:cs="Arial"/>
                <w:rPrChange w:id="139" w:author="Paola" w:date="2020-02-21T08:08:00Z">
                  <w:rPr>
                    <w:rFonts w:ascii="Arial" w:hAnsi="Arial" w:cs="Arial"/>
                    <w:sz w:val="20"/>
                    <w:szCs w:val="20"/>
                  </w:rPr>
                </w:rPrChange>
              </w:rPr>
              <w:t xml:space="preserve"> $ 45,000 </w:t>
            </w:r>
          </w:p>
        </w:tc>
        <w:tc>
          <w:tcPr>
            <w:tcW w:w="0" w:type="auto"/>
            <w:tcBorders>
              <w:top w:val="nil"/>
              <w:left w:val="nil"/>
              <w:bottom w:val="single" w:sz="4" w:space="0" w:color="auto"/>
              <w:right w:val="single" w:sz="8" w:space="0" w:color="auto"/>
            </w:tcBorders>
            <w:shd w:val="clear" w:color="auto" w:fill="auto"/>
            <w:noWrap/>
            <w:vAlign w:val="center"/>
            <w:hideMark/>
          </w:tcPr>
          <w:p w14:paraId="2740FF5C" w14:textId="77777777" w:rsidR="00973FCE" w:rsidRPr="001338C7" w:rsidRDefault="00973FCE">
            <w:pPr>
              <w:jc w:val="right"/>
              <w:rPr>
                <w:rFonts w:ascii="Verdana" w:hAnsi="Verdana" w:cs="Arial"/>
                <w:rPrChange w:id="140" w:author="Paola" w:date="2020-02-21T08:08:00Z">
                  <w:rPr>
                    <w:rFonts w:ascii="Arial" w:hAnsi="Arial" w:cs="Arial"/>
                    <w:sz w:val="20"/>
                    <w:szCs w:val="20"/>
                  </w:rPr>
                </w:rPrChange>
              </w:rPr>
            </w:pPr>
            <w:r w:rsidRPr="001338C7">
              <w:rPr>
                <w:rFonts w:ascii="Verdana" w:hAnsi="Verdana" w:cs="Arial"/>
                <w:rPrChange w:id="141" w:author="Paola" w:date="2020-02-21T08:08:00Z">
                  <w:rPr>
                    <w:rFonts w:ascii="Arial" w:hAnsi="Arial" w:cs="Arial"/>
                    <w:sz w:val="20"/>
                    <w:szCs w:val="20"/>
                  </w:rPr>
                </w:rPrChange>
              </w:rPr>
              <w:t xml:space="preserve"> $               45,000 </w:t>
            </w:r>
          </w:p>
        </w:tc>
      </w:tr>
      <w:tr w:rsidR="00973FCE" w:rsidRPr="001338C7" w14:paraId="512187CF" w14:textId="77777777" w:rsidTr="00C67589">
        <w:trPr>
          <w:trHeight w:val="298"/>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7278C11A" w14:textId="77777777" w:rsidR="00973FCE" w:rsidRPr="001338C7" w:rsidRDefault="00973FCE">
            <w:pPr>
              <w:jc w:val="center"/>
              <w:rPr>
                <w:rFonts w:ascii="Verdana" w:hAnsi="Verdana" w:cs="Arial"/>
                <w:rPrChange w:id="142" w:author="Paola" w:date="2020-02-21T08:08:00Z">
                  <w:rPr>
                    <w:rFonts w:ascii="Arial" w:hAnsi="Arial" w:cs="Arial"/>
                    <w:sz w:val="20"/>
                    <w:szCs w:val="20"/>
                  </w:rPr>
                </w:rPrChange>
              </w:rPr>
            </w:pPr>
            <w:r w:rsidRPr="001338C7">
              <w:rPr>
                <w:rFonts w:ascii="Verdana" w:hAnsi="Verdana" w:cs="Arial"/>
                <w:rPrChange w:id="143" w:author="Paola" w:date="2020-02-21T08:08:00Z">
                  <w:rPr>
                    <w:rFonts w:ascii="Arial" w:hAnsi="Arial" w:cs="Arial"/>
                    <w:sz w:val="20"/>
                    <w:szCs w:val="20"/>
                  </w:rPr>
                </w:rPrChange>
              </w:rPr>
              <w:t>1.3</w:t>
            </w:r>
          </w:p>
        </w:tc>
        <w:tc>
          <w:tcPr>
            <w:tcW w:w="0" w:type="auto"/>
            <w:tcBorders>
              <w:top w:val="nil"/>
              <w:left w:val="nil"/>
              <w:bottom w:val="single" w:sz="4" w:space="0" w:color="auto"/>
              <w:right w:val="single" w:sz="4" w:space="0" w:color="auto"/>
            </w:tcBorders>
            <w:shd w:val="clear" w:color="auto" w:fill="auto"/>
            <w:noWrap/>
            <w:vAlign w:val="bottom"/>
            <w:hideMark/>
          </w:tcPr>
          <w:p w14:paraId="1D94F90F" w14:textId="49A2435A" w:rsidR="00973FCE" w:rsidRPr="001338C7" w:rsidRDefault="00973FCE">
            <w:pPr>
              <w:rPr>
                <w:rFonts w:ascii="Verdana" w:hAnsi="Verdana" w:cs="Arial"/>
                <w:rPrChange w:id="144" w:author="Paola" w:date="2020-02-21T08:08:00Z">
                  <w:rPr>
                    <w:rFonts w:ascii="Arial" w:hAnsi="Arial" w:cs="Arial"/>
                    <w:sz w:val="20"/>
                    <w:szCs w:val="20"/>
                  </w:rPr>
                </w:rPrChange>
              </w:rPr>
            </w:pPr>
            <w:r w:rsidRPr="001338C7">
              <w:rPr>
                <w:rFonts w:ascii="Verdana" w:hAnsi="Verdana" w:cs="Arial"/>
                <w:rPrChange w:id="145" w:author="Paola" w:date="2020-02-21T08:08:00Z">
                  <w:rPr>
                    <w:rFonts w:ascii="Arial" w:hAnsi="Arial" w:cs="Arial"/>
                    <w:sz w:val="20"/>
                    <w:szCs w:val="20"/>
                  </w:rPr>
                </w:rPrChange>
              </w:rPr>
              <w:t xml:space="preserve">Red </w:t>
            </w:r>
            <w:r w:rsidR="000027C4" w:rsidRPr="001338C7">
              <w:rPr>
                <w:rFonts w:ascii="Verdana" w:hAnsi="Verdana" w:cs="Arial"/>
                <w:rPrChange w:id="146" w:author="Paola" w:date="2020-02-21T08:08:00Z">
                  <w:rPr>
                    <w:rFonts w:ascii="Arial" w:hAnsi="Arial" w:cs="Arial"/>
                    <w:sz w:val="20"/>
                    <w:szCs w:val="20"/>
                  </w:rPr>
                </w:rPrChange>
              </w:rPr>
              <w:t>eléctrica</w:t>
            </w:r>
            <w:r w:rsidRPr="001338C7">
              <w:rPr>
                <w:rFonts w:ascii="Verdana" w:hAnsi="Verdana" w:cs="Arial"/>
                <w:rPrChange w:id="147" w:author="Paola" w:date="2020-02-21T08:08:00Z">
                  <w:rPr>
                    <w:rFonts w:ascii="Arial" w:hAnsi="Arial" w:cs="Arial"/>
                    <w:sz w:val="20"/>
                    <w:szCs w:val="20"/>
                  </w:rPr>
                </w:rPrChange>
              </w:rPr>
              <w:t xml:space="preserve"> provisional L=12 M</w:t>
            </w:r>
          </w:p>
        </w:tc>
        <w:tc>
          <w:tcPr>
            <w:tcW w:w="0" w:type="auto"/>
            <w:tcBorders>
              <w:top w:val="nil"/>
              <w:left w:val="nil"/>
              <w:bottom w:val="single" w:sz="4" w:space="0" w:color="auto"/>
              <w:right w:val="single" w:sz="4" w:space="0" w:color="auto"/>
            </w:tcBorders>
            <w:shd w:val="clear" w:color="auto" w:fill="auto"/>
            <w:noWrap/>
            <w:vAlign w:val="center"/>
            <w:hideMark/>
          </w:tcPr>
          <w:p w14:paraId="77237C9A" w14:textId="77777777" w:rsidR="00973FCE" w:rsidRPr="001338C7" w:rsidRDefault="00973FCE">
            <w:pPr>
              <w:jc w:val="center"/>
              <w:rPr>
                <w:rFonts w:ascii="Verdana" w:hAnsi="Verdana" w:cs="Arial"/>
                <w:rPrChange w:id="148" w:author="Paola" w:date="2020-02-21T08:08:00Z">
                  <w:rPr>
                    <w:rFonts w:ascii="Arial" w:hAnsi="Arial" w:cs="Arial"/>
                    <w:sz w:val="20"/>
                    <w:szCs w:val="20"/>
                  </w:rPr>
                </w:rPrChange>
              </w:rPr>
            </w:pPr>
            <w:r w:rsidRPr="001338C7">
              <w:rPr>
                <w:rFonts w:ascii="Verdana" w:hAnsi="Verdana" w:cs="Arial"/>
                <w:rPrChange w:id="149" w:author="Paola" w:date="2020-02-21T08:08:00Z">
                  <w:rPr>
                    <w:rFonts w:ascii="Arial" w:hAnsi="Arial" w:cs="Arial"/>
                    <w:sz w:val="20"/>
                    <w:szCs w:val="20"/>
                  </w:rPr>
                </w:rPrChange>
              </w:rPr>
              <w:t>un</w:t>
            </w:r>
          </w:p>
        </w:tc>
        <w:tc>
          <w:tcPr>
            <w:tcW w:w="0" w:type="auto"/>
            <w:tcBorders>
              <w:top w:val="nil"/>
              <w:left w:val="nil"/>
              <w:bottom w:val="single" w:sz="4" w:space="0" w:color="auto"/>
              <w:right w:val="single" w:sz="4" w:space="0" w:color="auto"/>
            </w:tcBorders>
            <w:shd w:val="clear" w:color="auto" w:fill="auto"/>
            <w:noWrap/>
            <w:vAlign w:val="center"/>
            <w:hideMark/>
          </w:tcPr>
          <w:p w14:paraId="27701D14" w14:textId="77777777" w:rsidR="00973FCE" w:rsidRPr="001338C7" w:rsidRDefault="00973FCE">
            <w:pPr>
              <w:jc w:val="center"/>
              <w:rPr>
                <w:rFonts w:ascii="Verdana" w:hAnsi="Verdana" w:cs="Arial"/>
                <w:rPrChange w:id="150" w:author="Paola" w:date="2020-02-21T08:08:00Z">
                  <w:rPr>
                    <w:rFonts w:ascii="Arial" w:hAnsi="Arial" w:cs="Arial"/>
                    <w:sz w:val="20"/>
                    <w:szCs w:val="20"/>
                  </w:rPr>
                </w:rPrChange>
              </w:rPr>
            </w:pPr>
            <w:r w:rsidRPr="001338C7">
              <w:rPr>
                <w:rFonts w:ascii="Verdana" w:hAnsi="Verdana" w:cs="Arial"/>
                <w:rPrChange w:id="151" w:author="Paola" w:date="2020-02-21T08:08:00Z">
                  <w:rPr>
                    <w:rFonts w:ascii="Arial" w:hAnsi="Arial" w:cs="Arial"/>
                    <w:sz w:val="20"/>
                    <w:szCs w:val="20"/>
                  </w:rPr>
                </w:rPrChange>
              </w:rPr>
              <w:t>1.00</w:t>
            </w:r>
          </w:p>
        </w:tc>
        <w:tc>
          <w:tcPr>
            <w:tcW w:w="0" w:type="auto"/>
            <w:tcBorders>
              <w:top w:val="nil"/>
              <w:left w:val="nil"/>
              <w:bottom w:val="single" w:sz="4" w:space="0" w:color="auto"/>
              <w:right w:val="single" w:sz="4" w:space="0" w:color="auto"/>
            </w:tcBorders>
            <w:shd w:val="clear" w:color="auto" w:fill="auto"/>
            <w:noWrap/>
            <w:vAlign w:val="center"/>
            <w:hideMark/>
          </w:tcPr>
          <w:p w14:paraId="131848EF" w14:textId="77777777" w:rsidR="00973FCE" w:rsidRPr="001338C7" w:rsidRDefault="00973FCE">
            <w:pPr>
              <w:jc w:val="right"/>
              <w:rPr>
                <w:rFonts w:ascii="Verdana" w:hAnsi="Verdana" w:cs="Arial"/>
                <w:rPrChange w:id="152" w:author="Paola" w:date="2020-02-21T08:08:00Z">
                  <w:rPr>
                    <w:rFonts w:ascii="Arial" w:hAnsi="Arial" w:cs="Arial"/>
                    <w:sz w:val="20"/>
                    <w:szCs w:val="20"/>
                  </w:rPr>
                </w:rPrChange>
              </w:rPr>
            </w:pPr>
            <w:r w:rsidRPr="001338C7">
              <w:rPr>
                <w:rFonts w:ascii="Verdana" w:hAnsi="Verdana" w:cs="Arial"/>
                <w:rPrChange w:id="153" w:author="Paola" w:date="2020-02-21T08:08:00Z">
                  <w:rPr>
                    <w:rFonts w:ascii="Arial" w:hAnsi="Arial" w:cs="Arial"/>
                    <w:sz w:val="20"/>
                    <w:szCs w:val="20"/>
                  </w:rPr>
                </w:rPrChange>
              </w:rPr>
              <w:t xml:space="preserve"> $ 80,000 </w:t>
            </w:r>
          </w:p>
        </w:tc>
        <w:tc>
          <w:tcPr>
            <w:tcW w:w="0" w:type="auto"/>
            <w:tcBorders>
              <w:top w:val="nil"/>
              <w:left w:val="nil"/>
              <w:bottom w:val="single" w:sz="4" w:space="0" w:color="auto"/>
              <w:right w:val="single" w:sz="8" w:space="0" w:color="auto"/>
            </w:tcBorders>
            <w:shd w:val="clear" w:color="auto" w:fill="auto"/>
            <w:noWrap/>
            <w:vAlign w:val="center"/>
            <w:hideMark/>
          </w:tcPr>
          <w:p w14:paraId="25B2A2F0" w14:textId="77777777" w:rsidR="00973FCE" w:rsidRPr="001338C7" w:rsidRDefault="00973FCE">
            <w:pPr>
              <w:jc w:val="right"/>
              <w:rPr>
                <w:rFonts w:ascii="Verdana" w:hAnsi="Verdana" w:cs="Arial"/>
                <w:rPrChange w:id="154" w:author="Paola" w:date="2020-02-21T08:08:00Z">
                  <w:rPr>
                    <w:rFonts w:ascii="Arial" w:hAnsi="Arial" w:cs="Arial"/>
                    <w:sz w:val="20"/>
                    <w:szCs w:val="20"/>
                  </w:rPr>
                </w:rPrChange>
              </w:rPr>
            </w:pPr>
            <w:r w:rsidRPr="001338C7">
              <w:rPr>
                <w:rFonts w:ascii="Verdana" w:hAnsi="Verdana" w:cs="Arial"/>
                <w:rPrChange w:id="155" w:author="Paola" w:date="2020-02-21T08:08:00Z">
                  <w:rPr>
                    <w:rFonts w:ascii="Arial" w:hAnsi="Arial" w:cs="Arial"/>
                    <w:sz w:val="20"/>
                    <w:szCs w:val="20"/>
                  </w:rPr>
                </w:rPrChange>
              </w:rPr>
              <w:t xml:space="preserve"> $               80,000 </w:t>
            </w:r>
          </w:p>
        </w:tc>
      </w:tr>
      <w:tr w:rsidR="00973FCE" w:rsidRPr="001338C7" w14:paraId="27794E04" w14:textId="77777777" w:rsidTr="00C67589">
        <w:trPr>
          <w:trHeight w:val="298"/>
        </w:trPr>
        <w:tc>
          <w:tcPr>
            <w:tcW w:w="0" w:type="auto"/>
            <w:tcBorders>
              <w:top w:val="nil"/>
              <w:left w:val="single" w:sz="8" w:space="0" w:color="auto"/>
              <w:bottom w:val="nil"/>
              <w:right w:val="nil"/>
            </w:tcBorders>
            <w:shd w:val="clear" w:color="auto" w:fill="auto"/>
            <w:noWrap/>
            <w:vAlign w:val="bottom"/>
            <w:hideMark/>
          </w:tcPr>
          <w:p w14:paraId="0E63FA00" w14:textId="77777777" w:rsidR="00973FCE" w:rsidRPr="001338C7" w:rsidRDefault="00973FCE">
            <w:pPr>
              <w:jc w:val="center"/>
              <w:rPr>
                <w:rFonts w:ascii="Verdana" w:hAnsi="Verdana" w:cs="Arial"/>
                <w:color w:val="000000"/>
                <w:rPrChange w:id="156" w:author="Paola" w:date="2020-02-21T08:08:00Z">
                  <w:rPr>
                    <w:rFonts w:ascii="Arial" w:hAnsi="Arial" w:cs="Arial"/>
                    <w:color w:val="000000"/>
                    <w:sz w:val="20"/>
                    <w:szCs w:val="20"/>
                  </w:rPr>
                </w:rPrChange>
              </w:rPr>
            </w:pPr>
            <w:r w:rsidRPr="001338C7">
              <w:rPr>
                <w:rFonts w:ascii="Verdana" w:hAnsi="Verdana" w:cs="Arial"/>
                <w:color w:val="000000"/>
                <w:rPrChange w:id="157" w:author="Paola" w:date="2020-02-21T08:08:00Z">
                  <w:rPr>
                    <w:rFonts w:ascii="Arial" w:hAnsi="Arial" w:cs="Arial"/>
                    <w:color w:val="000000"/>
                    <w:sz w:val="20"/>
                    <w:szCs w:val="20"/>
                  </w:rPr>
                </w:rPrChange>
              </w:rPr>
              <w:t>1.4</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C7A97C2" w14:textId="77777777" w:rsidR="00973FCE" w:rsidRPr="001338C7" w:rsidRDefault="00973FCE">
            <w:pPr>
              <w:rPr>
                <w:rFonts w:ascii="Verdana" w:hAnsi="Verdana" w:cs="Arial"/>
                <w:rPrChange w:id="158" w:author="Paola" w:date="2020-02-21T08:08:00Z">
                  <w:rPr>
                    <w:rFonts w:ascii="Arial" w:hAnsi="Arial" w:cs="Arial"/>
                    <w:sz w:val="20"/>
                    <w:szCs w:val="20"/>
                  </w:rPr>
                </w:rPrChange>
              </w:rPr>
            </w:pPr>
            <w:r w:rsidRPr="001338C7">
              <w:rPr>
                <w:rFonts w:ascii="Verdana" w:hAnsi="Verdana" w:cs="Arial"/>
                <w:rPrChange w:id="159" w:author="Paola" w:date="2020-02-21T08:08:00Z">
                  <w:rPr>
                    <w:rFonts w:ascii="Arial" w:hAnsi="Arial" w:cs="Arial"/>
                    <w:sz w:val="20"/>
                    <w:szCs w:val="20"/>
                  </w:rPr>
                </w:rPrChange>
              </w:rPr>
              <w:t>Replanteo general</w:t>
            </w:r>
          </w:p>
        </w:tc>
        <w:tc>
          <w:tcPr>
            <w:tcW w:w="0" w:type="auto"/>
            <w:tcBorders>
              <w:top w:val="nil"/>
              <w:left w:val="nil"/>
              <w:bottom w:val="single" w:sz="4" w:space="0" w:color="auto"/>
              <w:right w:val="single" w:sz="4" w:space="0" w:color="auto"/>
            </w:tcBorders>
            <w:shd w:val="clear" w:color="auto" w:fill="auto"/>
            <w:noWrap/>
            <w:vAlign w:val="center"/>
            <w:hideMark/>
          </w:tcPr>
          <w:p w14:paraId="761CCB6F" w14:textId="77777777" w:rsidR="00973FCE" w:rsidRPr="001338C7" w:rsidRDefault="00973FCE">
            <w:pPr>
              <w:jc w:val="center"/>
              <w:rPr>
                <w:rFonts w:ascii="Verdana" w:hAnsi="Verdana" w:cs="Arial"/>
                <w:rPrChange w:id="160" w:author="Paola" w:date="2020-02-21T08:08:00Z">
                  <w:rPr>
                    <w:rFonts w:ascii="Arial" w:hAnsi="Arial" w:cs="Arial"/>
                    <w:sz w:val="20"/>
                    <w:szCs w:val="20"/>
                  </w:rPr>
                </w:rPrChange>
              </w:rPr>
            </w:pPr>
            <w:r w:rsidRPr="001338C7">
              <w:rPr>
                <w:rFonts w:ascii="Verdana" w:hAnsi="Verdana" w:cs="Arial"/>
                <w:rPrChange w:id="161" w:author="Paola" w:date="2020-02-21T08:08:00Z">
                  <w:rPr>
                    <w:rFonts w:ascii="Arial" w:hAnsi="Arial" w:cs="Arial"/>
                    <w:sz w:val="20"/>
                    <w:szCs w:val="20"/>
                  </w:rPr>
                </w:rPrChange>
              </w:rPr>
              <w:t>m2</w:t>
            </w:r>
          </w:p>
        </w:tc>
        <w:tc>
          <w:tcPr>
            <w:tcW w:w="0" w:type="auto"/>
            <w:tcBorders>
              <w:top w:val="nil"/>
              <w:left w:val="nil"/>
              <w:bottom w:val="single" w:sz="4" w:space="0" w:color="auto"/>
              <w:right w:val="single" w:sz="4" w:space="0" w:color="auto"/>
            </w:tcBorders>
            <w:shd w:val="clear" w:color="auto" w:fill="auto"/>
            <w:noWrap/>
            <w:vAlign w:val="center"/>
            <w:hideMark/>
          </w:tcPr>
          <w:p w14:paraId="49B558FC" w14:textId="77777777" w:rsidR="00973FCE" w:rsidRPr="001338C7" w:rsidRDefault="00973FCE">
            <w:pPr>
              <w:jc w:val="center"/>
              <w:rPr>
                <w:rFonts w:ascii="Verdana" w:hAnsi="Verdana" w:cs="Arial"/>
                <w:rPrChange w:id="162" w:author="Paola" w:date="2020-02-21T08:08:00Z">
                  <w:rPr>
                    <w:rFonts w:ascii="Arial" w:hAnsi="Arial" w:cs="Arial"/>
                    <w:sz w:val="20"/>
                    <w:szCs w:val="20"/>
                  </w:rPr>
                </w:rPrChange>
              </w:rPr>
            </w:pPr>
            <w:r w:rsidRPr="001338C7">
              <w:rPr>
                <w:rFonts w:ascii="Verdana" w:hAnsi="Verdana" w:cs="Arial"/>
                <w:rPrChange w:id="163" w:author="Paola" w:date="2020-02-21T08:08:00Z">
                  <w:rPr>
                    <w:rFonts w:ascii="Arial" w:hAnsi="Arial" w:cs="Arial"/>
                    <w:sz w:val="20"/>
                    <w:szCs w:val="20"/>
                  </w:rPr>
                </w:rPrChange>
              </w:rPr>
              <w:t>49.00</w:t>
            </w:r>
          </w:p>
        </w:tc>
        <w:tc>
          <w:tcPr>
            <w:tcW w:w="0" w:type="auto"/>
            <w:tcBorders>
              <w:top w:val="nil"/>
              <w:left w:val="nil"/>
              <w:bottom w:val="single" w:sz="4" w:space="0" w:color="auto"/>
              <w:right w:val="single" w:sz="4" w:space="0" w:color="auto"/>
            </w:tcBorders>
            <w:shd w:val="clear" w:color="auto" w:fill="auto"/>
            <w:noWrap/>
            <w:vAlign w:val="center"/>
            <w:hideMark/>
          </w:tcPr>
          <w:p w14:paraId="4D239888" w14:textId="77777777" w:rsidR="00973FCE" w:rsidRPr="001338C7" w:rsidRDefault="00973FCE">
            <w:pPr>
              <w:jc w:val="right"/>
              <w:rPr>
                <w:rFonts w:ascii="Verdana" w:hAnsi="Verdana" w:cs="Arial"/>
                <w:rPrChange w:id="164" w:author="Paola" w:date="2020-02-21T08:08:00Z">
                  <w:rPr>
                    <w:rFonts w:ascii="Arial" w:hAnsi="Arial" w:cs="Arial"/>
                    <w:sz w:val="20"/>
                    <w:szCs w:val="20"/>
                  </w:rPr>
                </w:rPrChange>
              </w:rPr>
            </w:pPr>
            <w:r w:rsidRPr="001338C7">
              <w:rPr>
                <w:rFonts w:ascii="Verdana" w:hAnsi="Verdana" w:cs="Arial"/>
                <w:rPrChange w:id="165" w:author="Paola" w:date="2020-02-21T08:08:00Z">
                  <w:rPr>
                    <w:rFonts w:ascii="Arial" w:hAnsi="Arial" w:cs="Arial"/>
                    <w:sz w:val="20"/>
                    <w:szCs w:val="20"/>
                  </w:rPr>
                </w:rPrChange>
              </w:rPr>
              <w:t xml:space="preserve"> $   4,500 </w:t>
            </w:r>
          </w:p>
        </w:tc>
        <w:tc>
          <w:tcPr>
            <w:tcW w:w="0" w:type="auto"/>
            <w:tcBorders>
              <w:top w:val="nil"/>
              <w:left w:val="nil"/>
              <w:bottom w:val="nil"/>
              <w:right w:val="single" w:sz="8" w:space="0" w:color="auto"/>
            </w:tcBorders>
            <w:shd w:val="clear" w:color="auto" w:fill="auto"/>
            <w:noWrap/>
            <w:vAlign w:val="center"/>
            <w:hideMark/>
          </w:tcPr>
          <w:p w14:paraId="699F8334" w14:textId="77777777" w:rsidR="00973FCE" w:rsidRPr="001338C7" w:rsidRDefault="00973FCE">
            <w:pPr>
              <w:jc w:val="right"/>
              <w:rPr>
                <w:rFonts w:ascii="Verdana" w:hAnsi="Verdana" w:cs="Arial"/>
                <w:rPrChange w:id="166" w:author="Paola" w:date="2020-02-21T08:08:00Z">
                  <w:rPr>
                    <w:rFonts w:ascii="Arial" w:hAnsi="Arial" w:cs="Arial"/>
                    <w:sz w:val="20"/>
                    <w:szCs w:val="20"/>
                  </w:rPr>
                </w:rPrChange>
              </w:rPr>
            </w:pPr>
            <w:r w:rsidRPr="001338C7">
              <w:rPr>
                <w:rFonts w:ascii="Verdana" w:hAnsi="Verdana" w:cs="Arial"/>
                <w:rPrChange w:id="167" w:author="Paola" w:date="2020-02-21T08:08:00Z">
                  <w:rPr>
                    <w:rFonts w:ascii="Arial" w:hAnsi="Arial" w:cs="Arial"/>
                    <w:sz w:val="20"/>
                    <w:szCs w:val="20"/>
                  </w:rPr>
                </w:rPrChange>
              </w:rPr>
              <w:t xml:space="preserve"> $             220,500 </w:t>
            </w:r>
          </w:p>
        </w:tc>
      </w:tr>
      <w:tr w:rsidR="00973FCE" w:rsidRPr="001338C7" w14:paraId="62627180" w14:textId="77777777" w:rsidTr="00C67589">
        <w:trPr>
          <w:trHeight w:val="298"/>
        </w:trPr>
        <w:tc>
          <w:tcPr>
            <w:tcW w:w="0" w:type="auto"/>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73B2A70C" w14:textId="77777777" w:rsidR="00973FCE" w:rsidRPr="001338C7" w:rsidRDefault="00973FCE">
            <w:pPr>
              <w:jc w:val="center"/>
              <w:rPr>
                <w:rFonts w:ascii="Verdana" w:hAnsi="Verdana" w:cs="Arial"/>
                <w:rPrChange w:id="168" w:author="Paola" w:date="2020-02-21T08:08:00Z">
                  <w:rPr>
                    <w:rFonts w:ascii="Arial" w:hAnsi="Arial" w:cs="Arial"/>
                    <w:sz w:val="20"/>
                    <w:szCs w:val="20"/>
                  </w:rPr>
                </w:rPrChange>
              </w:rPr>
            </w:pPr>
            <w:r w:rsidRPr="001338C7">
              <w:rPr>
                <w:rFonts w:ascii="Verdana" w:hAnsi="Verdana" w:cs="Arial"/>
                <w:rPrChange w:id="169" w:author="Paola" w:date="2020-02-21T08:08:00Z">
                  <w:rPr>
                    <w:rFonts w:ascii="Arial" w:hAnsi="Arial" w:cs="Arial"/>
                    <w:sz w:val="20"/>
                    <w:szCs w:val="20"/>
                  </w:rPr>
                </w:rPrChange>
              </w:rPr>
              <w:t> </w:t>
            </w:r>
          </w:p>
        </w:tc>
        <w:tc>
          <w:tcPr>
            <w:tcW w:w="0" w:type="auto"/>
            <w:tcBorders>
              <w:top w:val="nil"/>
              <w:left w:val="nil"/>
              <w:bottom w:val="single" w:sz="8" w:space="0" w:color="auto"/>
              <w:right w:val="single" w:sz="4" w:space="0" w:color="auto"/>
            </w:tcBorders>
            <w:shd w:val="clear" w:color="auto" w:fill="auto"/>
            <w:noWrap/>
            <w:vAlign w:val="bottom"/>
            <w:hideMark/>
          </w:tcPr>
          <w:p w14:paraId="27BF6F06" w14:textId="77777777" w:rsidR="00973FCE" w:rsidRPr="001338C7" w:rsidRDefault="00973FCE">
            <w:pPr>
              <w:jc w:val="right"/>
              <w:rPr>
                <w:rFonts w:ascii="Verdana" w:hAnsi="Verdana" w:cs="Arial"/>
                <w:rPrChange w:id="170" w:author="Paola" w:date="2020-02-21T08:08:00Z">
                  <w:rPr>
                    <w:rFonts w:ascii="Arial" w:hAnsi="Arial" w:cs="Arial"/>
                    <w:sz w:val="20"/>
                    <w:szCs w:val="20"/>
                  </w:rPr>
                </w:rPrChange>
              </w:rPr>
            </w:pPr>
            <w:r w:rsidRPr="001338C7">
              <w:rPr>
                <w:rFonts w:ascii="Verdana" w:hAnsi="Verdana" w:cs="Arial"/>
                <w:rPrChange w:id="171" w:author="Paola" w:date="2020-02-21T08:08:00Z">
                  <w:rPr>
                    <w:rFonts w:ascii="Arial" w:hAnsi="Arial" w:cs="Arial"/>
                    <w:sz w:val="20"/>
                    <w:szCs w:val="20"/>
                  </w:rPr>
                </w:rPrChange>
              </w:rPr>
              <w:t>SUB TOTAL</w:t>
            </w:r>
          </w:p>
        </w:tc>
        <w:tc>
          <w:tcPr>
            <w:tcW w:w="0" w:type="auto"/>
            <w:tcBorders>
              <w:top w:val="nil"/>
              <w:left w:val="nil"/>
              <w:bottom w:val="single" w:sz="8" w:space="0" w:color="auto"/>
              <w:right w:val="single" w:sz="4" w:space="0" w:color="auto"/>
            </w:tcBorders>
            <w:shd w:val="clear" w:color="auto" w:fill="auto"/>
            <w:noWrap/>
            <w:vAlign w:val="center"/>
            <w:hideMark/>
          </w:tcPr>
          <w:p w14:paraId="7612EFCD" w14:textId="77777777" w:rsidR="00973FCE" w:rsidRPr="001338C7" w:rsidRDefault="00973FCE">
            <w:pPr>
              <w:jc w:val="center"/>
              <w:rPr>
                <w:rFonts w:ascii="Verdana" w:hAnsi="Verdana" w:cs="Arial"/>
                <w:rPrChange w:id="172" w:author="Paola" w:date="2020-02-21T08:08:00Z">
                  <w:rPr>
                    <w:rFonts w:ascii="Arial" w:hAnsi="Arial" w:cs="Arial"/>
                    <w:sz w:val="20"/>
                    <w:szCs w:val="20"/>
                  </w:rPr>
                </w:rPrChange>
              </w:rPr>
            </w:pPr>
            <w:r w:rsidRPr="001338C7">
              <w:rPr>
                <w:rFonts w:ascii="Verdana" w:hAnsi="Verdana" w:cs="Arial"/>
                <w:rPrChange w:id="173" w:author="Paola" w:date="2020-02-21T08:08:00Z">
                  <w:rPr>
                    <w:rFonts w:ascii="Arial" w:hAnsi="Arial" w:cs="Arial"/>
                    <w:sz w:val="20"/>
                    <w:szCs w:val="20"/>
                  </w:rPr>
                </w:rPrChange>
              </w:rPr>
              <w:t> </w:t>
            </w:r>
          </w:p>
        </w:tc>
        <w:tc>
          <w:tcPr>
            <w:tcW w:w="0" w:type="auto"/>
            <w:tcBorders>
              <w:top w:val="nil"/>
              <w:left w:val="nil"/>
              <w:bottom w:val="single" w:sz="8" w:space="0" w:color="auto"/>
              <w:right w:val="single" w:sz="4" w:space="0" w:color="auto"/>
            </w:tcBorders>
            <w:shd w:val="clear" w:color="auto" w:fill="auto"/>
            <w:noWrap/>
            <w:vAlign w:val="center"/>
            <w:hideMark/>
          </w:tcPr>
          <w:p w14:paraId="4F867545" w14:textId="77777777" w:rsidR="00973FCE" w:rsidRPr="001338C7" w:rsidRDefault="00973FCE">
            <w:pPr>
              <w:jc w:val="center"/>
              <w:rPr>
                <w:rFonts w:ascii="Verdana" w:hAnsi="Verdana" w:cs="Arial"/>
                <w:rPrChange w:id="174" w:author="Paola" w:date="2020-02-21T08:08:00Z">
                  <w:rPr>
                    <w:rFonts w:ascii="Arial" w:hAnsi="Arial" w:cs="Arial"/>
                    <w:sz w:val="20"/>
                    <w:szCs w:val="20"/>
                  </w:rPr>
                </w:rPrChange>
              </w:rPr>
            </w:pPr>
            <w:r w:rsidRPr="001338C7">
              <w:rPr>
                <w:rFonts w:ascii="Verdana" w:hAnsi="Verdana" w:cs="Arial"/>
                <w:rPrChange w:id="175" w:author="Paola" w:date="2020-02-21T08:08:00Z">
                  <w:rPr>
                    <w:rFonts w:ascii="Arial" w:hAnsi="Arial" w:cs="Arial"/>
                    <w:sz w:val="20"/>
                    <w:szCs w:val="20"/>
                  </w:rPr>
                </w:rPrChange>
              </w:rPr>
              <w:t> </w:t>
            </w:r>
          </w:p>
        </w:tc>
        <w:tc>
          <w:tcPr>
            <w:tcW w:w="0" w:type="auto"/>
            <w:tcBorders>
              <w:top w:val="nil"/>
              <w:left w:val="nil"/>
              <w:bottom w:val="single" w:sz="8" w:space="0" w:color="auto"/>
              <w:right w:val="nil"/>
            </w:tcBorders>
            <w:shd w:val="clear" w:color="auto" w:fill="auto"/>
            <w:noWrap/>
            <w:vAlign w:val="center"/>
            <w:hideMark/>
          </w:tcPr>
          <w:p w14:paraId="744DC42F" w14:textId="77777777" w:rsidR="00973FCE" w:rsidRPr="001338C7" w:rsidRDefault="00973FCE">
            <w:pPr>
              <w:jc w:val="right"/>
              <w:rPr>
                <w:rFonts w:ascii="Verdana" w:hAnsi="Verdana" w:cs="Arial"/>
                <w:rPrChange w:id="176" w:author="Paola" w:date="2020-02-21T08:08:00Z">
                  <w:rPr>
                    <w:rFonts w:ascii="Arial" w:hAnsi="Arial" w:cs="Arial"/>
                    <w:sz w:val="20"/>
                    <w:szCs w:val="20"/>
                  </w:rPr>
                </w:rPrChange>
              </w:rPr>
            </w:pPr>
            <w:r w:rsidRPr="001338C7">
              <w:rPr>
                <w:rFonts w:ascii="Verdana" w:hAnsi="Verdana" w:cs="Arial"/>
                <w:rPrChange w:id="177" w:author="Paola" w:date="2020-02-21T08:08:00Z">
                  <w:rPr>
                    <w:rFonts w:ascii="Arial" w:hAnsi="Arial" w:cs="Arial"/>
                    <w:sz w:val="20"/>
                    <w:szCs w:val="20"/>
                  </w:rPr>
                </w:rPrChange>
              </w:rPr>
              <w:t> </w:t>
            </w:r>
          </w:p>
        </w:tc>
        <w:tc>
          <w:tcPr>
            <w:tcW w:w="0" w:type="auto"/>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66C4365" w14:textId="77777777" w:rsidR="00973FCE" w:rsidRPr="001338C7" w:rsidRDefault="00973FCE">
            <w:pPr>
              <w:jc w:val="right"/>
              <w:rPr>
                <w:rFonts w:ascii="Verdana" w:hAnsi="Verdana" w:cs="Arial"/>
                <w:b/>
                <w:bCs/>
                <w:rPrChange w:id="178" w:author="Paola" w:date="2020-02-21T08:08:00Z">
                  <w:rPr>
                    <w:rFonts w:ascii="Arial" w:hAnsi="Arial" w:cs="Arial"/>
                    <w:b/>
                    <w:bCs/>
                    <w:sz w:val="20"/>
                    <w:szCs w:val="20"/>
                  </w:rPr>
                </w:rPrChange>
              </w:rPr>
            </w:pPr>
            <w:r w:rsidRPr="001338C7">
              <w:rPr>
                <w:rFonts w:ascii="Verdana" w:hAnsi="Verdana" w:cs="Arial"/>
                <w:b/>
                <w:bCs/>
                <w:rPrChange w:id="179" w:author="Paola" w:date="2020-02-21T08:08:00Z">
                  <w:rPr>
                    <w:rFonts w:ascii="Arial" w:hAnsi="Arial" w:cs="Arial"/>
                    <w:b/>
                    <w:bCs/>
                    <w:sz w:val="20"/>
                    <w:szCs w:val="20"/>
                  </w:rPr>
                </w:rPrChange>
              </w:rPr>
              <w:t xml:space="preserve"> $             765,500 </w:t>
            </w:r>
          </w:p>
        </w:tc>
      </w:tr>
      <w:tr w:rsidR="00973FCE" w:rsidRPr="001338C7" w14:paraId="73B06E6F" w14:textId="77777777" w:rsidTr="00C67589">
        <w:trPr>
          <w:trHeight w:val="298"/>
        </w:trPr>
        <w:tc>
          <w:tcPr>
            <w:tcW w:w="0" w:type="auto"/>
            <w:tcBorders>
              <w:top w:val="nil"/>
              <w:left w:val="single" w:sz="8" w:space="0" w:color="auto"/>
              <w:bottom w:val="single" w:sz="4" w:space="0" w:color="auto"/>
              <w:right w:val="single" w:sz="4" w:space="0" w:color="auto"/>
            </w:tcBorders>
            <w:shd w:val="clear" w:color="000000" w:fill="333F4F"/>
            <w:noWrap/>
            <w:vAlign w:val="bottom"/>
            <w:hideMark/>
          </w:tcPr>
          <w:p w14:paraId="75A92658" w14:textId="77777777" w:rsidR="00973FCE" w:rsidRPr="001338C7" w:rsidRDefault="00973FCE">
            <w:pPr>
              <w:jc w:val="center"/>
              <w:rPr>
                <w:rFonts w:ascii="Verdana" w:hAnsi="Verdana" w:cs="Arial"/>
                <w:color w:val="FFFFFF"/>
                <w:rPrChange w:id="180" w:author="Paola" w:date="2020-02-21T08:08:00Z">
                  <w:rPr>
                    <w:rFonts w:ascii="Arial" w:hAnsi="Arial" w:cs="Arial"/>
                    <w:color w:val="FFFFFF"/>
                    <w:sz w:val="20"/>
                    <w:szCs w:val="20"/>
                  </w:rPr>
                </w:rPrChange>
              </w:rPr>
            </w:pPr>
            <w:r w:rsidRPr="001338C7">
              <w:rPr>
                <w:rFonts w:ascii="Verdana" w:hAnsi="Verdana" w:cs="Arial"/>
                <w:color w:val="FFFFFF"/>
                <w:rPrChange w:id="181" w:author="Paola" w:date="2020-02-21T08:08:00Z">
                  <w:rPr>
                    <w:rFonts w:ascii="Arial" w:hAnsi="Arial" w:cs="Arial"/>
                    <w:color w:val="FFFFFF"/>
                    <w:sz w:val="20"/>
                    <w:szCs w:val="20"/>
                  </w:rPr>
                </w:rPrChange>
              </w:rPr>
              <w:t>2</w:t>
            </w:r>
          </w:p>
        </w:tc>
        <w:tc>
          <w:tcPr>
            <w:tcW w:w="9157" w:type="dxa"/>
            <w:gridSpan w:val="5"/>
            <w:tcBorders>
              <w:top w:val="single" w:sz="8" w:space="0" w:color="auto"/>
              <w:left w:val="nil"/>
              <w:bottom w:val="single" w:sz="4" w:space="0" w:color="auto"/>
              <w:right w:val="single" w:sz="8" w:space="0" w:color="000000"/>
            </w:tcBorders>
            <w:shd w:val="clear" w:color="000000" w:fill="333F4F"/>
            <w:vAlign w:val="bottom"/>
            <w:hideMark/>
          </w:tcPr>
          <w:p w14:paraId="7530FEEB" w14:textId="77777777" w:rsidR="00973FCE" w:rsidRPr="001338C7" w:rsidRDefault="00973FCE">
            <w:pPr>
              <w:jc w:val="center"/>
              <w:rPr>
                <w:rFonts w:ascii="Verdana" w:hAnsi="Verdana" w:cs="Arial"/>
                <w:color w:val="FFFFFF"/>
                <w:rPrChange w:id="182" w:author="Paola" w:date="2020-02-21T08:08:00Z">
                  <w:rPr>
                    <w:rFonts w:ascii="Arial" w:hAnsi="Arial" w:cs="Arial"/>
                    <w:color w:val="FFFFFF"/>
                    <w:sz w:val="20"/>
                    <w:szCs w:val="20"/>
                  </w:rPr>
                </w:rPrChange>
              </w:rPr>
            </w:pPr>
            <w:r w:rsidRPr="001338C7">
              <w:rPr>
                <w:rFonts w:ascii="Verdana" w:hAnsi="Verdana" w:cs="Arial"/>
                <w:color w:val="FFFFFF"/>
                <w:rPrChange w:id="183" w:author="Paola" w:date="2020-02-21T08:08:00Z">
                  <w:rPr>
                    <w:rFonts w:ascii="Arial" w:hAnsi="Arial" w:cs="Arial"/>
                    <w:color w:val="FFFFFF"/>
                    <w:sz w:val="20"/>
                    <w:szCs w:val="20"/>
                  </w:rPr>
                </w:rPrChange>
              </w:rPr>
              <w:t>DESAGUES</w:t>
            </w:r>
            <w:r w:rsidRPr="001338C7">
              <w:rPr>
                <w:rFonts w:ascii="Verdana" w:hAnsi="Verdana" w:cs="Arial"/>
                <w:color w:val="FFFFFF"/>
                <w:rPrChange w:id="184" w:author="Paola" w:date="2020-02-21T08:08:00Z">
                  <w:rPr>
                    <w:rFonts w:ascii="Arial" w:hAnsi="Arial" w:cs="Arial"/>
                    <w:color w:val="FFFFFF"/>
                    <w:sz w:val="20"/>
                    <w:szCs w:val="20"/>
                  </w:rPr>
                </w:rPrChange>
              </w:rPr>
              <w:br/>
              <w:t xml:space="preserve"> E INSTALACIONES </w:t>
            </w:r>
          </w:p>
        </w:tc>
      </w:tr>
      <w:tr w:rsidR="00973FCE" w:rsidRPr="001338C7" w14:paraId="2BC7680F" w14:textId="77777777" w:rsidTr="00C67589">
        <w:trPr>
          <w:trHeight w:val="313"/>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52899C46" w14:textId="77777777" w:rsidR="00973FCE" w:rsidRPr="001338C7" w:rsidRDefault="00973FCE">
            <w:pPr>
              <w:jc w:val="center"/>
              <w:rPr>
                <w:rFonts w:ascii="Verdana" w:hAnsi="Verdana" w:cs="Arial"/>
                <w:rPrChange w:id="185" w:author="Paola" w:date="2020-02-21T08:08:00Z">
                  <w:rPr>
                    <w:rFonts w:ascii="Arial" w:hAnsi="Arial" w:cs="Arial"/>
                    <w:sz w:val="20"/>
                    <w:szCs w:val="20"/>
                  </w:rPr>
                </w:rPrChange>
              </w:rPr>
            </w:pPr>
            <w:r w:rsidRPr="001338C7">
              <w:rPr>
                <w:rFonts w:ascii="Verdana" w:hAnsi="Verdana" w:cs="Arial"/>
                <w:rPrChange w:id="186" w:author="Paola" w:date="2020-02-21T08:08:00Z">
                  <w:rPr>
                    <w:rFonts w:ascii="Arial" w:hAnsi="Arial" w:cs="Arial"/>
                    <w:sz w:val="20"/>
                    <w:szCs w:val="20"/>
                  </w:rPr>
                </w:rPrChange>
              </w:rPr>
              <w:lastRenderedPageBreak/>
              <w:t>2.1</w:t>
            </w:r>
          </w:p>
        </w:tc>
        <w:tc>
          <w:tcPr>
            <w:tcW w:w="5199" w:type="dxa"/>
            <w:tcBorders>
              <w:top w:val="nil"/>
              <w:left w:val="nil"/>
              <w:bottom w:val="single" w:sz="4" w:space="0" w:color="auto"/>
              <w:right w:val="single" w:sz="4" w:space="0" w:color="auto"/>
            </w:tcBorders>
            <w:shd w:val="clear" w:color="auto" w:fill="auto"/>
            <w:vAlign w:val="bottom"/>
            <w:hideMark/>
          </w:tcPr>
          <w:p w14:paraId="043CFE54" w14:textId="76F21FD1" w:rsidR="00973FCE" w:rsidRPr="001338C7" w:rsidRDefault="00973FCE">
            <w:pPr>
              <w:rPr>
                <w:rFonts w:ascii="Verdana" w:hAnsi="Verdana" w:cs="Arial"/>
                <w:color w:val="000000"/>
                <w:rPrChange w:id="187" w:author="Paola" w:date="2020-02-21T08:08:00Z">
                  <w:rPr>
                    <w:rFonts w:ascii="Arial" w:hAnsi="Arial" w:cs="Arial"/>
                    <w:color w:val="000000"/>
                    <w:sz w:val="20"/>
                    <w:szCs w:val="20"/>
                  </w:rPr>
                </w:rPrChange>
              </w:rPr>
            </w:pPr>
            <w:r w:rsidRPr="001338C7">
              <w:rPr>
                <w:rFonts w:ascii="Verdana" w:hAnsi="Verdana" w:cs="Arial"/>
                <w:color w:val="000000"/>
                <w:rPrChange w:id="188" w:author="Paola" w:date="2020-02-21T08:08:00Z">
                  <w:rPr>
                    <w:rFonts w:ascii="Arial" w:hAnsi="Arial" w:cs="Arial"/>
                    <w:color w:val="000000"/>
                    <w:sz w:val="20"/>
                    <w:szCs w:val="20"/>
                  </w:rPr>
                </w:rPrChange>
              </w:rPr>
              <w:t xml:space="preserve">suministro e </w:t>
            </w:r>
            <w:r w:rsidR="000027C4" w:rsidRPr="001338C7">
              <w:rPr>
                <w:rFonts w:ascii="Verdana" w:hAnsi="Verdana" w:cs="Arial"/>
                <w:color w:val="000000"/>
                <w:rPrChange w:id="189" w:author="Paola" w:date="2020-02-21T08:08:00Z">
                  <w:rPr>
                    <w:rFonts w:ascii="Arial" w:hAnsi="Arial" w:cs="Arial"/>
                    <w:color w:val="000000"/>
                    <w:sz w:val="20"/>
                    <w:szCs w:val="20"/>
                  </w:rPr>
                </w:rPrChange>
              </w:rPr>
              <w:t>instalación</w:t>
            </w:r>
            <w:r w:rsidRPr="001338C7">
              <w:rPr>
                <w:rFonts w:ascii="Verdana" w:hAnsi="Verdana" w:cs="Arial"/>
                <w:color w:val="000000"/>
                <w:rPrChange w:id="190" w:author="Paola" w:date="2020-02-21T08:08:00Z">
                  <w:rPr>
                    <w:rFonts w:ascii="Arial" w:hAnsi="Arial" w:cs="Arial"/>
                    <w:color w:val="000000"/>
                    <w:sz w:val="20"/>
                    <w:szCs w:val="20"/>
                  </w:rPr>
                </w:rPrChange>
              </w:rPr>
              <w:t xml:space="preserve"> de acometidas de redes </w:t>
            </w:r>
            <w:r w:rsidR="000027C4" w:rsidRPr="001338C7">
              <w:rPr>
                <w:rFonts w:ascii="Verdana" w:hAnsi="Verdana" w:cs="Arial"/>
                <w:color w:val="000000"/>
                <w:rPrChange w:id="191" w:author="Paola" w:date="2020-02-21T08:08:00Z">
                  <w:rPr>
                    <w:rFonts w:ascii="Arial" w:hAnsi="Arial" w:cs="Arial"/>
                    <w:color w:val="000000"/>
                    <w:sz w:val="20"/>
                    <w:szCs w:val="20"/>
                  </w:rPr>
                </w:rPrChange>
              </w:rPr>
              <w:t>hidráulicas</w:t>
            </w:r>
            <w:r w:rsidRPr="001338C7">
              <w:rPr>
                <w:rFonts w:ascii="Verdana" w:hAnsi="Verdana" w:cs="Arial"/>
                <w:color w:val="000000"/>
                <w:rPrChange w:id="192" w:author="Paola" w:date="2020-02-21T08:08:00Z">
                  <w:rPr>
                    <w:rFonts w:ascii="Arial" w:hAnsi="Arial" w:cs="Arial"/>
                    <w:color w:val="000000"/>
                    <w:sz w:val="20"/>
                    <w:szCs w:val="20"/>
                  </w:rPr>
                </w:rPrChange>
              </w:rPr>
              <w:t xml:space="preserve"> de gas y </w:t>
            </w:r>
            <w:r w:rsidR="000027C4" w:rsidRPr="001338C7">
              <w:rPr>
                <w:rFonts w:ascii="Verdana" w:hAnsi="Verdana" w:cs="Arial"/>
                <w:color w:val="000000"/>
                <w:rPrChange w:id="193" w:author="Paola" w:date="2020-02-21T08:08:00Z">
                  <w:rPr>
                    <w:rFonts w:ascii="Arial" w:hAnsi="Arial" w:cs="Arial"/>
                    <w:color w:val="000000"/>
                    <w:sz w:val="20"/>
                    <w:szCs w:val="20"/>
                  </w:rPr>
                </w:rPrChange>
              </w:rPr>
              <w:t>eléctricas</w:t>
            </w:r>
          </w:p>
        </w:tc>
        <w:tc>
          <w:tcPr>
            <w:tcW w:w="0" w:type="auto"/>
            <w:tcBorders>
              <w:top w:val="nil"/>
              <w:left w:val="nil"/>
              <w:bottom w:val="single" w:sz="4" w:space="0" w:color="auto"/>
              <w:right w:val="single" w:sz="4" w:space="0" w:color="auto"/>
            </w:tcBorders>
            <w:shd w:val="clear" w:color="auto" w:fill="auto"/>
            <w:noWrap/>
            <w:vAlign w:val="bottom"/>
            <w:hideMark/>
          </w:tcPr>
          <w:p w14:paraId="32F58846" w14:textId="77777777" w:rsidR="00973FCE" w:rsidRPr="001338C7" w:rsidRDefault="00973FCE">
            <w:pPr>
              <w:jc w:val="center"/>
              <w:rPr>
                <w:rFonts w:ascii="Verdana" w:hAnsi="Verdana" w:cs="Arial"/>
                <w:rPrChange w:id="194" w:author="Paola" w:date="2020-02-21T08:08:00Z">
                  <w:rPr>
                    <w:rFonts w:ascii="Arial" w:hAnsi="Arial" w:cs="Arial"/>
                    <w:sz w:val="20"/>
                    <w:szCs w:val="20"/>
                  </w:rPr>
                </w:rPrChange>
              </w:rPr>
            </w:pPr>
            <w:r w:rsidRPr="001338C7">
              <w:rPr>
                <w:rFonts w:ascii="Verdana" w:hAnsi="Verdana" w:cs="Arial"/>
                <w:rPrChange w:id="195" w:author="Paola" w:date="2020-02-21T08:08:00Z">
                  <w:rPr>
                    <w:rFonts w:ascii="Arial" w:hAnsi="Arial" w:cs="Arial"/>
                    <w:sz w:val="20"/>
                    <w:szCs w:val="20"/>
                  </w:rPr>
                </w:rPrChange>
              </w:rPr>
              <w:t>un</w:t>
            </w:r>
          </w:p>
        </w:tc>
        <w:tc>
          <w:tcPr>
            <w:tcW w:w="0" w:type="auto"/>
            <w:tcBorders>
              <w:top w:val="nil"/>
              <w:left w:val="nil"/>
              <w:bottom w:val="single" w:sz="4" w:space="0" w:color="auto"/>
              <w:right w:val="single" w:sz="4" w:space="0" w:color="auto"/>
            </w:tcBorders>
            <w:shd w:val="clear" w:color="auto" w:fill="auto"/>
            <w:noWrap/>
            <w:vAlign w:val="bottom"/>
            <w:hideMark/>
          </w:tcPr>
          <w:p w14:paraId="1079C245" w14:textId="77777777" w:rsidR="00973FCE" w:rsidRPr="001338C7" w:rsidRDefault="00973FCE">
            <w:pPr>
              <w:jc w:val="center"/>
              <w:rPr>
                <w:rFonts w:ascii="Verdana" w:hAnsi="Verdana" w:cs="Arial"/>
                <w:rPrChange w:id="196" w:author="Paola" w:date="2020-02-21T08:08:00Z">
                  <w:rPr>
                    <w:rFonts w:ascii="Arial" w:hAnsi="Arial" w:cs="Arial"/>
                    <w:sz w:val="20"/>
                    <w:szCs w:val="20"/>
                  </w:rPr>
                </w:rPrChange>
              </w:rPr>
            </w:pPr>
            <w:r w:rsidRPr="001338C7">
              <w:rPr>
                <w:rFonts w:ascii="Verdana" w:hAnsi="Verdana" w:cs="Arial"/>
                <w:rPrChange w:id="197" w:author="Paola" w:date="2020-02-21T08:08:00Z">
                  <w:rPr>
                    <w:rFonts w:ascii="Arial" w:hAnsi="Arial" w:cs="Arial"/>
                    <w:sz w:val="20"/>
                    <w:szCs w:val="20"/>
                  </w:rPr>
                </w:rPrChange>
              </w:rPr>
              <w:t>1.00</w:t>
            </w:r>
          </w:p>
        </w:tc>
        <w:tc>
          <w:tcPr>
            <w:tcW w:w="0" w:type="auto"/>
            <w:tcBorders>
              <w:top w:val="nil"/>
              <w:left w:val="nil"/>
              <w:bottom w:val="single" w:sz="4" w:space="0" w:color="auto"/>
              <w:right w:val="single" w:sz="4" w:space="0" w:color="auto"/>
            </w:tcBorders>
            <w:shd w:val="clear" w:color="auto" w:fill="auto"/>
            <w:noWrap/>
            <w:vAlign w:val="bottom"/>
            <w:hideMark/>
          </w:tcPr>
          <w:p w14:paraId="2A1E8691" w14:textId="77777777" w:rsidR="00973FCE" w:rsidRPr="001338C7" w:rsidRDefault="00973FCE">
            <w:pPr>
              <w:jc w:val="center"/>
              <w:rPr>
                <w:rFonts w:ascii="Verdana" w:hAnsi="Verdana" w:cs="Arial"/>
                <w:rPrChange w:id="198" w:author="Paola" w:date="2020-02-21T08:08:00Z">
                  <w:rPr>
                    <w:rFonts w:ascii="Arial" w:hAnsi="Arial" w:cs="Arial"/>
                    <w:sz w:val="20"/>
                    <w:szCs w:val="20"/>
                  </w:rPr>
                </w:rPrChange>
              </w:rPr>
            </w:pPr>
            <w:r w:rsidRPr="001338C7">
              <w:rPr>
                <w:rFonts w:ascii="Verdana" w:hAnsi="Verdana" w:cs="Arial"/>
                <w:rPrChange w:id="199" w:author="Paola" w:date="2020-02-21T08:08:00Z">
                  <w:rPr>
                    <w:rFonts w:ascii="Arial" w:hAnsi="Arial" w:cs="Arial"/>
                    <w:sz w:val="20"/>
                    <w:szCs w:val="20"/>
                  </w:rPr>
                </w:rPrChange>
              </w:rPr>
              <w:t>$ 250,000</w:t>
            </w:r>
          </w:p>
        </w:tc>
        <w:tc>
          <w:tcPr>
            <w:tcW w:w="0" w:type="auto"/>
            <w:tcBorders>
              <w:top w:val="nil"/>
              <w:left w:val="nil"/>
              <w:bottom w:val="nil"/>
              <w:right w:val="single" w:sz="8" w:space="0" w:color="auto"/>
            </w:tcBorders>
            <w:shd w:val="clear" w:color="auto" w:fill="auto"/>
            <w:noWrap/>
            <w:vAlign w:val="center"/>
            <w:hideMark/>
          </w:tcPr>
          <w:p w14:paraId="701D36AC" w14:textId="77777777" w:rsidR="00973FCE" w:rsidRPr="001338C7" w:rsidRDefault="00973FCE">
            <w:pPr>
              <w:jc w:val="right"/>
              <w:rPr>
                <w:rFonts w:ascii="Verdana" w:hAnsi="Verdana" w:cs="Arial"/>
                <w:rPrChange w:id="200" w:author="Paola" w:date="2020-02-21T08:08:00Z">
                  <w:rPr>
                    <w:rFonts w:ascii="Arial" w:hAnsi="Arial" w:cs="Arial"/>
                    <w:sz w:val="20"/>
                    <w:szCs w:val="20"/>
                  </w:rPr>
                </w:rPrChange>
              </w:rPr>
            </w:pPr>
            <w:r w:rsidRPr="001338C7">
              <w:rPr>
                <w:rFonts w:ascii="Verdana" w:hAnsi="Verdana" w:cs="Arial"/>
                <w:rPrChange w:id="201" w:author="Paola" w:date="2020-02-21T08:08:00Z">
                  <w:rPr>
                    <w:rFonts w:ascii="Arial" w:hAnsi="Arial" w:cs="Arial"/>
                    <w:sz w:val="20"/>
                    <w:szCs w:val="20"/>
                  </w:rPr>
                </w:rPrChange>
              </w:rPr>
              <w:t xml:space="preserve"> $             250,000 </w:t>
            </w:r>
          </w:p>
        </w:tc>
      </w:tr>
      <w:tr w:rsidR="00973FCE" w:rsidRPr="001338C7" w14:paraId="331F2562" w14:textId="77777777" w:rsidTr="00C67589">
        <w:trPr>
          <w:trHeight w:val="313"/>
        </w:trPr>
        <w:tc>
          <w:tcPr>
            <w:tcW w:w="0" w:type="auto"/>
            <w:tcBorders>
              <w:top w:val="nil"/>
              <w:left w:val="single" w:sz="8" w:space="0" w:color="auto"/>
              <w:bottom w:val="single" w:sz="8" w:space="0" w:color="auto"/>
              <w:right w:val="single" w:sz="4" w:space="0" w:color="auto"/>
            </w:tcBorders>
            <w:shd w:val="clear" w:color="auto" w:fill="auto"/>
            <w:noWrap/>
            <w:vAlign w:val="bottom"/>
            <w:hideMark/>
          </w:tcPr>
          <w:p w14:paraId="1BEFDFCB" w14:textId="77777777" w:rsidR="00973FCE" w:rsidRPr="001338C7" w:rsidRDefault="00973FCE">
            <w:pPr>
              <w:jc w:val="center"/>
              <w:rPr>
                <w:rFonts w:ascii="Verdana" w:hAnsi="Verdana" w:cs="Arial"/>
                <w:rPrChange w:id="202" w:author="Paola" w:date="2020-02-21T08:08:00Z">
                  <w:rPr>
                    <w:rFonts w:ascii="Arial" w:hAnsi="Arial" w:cs="Arial"/>
                    <w:sz w:val="20"/>
                    <w:szCs w:val="20"/>
                  </w:rPr>
                </w:rPrChange>
              </w:rPr>
            </w:pPr>
            <w:r w:rsidRPr="001338C7">
              <w:rPr>
                <w:rFonts w:ascii="Verdana" w:hAnsi="Verdana" w:cs="Arial"/>
                <w:rPrChange w:id="203" w:author="Paola" w:date="2020-02-21T08:08:00Z">
                  <w:rPr>
                    <w:rFonts w:ascii="Arial" w:hAnsi="Arial" w:cs="Arial"/>
                    <w:sz w:val="20"/>
                    <w:szCs w:val="20"/>
                  </w:rPr>
                </w:rPrChange>
              </w:rPr>
              <w:t> </w:t>
            </w:r>
          </w:p>
        </w:tc>
        <w:tc>
          <w:tcPr>
            <w:tcW w:w="0" w:type="auto"/>
            <w:tcBorders>
              <w:top w:val="nil"/>
              <w:left w:val="nil"/>
              <w:bottom w:val="single" w:sz="8" w:space="0" w:color="auto"/>
              <w:right w:val="single" w:sz="4" w:space="0" w:color="auto"/>
            </w:tcBorders>
            <w:shd w:val="clear" w:color="auto" w:fill="auto"/>
            <w:noWrap/>
            <w:vAlign w:val="bottom"/>
            <w:hideMark/>
          </w:tcPr>
          <w:p w14:paraId="5C692824" w14:textId="77777777" w:rsidR="00973FCE" w:rsidRPr="001338C7" w:rsidRDefault="00973FCE">
            <w:pPr>
              <w:jc w:val="right"/>
              <w:rPr>
                <w:rFonts w:ascii="Verdana" w:hAnsi="Verdana" w:cs="Arial"/>
                <w:rPrChange w:id="204" w:author="Paola" w:date="2020-02-21T08:08:00Z">
                  <w:rPr>
                    <w:rFonts w:ascii="Arial" w:hAnsi="Arial" w:cs="Arial"/>
                    <w:sz w:val="20"/>
                    <w:szCs w:val="20"/>
                  </w:rPr>
                </w:rPrChange>
              </w:rPr>
            </w:pPr>
            <w:r w:rsidRPr="001338C7">
              <w:rPr>
                <w:rFonts w:ascii="Verdana" w:hAnsi="Verdana" w:cs="Arial"/>
                <w:rPrChange w:id="205" w:author="Paola" w:date="2020-02-21T08:08:00Z">
                  <w:rPr>
                    <w:rFonts w:ascii="Arial" w:hAnsi="Arial" w:cs="Arial"/>
                    <w:sz w:val="20"/>
                    <w:szCs w:val="20"/>
                  </w:rPr>
                </w:rPrChange>
              </w:rPr>
              <w:t>SUB TOTAL</w:t>
            </w:r>
          </w:p>
        </w:tc>
        <w:tc>
          <w:tcPr>
            <w:tcW w:w="0" w:type="auto"/>
            <w:tcBorders>
              <w:top w:val="nil"/>
              <w:left w:val="nil"/>
              <w:bottom w:val="single" w:sz="8" w:space="0" w:color="auto"/>
              <w:right w:val="single" w:sz="4" w:space="0" w:color="auto"/>
            </w:tcBorders>
            <w:shd w:val="clear" w:color="auto" w:fill="auto"/>
            <w:noWrap/>
            <w:vAlign w:val="bottom"/>
            <w:hideMark/>
          </w:tcPr>
          <w:p w14:paraId="4935CC29" w14:textId="77777777" w:rsidR="00973FCE" w:rsidRPr="001338C7" w:rsidRDefault="00973FCE">
            <w:pPr>
              <w:jc w:val="center"/>
              <w:rPr>
                <w:rFonts w:ascii="Verdana" w:hAnsi="Verdana" w:cs="Arial"/>
                <w:rPrChange w:id="206" w:author="Paola" w:date="2020-02-21T08:08:00Z">
                  <w:rPr>
                    <w:rFonts w:ascii="Arial" w:hAnsi="Arial" w:cs="Arial"/>
                    <w:sz w:val="20"/>
                    <w:szCs w:val="20"/>
                  </w:rPr>
                </w:rPrChange>
              </w:rPr>
            </w:pPr>
            <w:r w:rsidRPr="001338C7">
              <w:rPr>
                <w:rFonts w:ascii="Verdana" w:hAnsi="Verdana" w:cs="Arial"/>
                <w:rPrChange w:id="207" w:author="Paola" w:date="2020-02-21T08:08:00Z">
                  <w:rPr>
                    <w:rFonts w:ascii="Arial" w:hAnsi="Arial" w:cs="Arial"/>
                    <w:sz w:val="20"/>
                    <w:szCs w:val="20"/>
                  </w:rPr>
                </w:rPrChange>
              </w:rPr>
              <w:t> </w:t>
            </w:r>
          </w:p>
        </w:tc>
        <w:tc>
          <w:tcPr>
            <w:tcW w:w="0" w:type="auto"/>
            <w:tcBorders>
              <w:top w:val="nil"/>
              <w:left w:val="nil"/>
              <w:bottom w:val="single" w:sz="8" w:space="0" w:color="auto"/>
              <w:right w:val="single" w:sz="4" w:space="0" w:color="auto"/>
            </w:tcBorders>
            <w:shd w:val="clear" w:color="auto" w:fill="auto"/>
            <w:noWrap/>
            <w:vAlign w:val="bottom"/>
            <w:hideMark/>
          </w:tcPr>
          <w:p w14:paraId="2FE62DFE" w14:textId="77777777" w:rsidR="00973FCE" w:rsidRPr="001338C7" w:rsidRDefault="00973FCE">
            <w:pPr>
              <w:jc w:val="center"/>
              <w:rPr>
                <w:rFonts w:ascii="Verdana" w:hAnsi="Verdana" w:cs="Arial"/>
                <w:rPrChange w:id="208" w:author="Paola" w:date="2020-02-21T08:08:00Z">
                  <w:rPr>
                    <w:rFonts w:ascii="Arial" w:hAnsi="Arial" w:cs="Arial"/>
                    <w:sz w:val="20"/>
                    <w:szCs w:val="20"/>
                  </w:rPr>
                </w:rPrChange>
              </w:rPr>
            </w:pPr>
            <w:r w:rsidRPr="001338C7">
              <w:rPr>
                <w:rFonts w:ascii="Verdana" w:hAnsi="Verdana" w:cs="Arial"/>
                <w:rPrChange w:id="209" w:author="Paola" w:date="2020-02-21T08:08:00Z">
                  <w:rPr>
                    <w:rFonts w:ascii="Arial" w:hAnsi="Arial" w:cs="Arial"/>
                    <w:sz w:val="20"/>
                    <w:szCs w:val="20"/>
                  </w:rPr>
                </w:rPrChange>
              </w:rPr>
              <w:t> </w:t>
            </w:r>
          </w:p>
        </w:tc>
        <w:tc>
          <w:tcPr>
            <w:tcW w:w="0" w:type="auto"/>
            <w:tcBorders>
              <w:top w:val="nil"/>
              <w:left w:val="nil"/>
              <w:bottom w:val="single" w:sz="8" w:space="0" w:color="auto"/>
              <w:right w:val="nil"/>
            </w:tcBorders>
            <w:shd w:val="clear" w:color="auto" w:fill="auto"/>
            <w:noWrap/>
            <w:vAlign w:val="bottom"/>
            <w:hideMark/>
          </w:tcPr>
          <w:p w14:paraId="2C7F2EBC" w14:textId="77777777" w:rsidR="00973FCE" w:rsidRPr="001338C7" w:rsidRDefault="00973FCE">
            <w:pPr>
              <w:jc w:val="center"/>
              <w:rPr>
                <w:rFonts w:ascii="Verdana" w:hAnsi="Verdana" w:cs="Arial"/>
                <w:rPrChange w:id="210" w:author="Paola" w:date="2020-02-21T08:08:00Z">
                  <w:rPr>
                    <w:rFonts w:ascii="Arial" w:hAnsi="Arial" w:cs="Arial"/>
                    <w:sz w:val="20"/>
                    <w:szCs w:val="20"/>
                  </w:rPr>
                </w:rPrChange>
              </w:rPr>
            </w:pPr>
            <w:r w:rsidRPr="001338C7">
              <w:rPr>
                <w:rFonts w:ascii="Verdana" w:hAnsi="Verdana" w:cs="Arial"/>
                <w:rPrChange w:id="211" w:author="Paola" w:date="2020-02-21T08:08:00Z">
                  <w:rPr>
                    <w:rFonts w:ascii="Arial" w:hAnsi="Arial" w:cs="Arial"/>
                    <w:sz w:val="20"/>
                    <w:szCs w:val="20"/>
                  </w:rPr>
                </w:rPrChange>
              </w:rPr>
              <w:t> </w:t>
            </w:r>
          </w:p>
        </w:tc>
        <w:tc>
          <w:tcPr>
            <w:tcW w:w="0" w:type="auto"/>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630A463" w14:textId="77777777" w:rsidR="00973FCE" w:rsidRPr="001338C7" w:rsidRDefault="00973FCE">
            <w:pPr>
              <w:jc w:val="right"/>
              <w:rPr>
                <w:rFonts w:ascii="Verdana" w:hAnsi="Verdana" w:cs="Arial"/>
                <w:b/>
                <w:bCs/>
                <w:rPrChange w:id="212" w:author="Paola" w:date="2020-02-21T08:08:00Z">
                  <w:rPr>
                    <w:rFonts w:ascii="Arial" w:hAnsi="Arial" w:cs="Arial"/>
                    <w:b/>
                    <w:bCs/>
                    <w:sz w:val="20"/>
                    <w:szCs w:val="20"/>
                  </w:rPr>
                </w:rPrChange>
              </w:rPr>
            </w:pPr>
            <w:r w:rsidRPr="001338C7">
              <w:rPr>
                <w:rFonts w:ascii="Verdana" w:hAnsi="Verdana" w:cs="Arial"/>
                <w:b/>
                <w:bCs/>
                <w:rPrChange w:id="213" w:author="Paola" w:date="2020-02-21T08:08:00Z">
                  <w:rPr>
                    <w:rFonts w:ascii="Arial" w:hAnsi="Arial" w:cs="Arial"/>
                    <w:b/>
                    <w:bCs/>
                    <w:sz w:val="20"/>
                    <w:szCs w:val="20"/>
                  </w:rPr>
                </w:rPrChange>
              </w:rPr>
              <w:t>$ 250,000</w:t>
            </w:r>
          </w:p>
        </w:tc>
      </w:tr>
      <w:tr w:rsidR="00973FCE" w:rsidRPr="001338C7" w14:paraId="12854C4E" w14:textId="77777777" w:rsidTr="00C67589">
        <w:trPr>
          <w:trHeight w:val="298"/>
        </w:trPr>
        <w:tc>
          <w:tcPr>
            <w:tcW w:w="0" w:type="auto"/>
            <w:tcBorders>
              <w:top w:val="nil"/>
              <w:left w:val="single" w:sz="8" w:space="0" w:color="auto"/>
              <w:bottom w:val="single" w:sz="4" w:space="0" w:color="auto"/>
              <w:right w:val="single" w:sz="4" w:space="0" w:color="auto"/>
            </w:tcBorders>
            <w:shd w:val="clear" w:color="000000" w:fill="333F4F"/>
            <w:noWrap/>
            <w:vAlign w:val="bottom"/>
            <w:hideMark/>
          </w:tcPr>
          <w:p w14:paraId="4CE9FC03" w14:textId="77777777" w:rsidR="00973FCE" w:rsidRPr="001338C7" w:rsidRDefault="00973FCE">
            <w:pPr>
              <w:jc w:val="center"/>
              <w:rPr>
                <w:rFonts w:ascii="Verdana" w:hAnsi="Verdana" w:cs="Arial"/>
                <w:color w:val="FFFFFF"/>
                <w:rPrChange w:id="214" w:author="Paola" w:date="2020-02-21T08:08:00Z">
                  <w:rPr>
                    <w:rFonts w:ascii="Arial" w:hAnsi="Arial" w:cs="Arial"/>
                    <w:color w:val="FFFFFF"/>
                    <w:sz w:val="20"/>
                    <w:szCs w:val="20"/>
                  </w:rPr>
                </w:rPrChange>
              </w:rPr>
            </w:pPr>
            <w:r w:rsidRPr="001338C7">
              <w:rPr>
                <w:rFonts w:ascii="Verdana" w:hAnsi="Verdana" w:cs="Arial"/>
                <w:color w:val="FFFFFF"/>
                <w:rPrChange w:id="215" w:author="Paola" w:date="2020-02-21T08:08:00Z">
                  <w:rPr>
                    <w:rFonts w:ascii="Arial" w:hAnsi="Arial" w:cs="Arial"/>
                    <w:color w:val="FFFFFF"/>
                    <w:sz w:val="20"/>
                    <w:szCs w:val="20"/>
                  </w:rPr>
                </w:rPrChange>
              </w:rPr>
              <w:t>3</w:t>
            </w:r>
          </w:p>
        </w:tc>
        <w:tc>
          <w:tcPr>
            <w:tcW w:w="0" w:type="auto"/>
            <w:gridSpan w:val="5"/>
            <w:tcBorders>
              <w:top w:val="single" w:sz="8" w:space="0" w:color="auto"/>
              <w:left w:val="nil"/>
              <w:bottom w:val="single" w:sz="4" w:space="0" w:color="auto"/>
              <w:right w:val="single" w:sz="8" w:space="0" w:color="000000"/>
            </w:tcBorders>
            <w:shd w:val="clear" w:color="000000" w:fill="333F4F"/>
            <w:noWrap/>
            <w:vAlign w:val="bottom"/>
            <w:hideMark/>
          </w:tcPr>
          <w:p w14:paraId="4775F002" w14:textId="77777777" w:rsidR="00973FCE" w:rsidRPr="001338C7" w:rsidRDefault="00973FCE">
            <w:pPr>
              <w:jc w:val="center"/>
              <w:rPr>
                <w:rFonts w:ascii="Verdana" w:hAnsi="Verdana" w:cs="Arial"/>
                <w:color w:val="FFFFFF"/>
                <w:rPrChange w:id="216" w:author="Paola" w:date="2020-02-21T08:08:00Z">
                  <w:rPr>
                    <w:rFonts w:ascii="Arial" w:hAnsi="Arial" w:cs="Arial"/>
                    <w:color w:val="FFFFFF"/>
                    <w:sz w:val="20"/>
                    <w:szCs w:val="20"/>
                  </w:rPr>
                </w:rPrChange>
              </w:rPr>
            </w:pPr>
            <w:r w:rsidRPr="001338C7">
              <w:rPr>
                <w:rFonts w:ascii="Verdana" w:hAnsi="Verdana" w:cs="Arial"/>
                <w:color w:val="FFFFFF"/>
                <w:rPrChange w:id="217" w:author="Paola" w:date="2020-02-21T08:08:00Z">
                  <w:rPr>
                    <w:rFonts w:ascii="Arial" w:hAnsi="Arial" w:cs="Arial"/>
                    <w:color w:val="FFFFFF"/>
                    <w:sz w:val="20"/>
                    <w:szCs w:val="20"/>
                  </w:rPr>
                </w:rPrChange>
              </w:rPr>
              <w:t>DEMOLICION, DESMONTES Y REMOCION DE TIERRA</w:t>
            </w:r>
          </w:p>
        </w:tc>
      </w:tr>
      <w:tr w:rsidR="00973FCE" w:rsidRPr="001338C7" w14:paraId="5AB37BD5" w14:textId="77777777" w:rsidTr="00C67589">
        <w:trPr>
          <w:trHeight w:val="298"/>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1ECCFC11" w14:textId="77777777" w:rsidR="00973FCE" w:rsidRPr="001338C7" w:rsidRDefault="00973FCE">
            <w:pPr>
              <w:jc w:val="center"/>
              <w:rPr>
                <w:rFonts w:ascii="Verdana" w:hAnsi="Verdana" w:cs="Arial"/>
                <w:rPrChange w:id="218" w:author="Paola" w:date="2020-02-21T08:08:00Z">
                  <w:rPr>
                    <w:rFonts w:ascii="Arial" w:hAnsi="Arial" w:cs="Arial"/>
                    <w:sz w:val="20"/>
                    <w:szCs w:val="20"/>
                  </w:rPr>
                </w:rPrChange>
              </w:rPr>
            </w:pPr>
            <w:r w:rsidRPr="001338C7">
              <w:rPr>
                <w:rFonts w:ascii="Verdana" w:hAnsi="Verdana" w:cs="Arial"/>
                <w:rPrChange w:id="219" w:author="Paola" w:date="2020-02-21T08:08:00Z">
                  <w:rPr>
                    <w:rFonts w:ascii="Arial" w:hAnsi="Arial" w:cs="Arial"/>
                    <w:sz w:val="20"/>
                    <w:szCs w:val="20"/>
                  </w:rPr>
                </w:rPrChange>
              </w:rPr>
              <w:t>3.1</w:t>
            </w:r>
          </w:p>
        </w:tc>
        <w:tc>
          <w:tcPr>
            <w:tcW w:w="0" w:type="auto"/>
            <w:tcBorders>
              <w:top w:val="nil"/>
              <w:left w:val="nil"/>
              <w:bottom w:val="single" w:sz="4" w:space="0" w:color="auto"/>
              <w:right w:val="single" w:sz="4" w:space="0" w:color="auto"/>
            </w:tcBorders>
            <w:shd w:val="clear" w:color="auto" w:fill="auto"/>
            <w:noWrap/>
            <w:vAlign w:val="bottom"/>
            <w:hideMark/>
          </w:tcPr>
          <w:p w14:paraId="38EEE6B4" w14:textId="77777777" w:rsidR="00973FCE" w:rsidRPr="001338C7" w:rsidRDefault="00973FCE">
            <w:pPr>
              <w:rPr>
                <w:rFonts w:ascii="Verdana" w:hAnsi="Verdana" w:cs="Arial"/>
                <w:color w:val="000000"/>
                <w:rPrChange w:id="220" w:author="Paola" w:date="2020-02-21T08:08:00Z">
                  <w:rPr>
                    <w:rFonts w:ascii="Arial" w:hAnsi="Arial" w:cs="Arial"/>
                    <w:color w:val="000000"/>
                    <w:sz w:val="20"/>
                    <w:szCs w:val="20"/>
                  </w:rPr>
                </w:rPrChange>
              </w:rPr>
            </w:pPr>
            <w:r w:rsidRPr="001338C7">
              <w:rPr>
                <w:rFonts w:ascii="Verdana" w:hAnsi="Verdana" w:cs="Arial"/>
                <w:color w:val="000000"/>
                <w:rPrChange w:id="221" w:author="Paola" w:date="2020-02-21T08:08:00Z">
                  <w:rPr>
                    <w:rFonts w:ascii="Arial" w:hAnsi="Arial" w:cs="Arial"/>
                    <w:color w:val="000000"/>
                    <w:sz w:val="20"/>
                    <w:szCs w:val="20"/>
                  </w:rPr>
                </w:rPrChange>
              </w:rPr>
              <w:t>Excavación manual</w:t>
            </w:r>
          </w:p>
        </w:tc>
        <w:tc>
          <w:tcPr>
            <w:tcW w:w="0" w:type="auto"/>
            <w:tcBorders>
              <w:top w:val="nil"/>
              <w:left w:val="nil"/>
              <w:bottom w:val="single" w:sz="4" w:space="0" w:color="auto"/>
              <w:right w:val="single" w:sz="4" w:space="0" w:color="auto"/>
            </w:tcBorders>
            <w:shd w:val="clear" w:color="auto" w:fill="auto"/>
            <w:noWrap/>
            <w:vAlign w:val="bottom"/>
            <w:hideMark/>
          </w:tcPr>
          <w:p w14:paraId="401548A7" w14:textId="77777777" w:rsidR="00973FCE" w:rsidRPr="001338C7" w:rsidRDefault="00973FCE">
            <w:pPr>
              <w:jc w:val="center"/>
              <w:rPr>
                <w:rFonts w:ascii="Verdana" w:hAnsi="Verdana" w:cs="Arial"/>
                <w:rPrChange w:id="222" w:author="Paola" w:date="2020-02-21T08:08:00Z">
                  <w:rPr>
                    <w:rFonts w:ascii="Arial" w:hAnsi="Arial" w:cs="Arial"/>
                    <w:sz w:val="20"/>
                    <w:szCs w:val="20"/>
                  </w:rPr>
                </w:rPrChange>
              </w:rPr>
            </w:pPr>
            <w:r w:rsidRPr="001338C7">
              <w:rPr>
                <w:rFonts w:ascii="Verdana" w:hAnsi="Verdana" w:cs="Arial"/>
                <w:rPrChange w:id="223" w:author="Paola" w:date="2020-02-21T08:08:00Z">
                  <w:rPr>
                    <w:rFonts w:ascii="Arial" w:hAnsi="Arial" w:cs="Arial"/>
                    <w:sz w:val="20"/>
                    <w:szCs w:val="20"/>
                  </w:rPr>
                </w:rPrChange>
              </w:rPr>
              <w:t>m3</w:t>
            </w:r>
          </w:p>
        </w:tc>
        <w:tc>
          <w:tcPr>
            <w:tcW w:w="0" w:type="auto"/>
            <w:tcBorders>
              <w:top w:val="nil"/>
              <w:left w:val="nil"/>
              <w:bottom w:val="single" w:sz="4" w:space="0" w:color="auto"/>
              <w:right w:val="single" w:sz="4" w:space="0" w:color="auto"/>
            </w:tcBorders>
            <w:shd w:val="clear" w:color="auto" w:fill="auto"/>
            <w:noWrap/>
            <w:vAlign w:val="bottom"/>
            <w:hideMark/>
          </w:tcPr>
          <w:p w14:paraId="0B911087" w14:textId="77777777" w:rsidR="00973FCE" w:rsidRPr="001338C7" w:rsidRDefault="00973FCE">
            <w:pPr>
              <w:jc w:val="center"/>
              <w:rPr>
                <w:rFonts w:ascii="Verdana" w:hAnsi="Verdana" w:cs="Arial"/>
                <w:rPrChange w:id="224" w:author="Paola" w:date="2020-02-21T08:08:00Z">
                  <w:rPr>
                    <w:rFonts w:ascii="Arial" w:hAnsi="Arial" w:cs="Arial"/>
                    <w:sz w:val="20"/>
                    <w:szCs w:val="20"/>
                  </w:rPr>
                </w:rPrChange>
              </w:rPr>
            </w:pPr>
            <w:r w:rsidRPr="001338C7">
              <w:rPr>
                <w:rFonts w:ascii="Verdana" w:hAnsi="Verdana" w:cs="Arial"/>
                <w:rPrChange w:id="225" w:author="Paola" w:date="2020-02-21T08:08:00Z">
                  <w:rPr>
                    <w:rFonts w:ascii="Arial" w:hAnsi="Arial" w:cs="Arial"/>
                    <w:sz w:val="20"/>
                    <w:szCs w:val="20"/>
                  </w:rPr>
                </w:rPrChange>
              </w:rPr>
              <w:t>24.50</w:t>
            </w:r>
          </w:p>
        </w:tc>
        <w:tc>
          <w:tcPr>
            <w:tcW w:w="0" w:type="auto"/>
            <w:tcBorders>
              <w:top w:val="nil"/>
              <w:left w:val="nil"/>
              <w:bottom w:val="single" w:sz="4" w:space="0" w:color="auto"/>
              <w:right w:val="single" w:sz="4" w:space="0" w:color="auto"/>
            </w:tcBorders>
            <w:shd w:val="clear" w:color="auto" w:fill="auto"/>
            <w:noWrap/>
            <w:vAlign w:val="bottom"/>
            <w:hideMark/>
          </w:tcPr>
          <w:p w14:paraId="5733C70F" w14:textId="77777777" w:rsidR="00973FCE" w:rsidRPr="001338C7" w:rsidRDefault="00973FCE">
            <w:pPr>
              <w:jc w:val="center"/>
              <w:rPr>
                <w:rFonts w:ascii="Verdana" w:hAnsi="Verdana" w:cs="Arial"/>
                <w:rPrChange w:id="226" w:author="Paola" w:date="2020-02-21T08:08:00Z">
                  <w:rPr>
                    <w:rFonts w:ascii="Arial" w:hAnsi="Arial" w:cs="Arial"/>
                    <w:sz w:val="20"/>
                    <w:szCs w:val="20"/>
                  </w:rPr>
                </w:rPrChange>
              </w:rPr>
            </w:pPr>
            <w:r w:rsidRPr="001338C7">
              <w:rPr>
                <w:rFonts w:ascii="Verdana" w:hAnsi="Verdana" w:cs="Arial"/>
                <w:rPrChange w:id="227" w:author="Paola" w:date="2020-02-21T08:08:00Z">
                  <w:rPr>
                    <w:rFonts w:ascii="Arial" w:hAnsi="Arial" w:cs="Arial"/>
                    <w:sz w:val="20"/>
                    <w:szCs w:val="20"/>
                  </w:rPr>
                </w:rPrChange>
              </w:rPr>
              <w:t>$ 19,000</w:t>
            </w:r>
          </w:p>
        </w:tc>
        <w:tc>
          <w:tcPr>
            <w:tcW w:w="0" w:type="auto"/>
            <w:tcBorders>
              <w:top w:val="nil"/>
              <w:left w:val="nil"/>
              <w:bottom w:val="single" w:sz="4" w:space="0" w:color="auto"/>
              <w:right w:val="single" w:sz="8" w:space="0" w:color="auto"/>
            </w:tcBorders>
            <w:shd w:val="clear" w:color="auto" w:fill="auto"/>
            <w:noWrap/>
            <w:vAlign w:val="center"/>
            <w:hideMark/>
          </w:tcPr>
          <w:p w14:paraId="7868773E" w14:textId="77777777" w:rsidR="00973FCE" w:rsidRPr="001338C7" w:rsidRDefault="00973FCE">
            <w:pPr>
              <w:jc w:val="right"/>
              <w:rPr>
                <w:rFonts w:ascii="Verdana" w:hAnsi="Verdana" w:cs="Arial"/>
                <w:rPrChange w:id="228" w:author="Paola" w:date="2020-02-21T08:08:00Z">
                  <w:rPr>
                    <w:rFonts w:ascii="Arial" w:hAnsi="Arial" w:cs="Arial"/>
                    <w:sz w:val="20"/>
                    <w:szCs w:val="20"/>
                  </w:rPr>
                </w:rPrChange>
              </w:rPr>
            </w:pPr>
            <w:r w:rsidRPr="001338C7">
              <w:rPr>
                <w:rFonts w:ascii="Verdana" w:hAnsi="Verdana" w:cs="Arial"/>
                <w:rPrChange w:id="229" w:author="Paola" w:date="2020-02-21T08:08:00Z">
                  <w:rPr>
                    <w:rFonts w:ascii="Arial" w:hAnsi="Arial" w:cs="Arial"/>
                    <w:sz w:val="20"/>
                    <w:szCs w:val="20"/>
                  </w:rPr>
                </w:rPrChange>
              </w:rPr>
              <w:t xml:space="preserve"> $             465,500 </w:t>
            </w:r>
          </w:p>
        </w:tc>
      </w:tr>
      <w:tr w:rsidR="00973FCE" w:rsidRPr="001338C7" w14:paraId="1EEE221F" w14:textId="77777777" w:rsidTr="00C67589">
        <w:trPr>
          <w:trHeight w:val="298"/>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32A29364" w14:textId="77777777" w:rsidR="00973FCE" w:rsidRPr="001338C7" w:rsidRDefault="00973FCE">
            <w:pPr>
              <w:jc w:val="center"/>
              <w:rPr>
                <w:rFonts w:ascii="Verdana" w:hAnsi="Verdana" w:cs="Arial"/>
                <w:rPrChange w:id="230" w:author="Paola" w:date="2020-02-21T08:08:00Z">
                  <w:rPr>
                    <w:rFonts w:ascii="Arial" w:hAnsi="Arial" w:cs="Arial"/>
                    <w:sz w:val="20"/>
                    <w:szCs w:val="20"/>
                  </w:rPr>
                </w:rPrChange>
              </w:rPr>
            </w:pPr>
            <w:r w:rsidRPr="001338C7">
              <w:rPr>
                <w:rFonts w:ascii="Verdana" w:hAnsi="Verdana" w:cs="Arial"/>
                <w:rPrChange w:id="231" w:author="Paola" w:date="2020-02-21T08:08:00Z">
                  <w:rPr>
                    <w:rFonts w:ascii="Arial" w:hAnsi="Arial" w:cs="Arial"/>
                    <w:sz w:val="20"/>
                    <w:szCs w:val="20"/>
                  </w:rPr>
                </w:rPrChange>
              </w:rPr>
              <w:t>3.2</w:t>
            </w:r>
          </w:p>
        </w:tc>
        <w:tc>
          <w:tcPr>
            <w:tcW w:w="0" w:type="auto"/>
            <w:tcBorders>
              <w:top w:val="nil"/>
              <w:left w:val="nil"/>
              <w:bottom w:val="single" w:sz="4" w:space="0" w:color="auto"/>
              <w:right w:val="single" w:sz="4" w:space="0" w:color="auto"/>
            </w:tcBorders>
            <w:shd w:val="clear" w:color="auto" w:fill="auto"/>
            <w:noWrap/>
            <w:vAlign w:val="bottom"/>
            <w:hideMark/>
          </w:tcPr>
          <w:p w14:paraId="21FD2438" w14:textId="77777777" w:rsidR="00973FCE" w:rsidRPr="001338C7" w:rsidRDefault="00973FCE">
            <w:pPr>
              <w:rPr>
                <w:rFonts w:ascii="Verdana" w:hAnsi="Verdana" w:cs="Arial"/>
                <w:color w:val="000000"/>
                <w:rPrChange w:id="232" w:author="Paola" w:date="2020-02-21T08:08:00Z">
                  <w:rPr>
                    <w:rFonts w:ascii="Arial" w:hAnsi="Arial" w:cs="Arial"/>
                    <w:color w:val="000000"/>
                    <w:sz w:val="20"/>
                    <w:szCs w:val="20"/>
                  </w:rPr>
                </w:rPrChange>
              </w:rPr>
            </w:pPr>
            <w:r w:rsidRPr="001338C7">
              <w:rPr>
                <w:rFonts w:ascii="Verdana" w:hAnsi="Verdana" w:cs="Arial"/>
                <w:color w:val="000000"/>
                <w:rPrChange w:id="233" w:author="Paola" w:date="2020-02-21T08:08:00Z">
                  <w:rPr>
                    <w:rFonts w:ascii="Arial" w:hAnsi="Arial" w:cs="Arial"/>
                    <w:color w:val="000000"/>
                    <w:sz w:val="20"/>
                    <w:szCs w:val="20"/>
                  </w:rPr>
                </w:rPrChange>
              </w:rPr>
              <w:t xml:space="preserve">Descapote de material </w:t>
            </w:r>
          </w:p>
        </w:tc>
        <w:tc>
          <w:tcPr>
            <w:tcW w:w="0" w:type="auto"/>
            <w:tcBorders>
              <w:top w:val="nil"/>
              <w:left w:val="nil"/>
              <w:bottom w:val="single" w:sz="4" w:space="0" w:color="auto"/>
              <w:right w:val="single" w:sz="4" w:space="0" w:color="auto"/>
            </w:tcBorders>
            <w:shd w:val="clear" w:color="auto" w:fill="auto"/>
            <w:noWrap/>
            <w:vAlign w:val="bottom"/>
            <w:hideMark/>
          </w:tcPr>
          <w:p w14:paraId="0763375D" w14:textId="77777777" w:rsidR="00973FCE" w:rsidRPr="001338C7" w:rsidRDefault="00973FCE">
            <w:pPr>
              <w:jc w:val="center"/>
              <w:rPr>
                <w:rFonts w:ascii="Verdana" w:hAnsi="Verdana" w:cs="Arial"/>
                <w:rPrChange w:id="234" w:author="Paola" w:date="2020-02-21T08:08:00Z">
                  <w:rPr>
                    <w:rFonts w:ascii="Arial" w:hAnsi="Arial" w:cs="Arial"/>
                    <w:sz w:val="20"/>
                    <w:szCs w:val="20"/>
                  </w:rPr>
                </w:rPrChange>
              </w:rPr>
            </w:pPr>
            <w:r w:rsidRPr="001338C7">
              <w:rPr>
                <w:rFonts w:ascii="Verdana" w:hAnsi="Verdana" w:cs="Arial"/>
                <w:rPrChange w:id="235" w:author="Paola" w:date="2020-02-21T08:08:00Z">
                  <w:rPr>
                    <w:rFonts w:ascii="Arial" w:hAnsi="Arial" w:cs="Arial"/>
                    <w:sz w:val="20"/>
                    <w:szCs w:val="20"/>
                  </w:rPr>
                </w:rPrChange>
              </w:rPr>
              <w:t>m3</w:t>
            </w:r>
          </w:p>
        </w:tc>
        <w:tc>
          <w:tcPr>
            <w:tcW w:w="0" w:type="auto"/>
            <w:tcBorders>
              <w:top w:val="nil"/>
              <w:left w:val="nil"/>
              <w:bottom w:val="single" w:sz="4" w:space="0" w:color="auto"/>
              <w:right w:val="single" w:sz="4" w:space="0" w:color="auto"/>
            </w:tcBorders>
            <w:shd w:val="clear" w:color="auto" w:fill="auto"/>
            <w:noWrap/>
            <w:vAlign w:val="bottom"/>
            <w:hideMark/>
          </w:tcPr>
          <w:p w14:paraId="044F950C" w14:textId="77777777" w:rsidR="00973FCE" w:rsidRPr="001338C7" w:rsidRDefault="00973FCE">
            <w:pPr>
              <w:jc w:val="center"/>
              <w:rPr>
                <w:rFonts w:ascii="Verdana" w:hAnsi="Verdana" w:cs="Arial"/>
                <w:rPrChange w:id="236" w:author="Paola" w:date="2020-02-21T08:08:00Z">
                  <w:rPr>
                    <w:rFonts w:ascii="Arial" w:hAnsi="Arial" w:cs="Arial"/>
                    <w:sz w:val="20"/>
                    <w:szCs w:val="20"/>
                  </w:rPr>
                </w:rPrChange>
              </w:rPr>
            </w:pPr>
            <w:r w:rsidRPr="001338C7">
              <w:rPr>
                <w:rFonts w:ascii="Verdana" w:hAnsi="Verdana" w:cs="Arial"/>
                <w:rPrChange w:id="237" w:author="Paola" w:date="2020-02-21T08:08:00Z">
                  <w:rPr>
                    <w:rFonts w:ascii="Arial" w:hAnsi="Arial" w:cs="Arial"/>
                    <w:sz w:val="20"/>
                    <w:szCs w:val="20"/>
                  </w:rPr>
                </w:rPrChange>
              </w:rPr>
              <w:t>14.70</w:t>
            </w:r>
          </w:p>
        </w:tc>
        <w:tc>
          <w:tcPr>
            <w:tcW w:w="0" w:type="auto"/>
            <w:tcBorders>
              <w:top w:val="nil"/>
              <w:left w:val="nil"/>
              <w:bottom w:val="single" w:sz="4" w:space="0" w:color="auto"/>
              <w:right w:val="single" w:sz="4" w:space="0" w:color="auto"/>
            </w:tcBorders>
            <w:shd w:val="clear" w:color="auto" w:fill="auto"/>
            <w:noWrap/>
            <w:vAlign w:val="bottom"/>
            <w:hideMark/>
          </w:tcPr>
          <w:p w14:paraId="7C15B1EA" w14:textId="77777777" w:rsidR="00973FCE" w:rsidRPr="001338C7" w:rsidRDefault="00973FCE">
            <w:pPr>
              <w:jc w:val="center"/>
              <w:rPr>
                <w:rFonts w:ascii="Verdana" w:hAnsi="Verdana" w:cs="Arial"/>
                <w:rPrChange w:id="238" w:author="Paola" w:date="2020-02-21T08:08:00Z">
                  <w:rPr>
                    <w:rFonts w:ascii="Arial" w:hAnsi="Arial" w:cs="Arial"/>
                    <w:sz w:val="20"/>
                    <w:szCs w:val="20"/>
                  </w:rPr>
                </w:rPrChange>
              </w:rPr>
            </w:pPr>
            <w:r w:rsidRPr="001338C7">
              <w:rPr>
                <w:rFonts w:ascii="Verdana" w:hAnsi="Verdana" w:cs="Arial"/>
                <w:rPrChange w:id="239" w:author="Paola" w:date="2020-02-21T08:08:00Z">
                  <w:rPr>
                    <w:rFonts w:ascii="Arial" w:hAnsi="Arial" w:cs="Arial"/>
                    <w:sz w:val="20"/>
                    <w:szCs w:val="20"/>
                  </w:rPr>
                </w:rPrChange>
              </w:rPr>
              <w:t>$ 12,000</w:t>
            </w:r>
          </w:p>
        </w:tc>
        <w:tc>
          <w:tcPr>
            <w:tcW w:w="0" w:type="auto"/>
            <w:tcBorders>
              <w:top w:val="nil"/>
              <w:left w:val="nil"/>
              <w:bottom w:val="single" w:sz="4" w:space="0" w:color="auto"/>
              <w:right w:val="single" w:sz="8" w:space="0" w:color="auto"/>
            </w:tcBorders>
            <w:shd w:val="clear" w:color="auto" w:fill="auto"/>
            <w:noWrap/>
            <w:vAlign w:val="center"/>
            <w:hideMark/>
          </w:tcPr>
          <w:p w14:paraId="675765ED" w14:textId="77777777" w:rsidR="00973FCE" w:rsidRPr="001338C7" w:rsidRDefault="00973FCE">
            <w:pPr>
              <w:jc w:val="right"/>
              <w:rPr>
                <w:rFonts w:ascii="Verdana" w:hAnsi="Verdana" w:cs="Arial"/>
                <w:rPrChange w:id="240" w:author="Paola" w:date="2020-02-21T08:08:00Z">
                  <w:rPr>
                    <w:rFonts w:ascii="Arial" w:hAnsi="Arial" w:cs="Arial"/>
                    <w:sz w:val="20"/>
                    <w:szCs w:val="20"/>
                  </w:rPr>
                </w:rPrChange>
              </w:rPr>
            </w:pPr>
            <w:r w:rsidRPr="001338C7">
              <w:rPr>
                <w:rFonts w:ascii="Verdana" w:hAnsi="Verdana" w:cs="Arial"/>
                <w:rPrChange w:id="241" w:author="Paola" w:date="2020-02-21T08:08:00Z">
                  <w:rPr>
                    <w:rFonts w:ascii="Arial" w:hAnsi="Arial" w:cs="Arial"/>
                    <w:sz w:val="20"/>
                    <w:szCs w:val="20"/>
                  </w:rPr>
                </w:rPrChange>
              </w:rPr>
              <w:t xml:space="preserve"> $             176,400 </w:t>
            </w:r>
          </w:p>
        </w:tc>
      </w:tr>
      <w:tr w:rsidR="00973FCE" w:rsidRPr="001338C7" w14:paraId="51C06368" w14:textId="77777777" w:rsidTr="00C67589">
        <w:trPr>
          <w:trHeight w:val="298"/>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309FBDC1" w14:textId="77777777" w:rsidR="00973FCE" w:rsidRPr="001338C7" w:rsidRDefault="00973FCE">
            <w:pPr>
              <w:jc w:val="center"/>
              <w:rPr>
                <w:rFonts w:ascii="Verdana" w:hAnsi="Verdana" w:cs="Arial"/>
                <w:rPrChange w:id="242" w:author="Paola" w:date="2020-02-21T08:08:00Z">
                  <w:rPr>
                    <w:rFonts w:ascii="Arial" w:hAnsi="Arial" w:cs="Arial"/>
                    <w:sz w:val="20"/>
                    <w:szCs w:val="20"/>
                  </w:rPr>
                </w:rPrChange>
              </w:rPr>
            </w:pPr>
            <w:r w:rsidRPr="001338C7">
              <w:rPr>
                <w:rFonts w:ascii="Verdana" w:hAnsi="Verdana" w:cs="Arial"/>
                <w:rPrChange w:id="243" w:author="Paola" w:date="2020-02-21T08:08:00Z">
                  <w:rPr>
                    <w:rFonts w:ascii="Arial" w:hAnsi="Arial" w:cs="Arial"/>
                    <w:sz w:val="20"/>
                    <w:szCs w:val="20"/>
                  </w:rPr>
                </w:rPrChange>
              </w:rPr>
              <w:t>3.3</w:t>
            </w:r>
          </w:p>
        </w:tc>
        <w:tc>
          <w:tcPr>
            <w:tcW w:w="0" w:type="auto"/>
            <w:tcBorders>
              <w:top w:val="nil"/>
              <w:left w:val="nil"/>
              <w:bottom w:val="single" w:sz="4" w:space="0" w:color="auto"/>
              <w:right w:val="single" w:sz="4" w:space="0" w:color="auto"/>
            </w:tcBorders>
            <w:shd w:val="clear" w:color="auto" w:fill="auto"/>
            <w:noWrap/>
            <w:vAlign w:val="bottom"/>
            <w:hideMark/>
          </w:tcPr>
          <w:p w14:paraId="7B3F5B51" w14:textId="357D1A61" w:rsidR="00973FCE" w:rsidRPr="001338C7" w:rsidRDefault="00973FCE">
            <w:pPr>
              <w:rPr>
                <w:rFonts w:ascii="Verdana" w:hAnsi="Verdana" w:cs="Arial"/>
                <w:color w:val="000000"/>
                <w:rPrChange w:id="244" w:author="Paola" w:date="2020-02-21T08:08:00Z">
                  <w:rPr>
                    <w:rFonts w:ascii="Arial" w:hAnsi="Arial" w:cs="Arial"/>
                    <w:color w:val="000000"/>
                    <w:sz w:val="20"/>
                    <w:szCs w:val="20"/>
                  </w:rPr>
                </w:rPrChange>
              </w:rPr>
            </w:pPr>
            <w:r w:rsidRPr="001338C7">
              <w:rPr>
                <w:rFonts w:ascii="Verdana" w:hAnsi="Verdana" w:cs="Arial"/>
                <w:color w:val="000000"/>
                <w:rPrChange w:id="245" w:author="Paola" w:date="2020-02-21T08:08:00Z">
                  <w:rPr>
                    <w:rFonts w:ascii="Arial" w:hAnsi="Arial" w:cs="Arial"/>
                    <w:color w:val="000000"/>
                    <w:sz w:val="20"/>
                    <w:szCs w:val="20"/>
                  </w:rPr>
                </w:rPrChange>
              </w:rPr>
              <w:t xml:space="preserve">Relleno y </w:t>
            </w:r>
            <w:r w:rsidR="000027C4" w:rsidRPr="001338C7">
              <w:rPr>
                <w:rFonts w:ascii="Verdana" w:hAnsi="Verdana" w:cs="Arial"/>
                <w:color w:val="000000"/>
                <w:rPrChange w:id="246" w:author="Paola" w:date="2020-02-21T08:08:00Z">
                  <w:rPr>
                    <w:rFonts w:ascii="Arial" w:hAnsi="Arial" w:cs="Arial"/>
                    <w:color w:val="000000"/>
                    <w:sz w:val="20"/>
                    <w:szCs w:val="20"/>
                  </w:rPr>
                </w:rPrChange>
              </w:rPr>
              <w:t>compactación</w:t>
            </w:r>
            <w:r w:rsidRPr="001338C7">
              <w:rPr>
                <w:rFonts w:ascii="Verdana" w:hAnsi="Verdana" w:cs="Arial"/>
                <w:color w:val="000000"/>
                <w:rPrChange w:id="247" w:author="Paola" w:date="2020-02-21T08:08:00Z">
                  <w:rPr>
                    <w:rFonts w:ascii="Arial" w:hAnsi="Arial" w:cs="Arial"/>
                    <w:color w:val="000000"/>
                    <w:sz w:val="20"/>
                    <w:szCs w:val="20"/>
                  </w:rPr>
                </w:rPrChange>
              </w:rPr>
              <w:t xml:space="preserve"> de recebo </w:t>
            </w:r>
          </w:p>
        </w:tc>
        <w:tc>
          <w:tcPr>
            <w:tcW w:w="0" w:type="auto"/>
            <w:tcBorders>
              <w:top w:val="nil"/>
              <w:left w:val="nil"/>
              <w:bottom w:val="single" w:sz="4" w:space="0" w:color="auto"/>
              <w:right w:val="single" w:sz="4" w:space="0" w:color="auto"/>
            </w:tcBorders>
            <w:shd w:val="clear" w:color="auto" w:fill="auto"/>
            <w:noWrap/>
            <w:vAlign w:val="bottom"/>
            <w:hideMark/>
          </w:tcPr>
          <w:p w14:paraId="489F3A32" w14:textId="77777777" w:rsidR="00973FCE" w:rsidRPr="001338C7" w:rsidRDefault="00973FCE">
            <w:pPr>
              <w:jc w:val="center"/>
              <w:rPr>
                <w:rFonts w:ascii="Verdana" w:hAnsi="Verdana" w:cs="Arial"/>
                <w:rPrChange w:id="248" w:author="Paola" w:date="2020-02-21T08:08:00Z">
                  <w:rPr>
                    <w:rFonts w:ascii="Arial" w:hAnsi="Arial" w:cs="Arial"/>
                    <w:sz w:val="20"/>
                    <w:szCs w:val="20"/>
                  </w:rPr>
                </w:rPrChange>
              </w:rPr>
            </w:pPr>
            <w:r w:rsidRPr="001338C7">
              <w:rPr>
                <w:rFonts w:ascii="Verdana" w:hAnsi="Verdana" w:cs="Arial"/>
                <w:rPrChange w:id="249" w:author="Paola" w:date="2020-02-21T08:08:00Z">
                  <w:rPr>
                    <w:rFonts w:ascii="Arial" w:hAnsi="Arial" w:cs="Arial"/>
                    <w:sz w:val="20"/>
                    <w:szCs w:val="20"/>
                  </w:rPr>
                </w:rPrChange>
              </w:rPr>
              <w:t>m3</w:t>
            </w:r>
          </w:p>
        </w:tc>
        <w:tc>
          <w:tcPr>
            <w:tcW w:w="0" w:type="auto"/>
            <w:tcBorders>
              <w:top w:val="nil"/>
              <w:left w:val="nil"/>
              <w:bottom w:val="single" w:sz="4" w:space="0" w:color="auto"/>
              <w:right w:val="single" w:sz="4" w:space="0" w:color="auto"/>
            </w:tcBorders>
            <w:shd w:val="clear" w:color="auto" w:fill="auto"/>
            <w:noWrap/>
            <w:vAlign w:val="bottom"/>
            <w:hideMark/>
          </w:tcPr>
          <w:p w14:paraId="1F886F1A" w14:textId="77777777" w:rsidR="00973FCE" w:rsidRPr="001338C7" w:rsidRDefault="00973FCE">
            <w:pPr>
              <w:jc w:val="center"/>
              <w:rPr>
                <w:rFonts w:ascii="Verdana" w:hAnsi="Verdana" w:cs="Arial"/>
                <w:rPrChange w:id="250" w:author="Paola" w:date="2020-02-21T08:08:00Z">
                  <w:rPr>
                    <w:rFonts w:ascii="Arial" w:hAnsi="Arial" w:cs="Arial"/>
                    <w:sz w:val="20"/>
                    <w:szCs w:val="20"/>
                  </w:rPr>
                </w:rPrChange>
              </w:rPr>
            </w:pPr>
            <w:r w:rsidRPr="001338C7">
              <w:rPr>
                <w:rFonts w:ascii="Verdana" w:hAnsi="Verdana" w:cs="Arial"/>
                <w:rPrChange w:id="251" w:author="Paola" w:date="2020-02-21T08:08:00Z">
                  <w:rPr>
                    <w:rFonts w:ascii="Arial" w:hAnsi="Arial" w:cs="Arial"/>
                    <w:sz w:val="20"/>
                    <w:szCs w:val="20"/>
                  </w:rPr>
                </w:rPrChange>
              </w:rPr>
              <w:t>36.75</w:t>
            </w:r>
          </w:p>
        </w:tc>
        <w:tc>
          <w:tcPr>
            <w:tcW w:w="0" w:type="auto"/>
            <w:tcBorders>
              <w:top w:val="nil"/>
              <w:left w:val="nil"/>
              <w:bottom w:val="single" w:sz="4" w:space="0" w:color="auto"/>
              <w:right w:val="single" w:sz="4" w:space="0" w:color="auto"/>
            </w:tcBorders>
            <w:shd w:val="clear" w:color="auto" w:fill="auto"/>
            <w:noWrap/>
            <w:vAlign w:val="bottom"/>
            <w:hideMark/>
          </w:tcPr>
          <w:p w14:paraId="501AF13E" w14:textId="77777777" w:rsidR="00973FCE" w:rsidRPr="001338C7" w:rsidRDefault="00973FCE">
            <w:pPr>
              <w:jc w:val="center"/>
              <w:rPr>
                <w:rFonts w:ascii="Verdana" w:hAnsi="Verdana" w:cs="Arial"/>
                <w:rPrChange w:id="252" w:author="Paola" w:date="2020-02-21T08:08:00Z">
                  <w:rPr>
                    <w:rFonts w:ascii="Arial" w:hAnsi="Arial" w:cs="Arial"/>
                    <w:sz w:val="20"/>
                    <w:szCs w:val="20"/>
                  </w:rPr>
                </w:rPrChange>
              </w:rPr>
            </w:pPr>
            <w:r w:rsidRPr="001338C7">
              <w:rPr>
                <w:rFonts w:ascii="Verdana" w:hAnsi="Verdana" w:cs="Arial"/>
                <w:rPrChange w:id="253" w:author="Paola" w:date="2020-02-21T08:08:00Z">
                  <w:rPr>
                    <w:rFonts w:ascii="Arial" w:hAnsi="Arial" w:cs="Arial"/>
                    <w:sz w:val="20"/>
                    <w:szCs w:val="20"/>
                  </w:rPr>
                </w:rPrChange>
              </w:rPr>
              <w:t>$ 60,000</w:t>
            </w:r>
          </w:p>
        </w:tc>
        <w:tc>
          <w:tcPr>
            <w:tcW w:w="0" w:type="auto"/>
            <w:tcBorders>
              <w:top w:val="nil"/>
              <w:left w:val="nil"/>
              <w:bottom w:val="single" w:sz="4" w:space="0" w:color="auto"/>
              <w:right w:val="single" w:sz="8" w:space="0" w:color="auto"/>
            </w:tcBorders>
            <w:shd w:val="clear" w:color="auto" w:fill="auto"/>
            <w:noWrap/>
            <w:vAlign w:val="center"/>
            <w:hideMark/>
          </w:tcPr>
          <w:p w14:paraId="34A5A53A" w14:textId="77777777" w:rsidR="00973FCE" w:rsidRPr="001338C7" w:rsidRDefault="00973FCE">
            <w:pPr>
              <w:jc w:val="right"/>
              <w:rPr>
                <w:rFonts w:ascii="Verdana" w:hAnsi="Verdana" w:cs="Arial"/>
                <w:rPrChange w:id="254" w:author="Paola" w:date="2020-02-21T08:08:00Z">
                  <w:rPr>
                    <w:rFonts w:ascii="Arial" w:hAnsi="Arial" w:cs="Arial"/>
                    <w:sz w:val="20"/>
                    <w:szCs w:val="20"/>
                  </w:rPr>
                </w:rPrChange>
              </w:rPr>
            </w:pPr>
            <w:r w:rsidRPr="001338C7">
              <w:rPr>
                <w:rFonts w:ascii="Verdana" w:hAnsi="Verdana" w:cs="Arial"/>
                <w:rPrChange w:id="255" w:author="Paola" w:date="2020-02-21T08:08:00Z">
                  <w:rPr>
                    <w:rFonts w:ascii="Arial" w:hAnsi="Arial" w:cs="Arial"/>
                    <w:sz w:val="20"/>
                    <w:szCs w:val="20"/>
                  </w:rPr>
                </w:rPrChange>
              </w:rPr>
              <w:t xml:space="preserve"> $           2,205,000 </w:t>
            </w:r>
          </w:p>
        </w:tc>
      </w:tr>
      <w:tr w:rsidR="00973FCE" w:rsidRPr="001338C7" w14:paraId="59715CAA" w14:textId="77777777" w:rsidTr="00C67589">
        <w:trPr>
          <w:trHeight w:val="298"/>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5CB2759B" w14:textId="77777777" w:rsidR="00973FCE" w:rsidRPr="001338C7" w:rsidRDefault="00973FCE">
            <w:pPr>
              <w:jc w:val="center"/>
              <w:rPr>
                <w:rFonts w:ascii="Verdana" w:hAnsi="Verdana" w:cs="Arial"/>
                <w:rPrChange w:id="256" w:author="Paola" w:date="2020-02-21T08:08:00Z">
                  <w:rPr>
                    <w:rFonts w:ascii="Arial" w:hAnsi="Arial" w:cs="Arial"/>
                    <w:sz w:val="20"/>
                    <w:szCs w:val="20"/>
                  </w:rPr>
                </w:rPrChange>
              </w:rPr>
            </w:pPr>
            <w:r w:rsidRPr="001338C7">
              <w:rPr>
                <w:rFonts w:ascii="Verdana" w:hAnsi="Verdana" w:cs="Arial"/>
                <w:rPrChange w:id="257" w:author="Paola" w:date="2020-02-21T08:08:00Z">
                  <w:rPr>
                    <w:rFonts w:ascii="Arial" w:hAnsi="Arial" w:cs="Arial"/>
                    <w:sz w:val="20"/>
                    <w:szCs w:val="20"/>
                  </w:rPr>
                </w:rPrChange>
              </w:rPr>
              <w:t>3.40</w:t>
            </w:r>
          </w:p>
        </w:tc>
        <w:tc>
          <w:tcPr>
            <w:tcW w:w="0" w:type="auto"/>
            <w:tcBorders>
              <w:top w:val="nil"/>
              <w:left w:val="nil"/>
              <w:bottom w:val="single" w:sz="4" w:space="0" w:color="auto"/>
              <w:right w:val="single" w:sz="4" w:space="0" w:color="auto"/>
            </w:tcBorders>
            <w:shd w:val="clear" w:color="auto" w:fill="auto"/>
            <w:noWrap/>
            <w:vAlign w:val="bottom"/>
            <w:hideMark/>
          </w:tcPr>
          <w:p w14:paraId="45569992" w14:textId="720D5322" w:rsidR="00973FCE" w:rsidRPr="001338C7" w:rsidRDefault="00973FCE">
            <w:pPr>
              <w:rPr>
                <w:rFonts w:ascii="Verdana" w:hAnsi="Verdana" w:cs="Arial"/>
                <w:color w:val="000000"/>
                <w:rPrChange w:id="258" w:author="Paola" w:date="2020-02-21T08:08:00Z">
                  <w:rPr>
                    <w:rFonts w:ascii="Arial" w:hAnsi="Arial" w:cs="Arial"/>
                    <w:color w:val="000000"/>
                    <w:sz w:val="20"/>
                    <w:szCs w:val="20"/>
                  </w:rPr>
                </w:rPrChange>
              </w:rPr>
            </w:pPr>
            <w:r w:rsidRPr="001338C7">
              <w:rPr>
                <w:rFonts w:ascii="Verdana" w:hAnsi="Verdana" w:cs="Arial"/>
                <w:color w:val="000000"/>
                <w:rPrChange w:id="259" w:author="Paola" w:date="2020-02-21T08:08:00Z">
                  <w:rPr>
                    <w:rFonts w:ascii="Arial" w:hAnsi="Arial" w:cs="Arial"/>
                    <w:color w:val="000000"/>
                    <w:sz w:val="20"/>
                    <w:szCs w:val="20"/>
                  </w:rPr>
                </w:rPrChange>
              </w:rPr>
              <w:t xml:space="preserve">Retiro de material de excavación a botadero </w:t>
            </w:r>
            <w:r w:rsidR="000027C4" w:rsidRPr="001338C7">
              <w:rPr>
                <w:rFonts w:ascii="Verdana" w:hAnsi="Verdana" w:cs="Arial"/>
                <w:color w:val="000000"/>
                <w:rPrChange w:id="260" w:author="Paola" w:date="2020-02-21T08:08:00Z">
                  <w:rPr>
                    <w:rFonts w:ascii="Arial" w:hAnsi="Arial" w:cs="Arial"/>
                    <w:color w:val="000000"/>
                    <w:sz w:val="20"/>
                    <w:szCs w:val="20"/>
                  </w:rPr>
                </w:rPrChange>
              </w:rPr>
              <w:t>verificado</w:t>
            </w:r>
          </w:p>
        </w:tc>
        <w:tc>
          <w:tcPr>
            <w:tcW w:w="0" w:type="auto"/>
            <w:tcBorders>
              <w:top w:val="nil"/>
              <w:left w:val="nil"/>
              <w:bottom w:val="single" w:sz="4" w:space="0" w:color="auto"/>
              <w:right w:val="single" w:sz="4" w:space="0" w:color="auto"/>
            </w:tcBorders>
            <w:shd w:val="clear" w:color="auto" w:fill="auto"/>
            <w:noWrap/>
            <w:vAlign w:val="bottom"/>
            <w:hideMark/>
          </w:tcPr>
          <w:p w14:paraId="264E3CD9" w14:textId="77777777" w:rsidR="00973FCE" w:rsidRPr="001338C7" w:rsidRDefault="00973FCE">
            <w:pPr>
              <w:jc w:val="center"/>
              <w:rPr>
                <w:rFonts w:ascii="Verdana" w:hAnsi="Verdana" w:cs="Arial"/>
                <w:rPrChange w:id="261" w:author="Paola" w:date="2020-02-21T08:08:00Z">
                  <w:rPr>
                    <w:rFonts w:ascii="Arial" w:hAnsi="Arial" w:cs="Arial"/>
                    <w:sz w:val="20"/>
                    <w:szCs w:val="20"/>
                  </w:rPr>
                </w:rPrChange>
              </w:rPr>
            </w:pPr>
            <w:r w:rsidRPr="001338C7">
              <w:rPr>
                <w:rFonts w:ascii="Verdana" w:hAnsi="Verdana" w:cs="Arial"/>
                <w:rPrChange w:id="262" w:author="Paola" w:date="2020-02-21T08:08:00Z">
                  <w:rPr>
                    <w:rFonts w:ascii="Arial" w:hAnsi="Arial" w:cs="Arial"/>
                    <w:sz w:val="20"/>
                    <w:szCs w:val="20"/>
                  </w:rPr>
                </w:rPrChange>
              </w:rPr>
              <w:t>m3</w:t>
            </w:r>
          </w:p>
        </w:tc>
        <w:tc>
          <w:tcPr>
            <w:tcW w:w="0" w:type="auto"/>
            <w:tcBorders>
              <w:top w:val="nil"/>
              <w:left w:val="nil"/>
              <w:bottom w:val="single" w:sz="4" w:space="0" w:color="auto"/>
              <w:right w:val="single" w:sz="4" w:space="0" w:color="auto"/>
            </w:tcBorders>
            <w:shd w:val="clear" w:color="auto" w:fill="auto"/>
            <w:noWrap/>
            <w:vAlign w:val="bottom"/>
            <w:hideMark/>
          </w:tcPr>
          <w:p w14:paraId="22811D43" w14:textId="77777777" w:rsidR="00973FCE" w:rsidRPr="001338C7" w:rsidRDefault="00973FCE">
            <w:pPr>
              <w:jc w:val="center"/>
              <w:rPr>
                <w:rFonts w:ascii="Verdana" w:hAnsi="Verdana" w:cs="Arial"/>
                <w:rPrChange w:id="263" w:author="Paola" w:date="2020-02-21T08:08:00Z">
                  <w:rPr>
                    <w:rFonts w:ascii="Arial" w:hAnsi="Arial" w:cs="Arial"/>
                    <w:sz w:val="20"/>
                    <w:szCs w:val="20"/>
                  </w:rPr>
                </w:rPrChange>
              </w:rPr>
            </w:pPr>
            <w:r w:rsidRPr="001338C7">
              <w:rPr>
                <w:rFonts w:ascii="Verdana" w:hAnsi="Verdana" w:cs="Arial"/>
                <w:rPrChange w:id="264" w:author="Paola" w:date="2020-02-21T08:08:00Z">
                  <w:rPr>
                    <w:rFonts w:ascii="Arial" w:hAnsi="Arial" w:cs="Arial"/>
                    <w:sz w:val="20"/>
                    <w:szCs w:val="20"/>
                  </w:rPr>
                </w:rPrChange>
              </w:rPr>
              <w:t>29.50</w:t>
            </w:r>
          </w:p>
        </w:tc>
        <w:tc>
          <w:tcPr>
            <w:tcW w:w="0" w:type="auto"/>
            <w:tcBorders>
              <w:top w:val="nil"/>
              <w:left w:val="nil"/>
              <w:bottom w:val="single" w:sz="4" w:space="0" w:color="auto"/>
              <w:right w:val="single" w:sz="4" w:space="0" w:color="auto"/>
            </w:tcBorders>
            <w:shd w:val="clear" w:color="auto" w:fill="auto"/>
            <w:noWrap/>
            <w:vAlign w:val="bottom"/>
            <w:hideMark/>
          </w:tcPr>
          <w:p w14:paraId="4E4C514E" w14:textId="77777777" w:rsidR="00973FCE" w:rsidRPr="001338C7" w:rsidRDefault="00973FCE">
            <w:pPr>
              <w:jc w:val="center"/>
              <w:rPr>
                <w:rFonts w:ascii="Verdana" w:hAnsi="Verdana" w:cs="Arial"/>
                <w:rPrChange w:id="265" w:author="Paola" w:date="2020-02-21T08:08:00Z">
                  <w:rPr>
                    <w:rFonts w:ascii="Arial" w:hAnsi="Arial" w:cs="Arial"/>
                    <w:sz w:val="20"/>
                    <w:szCs w:val="20"/>
                  </w:rPr>
                </w:rPrChange>
              </w:rPr>
            </w:pPr>
            <w:r w:rsidRPr="001338C7">
              <w:rPr>
                <w:rFonts w:ascii="Verdana" w:hAnsi="Verdana" w:cs="Arial"/>
                <w:rPrChange w:id="266" w:author="Paola" w:date="2020-02-21T08:08:00Z">
                  <w:rPr>
                    <w:rFonts w:ascii="Arial" w:hAnsi="Arial" w:cs="Arial"/>
                    <w:sz w:val="20"/>
                    <w:szCs w:val="20"/>
                  </w:rPr>
                </w:rPrChange>
              </w:rPr>
              <w:t>$ 38,000</w:t>
            </w:r>
          </w:p>
        </w:tc>
        <w:tc>
          <w:tcPr>
            <w:tcW w:w="0" w:type="auto"/>
            <w:tcBorders>
              <w:top w:val="nil"/>
              <w:left w:val="nil"/>
              <w:bottom w:val="nil"/>
              <w:right w:val="single" w:sz="8" w:space="0" w:color="auto"/>
            </w:tcBorders>
            <w:shd w:val="clear" w:color="auto" w:fill="auto"/>
            <w:noWrap/>
            <w:vAlign w:val="center"/>
            <w:hideMark/>
          </w:tcPr>
          <w:p w14:paraId="60D7FF7E" w14:textId="77777777" w:rsidR="00973FCE" w:rsidRPr="001338C7" w:rsidRDefault="00973FCE">
            <w:pPr>
              <w:jc w:val="right"/>
              <w:rPr>
                <w:rFonts w:ascii="Verdana" w:hAnsi="Verdana" w:cs="Arial"/>
                <w:rPrChange w:id="267" w:author="Paola" w:date="2020-02-21T08:08:00Z">
                  <w:rPr>
                    <w:rFonts w:ascii="Arial" w:hAnsi="Arial" w:cs="Arial"/>
                    <w:sz w:val="20"/>
                    <w:szCs w:val="20"/>
                  </w:rPr>
                </w:rPrChange>
              </w:rPr>
            </w:pPr>
            <w:r w:rsidRPr="001338C7">
              <w:rPr>
                <w:rFonts w:ascii="Verdana" w:hAnsi="Verdana" w:cs="Arial"/>
                <w:rPrChange w:id="268" w:author="Paola" w:date="2020-02-21T08:08:00Z">
                  <w:rPr>
                    <w:rFonts w:ascii="Arial" w:hAnsi="Arial" w:cs="Arial"/>
                    <w:sz w:val="20"/>
                    <w:szCs w:val="20"/>
                  </w:rPr>
                </w:rPrChange>
              </w:rPr>
              <w:t xml:space="preserve"> $           1,121,000 </w:t>
            </w:r>
          </w:p>
        </w:tc>
      </w:tr>
      <w:tr w:rsidR="00973FCE" w:rsidRPr="001338C7" w14:paraId="06FB8A87" w14:textId="77777777" w:rsidTr="00C67589">
        <w:trPr>
          <w:trHeight w:val="298"/>
        </w:trPr>
        <w:tc>
          <w:tcPr>
            <w:tcW w:w="0" w:type="auto"/>
            <w:tcBorders>
              <w:top w:val="nil"/>
              <w:left w:val="single" w:sz="8" w:space="0" w:color="auto"/>
              <w:bottom w:val="single" w:sz="8" w:space="0" w:color="auto"/>
              <w:right w:val="single" w:sz="4" w:space="0" w:color="auto"/>
            </w:tcBorders>
            <w:shd w:val="clear" w:color="auto" w:fill="auto"/>
            <w:noWrap/>
            <w:vAlign w:val="bottom"/>
            <w:hideMark/>
          </w:tcPr>
          <w:p w14:paraId="6CFCC211" w14:textId="77777777" w:rsidR="00973FCE" w:rsidRPr="001338C7" w:rsidRDefault="00973FCE">
            <w:pPr>
              <w:jc w:val="center"/>
              <w:rPr>
                <w:rFonts w:ascii="Verdana" w:hAnsi="Verdana" w:cs="Arial"/>
                <w:rPrChange w:id="269" w:author="Paola" w:date="2020-02-21T08:08:00Z">
                  <w:rPr>
                    <w:rFonts w:ascii="Arial" w:hAnsi="Arial" w:cs="Arial"/>
                    <w:sz w:val="20"/>
                    <w:szCs w:val="20"/>
                  </w:rPr>
                </w:rPrChange>
              </w:rPr>
            </w:pPr>
            <w:r w:rsidRPr="001338C7">
              <w:rPr>
                <w:rFonts w:ascii="Verdana" w:hAnsi="Verdana" w:cs="Arial"/>
                <w:rPrChange w:id="270" w:author="Paola" w:date="2020-02-21T08:08:00Z">
                  <w:rPr>
                    <w:rFonts w:ascii="Arial" w:hAnsi="Arial" w:cs="Arial"/>
                    <w:sz w:val="20"/>
                    <w:szCs w:val="20"/>
                  </w:rPr>
                </w:rPrChange>
              </w:rPr>
              <w:t> </w:t>
            </w:r>
          </w:p>
        </w:tc>
        <w:tc>
          <w:tcPr>
            <w:tcW w:w="0" w:type="auto"/>
            <w:tcBorders>
              <w:top w:val="nil"/>
              <w:left w:val="nil"/>
              <w:bottom w:val="single" w:sz="8" w:space="0" w:color="auto"/>
              <w:right w:val="single" w:sz="4" w:space="0" w:color="auto"/>
            </w:tcBorders>
            <w:shd w:val="clear" w:color="auto" w:fill="auto"/>
            <w:noWrap/>
            <w:vAlign w:val="bottom"/>
            <w:hideMark/>
          </w:tcPr>
          <w:p w14:paraId="37ADFDFD" w14:textId="77777777" w:rsidR="00973FCE" w:rsidRPr="001338C7" w:rsidRDefault="00973FCE">
            <w:pPr>
              <w:jc w:val="right"/>
              <w:rPr>
                <w:rFonts w:ascii="Verdana" w:hAnsi="Verdana" w:cs="Arial"/>
                <w:rPrChange w:id="271" w:author="Paola" w:date="2020-02-21T08:08:00Z">
                  <w:rPr>
                    <w:rFonts w:ascii="Arial" w:hAnsi="Arial" w:cs="Arial"/>
                    <w:sz w:val="20"/>
                    <w:szCs w:val="20"/>
                  </w:rPr>
                </w:rPrChange>
              </w:rPr>
            </w:pPr>
            <w:r w:rsidRPr="001338C7">
              <w:rPr>
                <w:rFonts w:ascii="Verdana" w:hAnsi="Verdana" w:cs="Arial"/>
                <w:rPrChange w:id="272" w:author="Paola" w:date="2020-02-21T08:08:00Z">
                  <w:rPr>
                    <w:rFonts w:ascii="Arial" w:hAnsi="Arial" w:cs="Arial"/>
                    <w:sz w:val="20"/>
                    <w:szCs w:val="20"/>
                  </w:rPr>
                </w:rPrChange>
              </w:rPr>
              <w:t>SUB TOTAL</w:t>
            </w:r>
          </w:p>
        </w:tc>
        <w:tc>
          <w:tcPr>
            <w:tcW w:w="0" w:type="auto"/>
            <w:tcBorders>
              <w:top w:val="nil"/>
              <w:left w:val="nil"/>
              <w:bottom w:val="single" w:sz="8" w:space="0" w:color="auto"/>
              <w:right w:val="single" w:sz="4" w:space="0" w:color="auto"/>
            </w:tcBorders>
            <w:shd w:val="clear" w:color="auto" w:fill="auto"/>
            <w:noWrap/>
            <w:vAlign w:val="bottom"/>
            <w:hideMark/>
          </w:tcPr>
          <w:p w14:paraId="28F59779" w14:textId="77777777" w:rsidR="00973FCE" w:rsidRPr="001338C7" w:rsidRDefault="00973FCE">
            <w:pPr>
              <w:jc w:val="center"/>
              <w:rPr>
                <w:rFonts w:ascii="Verdana" w:hAnsi="Verdana" w:cs="Arial"/>
                <w:rPrChange w:id="273" w:author="Paola" w:date="2020-02-21T08:08:00Z">
                  <w:rPr>
                    <w:rFonts w:ascii="Arial" w:hAnsi="Arial" w:cs="Arial"/>
                    <w:sz w:val="20"/>
                    <w:szCs w:val="20"/>
                  </w:rPr>
                </w:rPrChange>
              </w:rPr>
            </w:pPr>
            <w:r w:rsidRPr="001338C7">
              <w:rPr>
                <w:rFonts w:ascii="Verdana" w:hAnsi="Verdana" w:cs="Arial"/>
                <w:rPrChange w:id="274" w:author="Paola" w:date="2020-02-21T08:08:00Z">
                  <w:rPr>
                    <w:rFonts w:ascii="Arial" w:hAnsi="Arial" w:cs="Arial"/>
                    <w:sz w:val="20"/>
                    <w:szCs w:val="20"/>
                  </w:rPr>
                </w:rPrChange>
              </w:rPr>
              <w:t> </w:t>
            </w:r>
          </w:p>
        </w:tc>
        <w:tc>
          <w:tcPr>
            <w:tcW w:w="0" w:type="auto"/>
            <w:tcBorders>
              <w:top w:val="nil"/>
              <w:left w:val="nil"/>
              <w:bottom w:val="single" w:sz="8" w:space="0" w:color="auto"/>
              <w:right w:val="single" w:sz="4" w:space="0" w:color="auto"/>
            </w:tcBorders>
            <w:shd w:val="clear" w:color="auto" w:fill="auto"/>
            <w:noWrap/>
            <w:vAlign w:val="bottom"/>
            <w:hideMark/>
          </w:tcPr>
          <w:p w14:paraId="70C0B826" w14:textId="77777777" w:rsidR="00973FCE" w:rsidRPr="001338C7" w:rsidRDefault="00973FCE">
            <w:pPr>
              <w:jc w:val="center"/>
              <w:rPr>
                <w:rFonts w:ascii="Verdana" w:hAnsi="Verdana" w:cs="Arial"/>
                <w:rPrChange w:id="275" w:author="Paola" w:date="2020-02-21T08:08:00Z">
                  <w:rPr>
                    <w:rFonts w:ascii="Arial" w:hAnsi="Arial" w:cs="Arial"/>
                    <w:sz w:val="20"/>
                    <w:szCs w:val="20"/>
                  </w:rPr>
                </w:rPrChange>
              </w:rPr>
            </w:pPr>
            <w:r w:rsidRPr="001338C7">
              <w:rPr>
                <w:rFonts w:ascii="Verdana" w:hAnsi="Verdana" w:cs="Arial"/>
                <w:rPrChange w:id="276" w:author="Paola" w:date="2020-02-21T08:08:00Z">
                  <w:rPr>
                    <w:rFonts w:ascii="Arial" w:hAnsi="Arial" w:cs="Arial"/>
                    <w:sz w:val="20"/>
                    <w:szCs w:val="20"/>
                  </w:rPr>
                </w:rPrChange>
              </w:rPr>
              <w:t> </w:t>
            </w:r>
          </w:p>
        </w:tc>
        <w:tc>
          <w:tcPr>
            <w:tcW w:w="0" w:type="auto"/>
            <w:tcBorders>
              <w:top w:val="nil"/>
              <w:left w:val="nil"/>
              <w:bottom w:val="single" w:sz="8" w:space="0" w:color="auto"/>
              <w:right w:val="nil"/>
            </w:tcBorders>
            <w:shd w:val="clear" w:color="auto" w:fill="auto"/>
            <w:noWrap/>
            <w:vAlign w:val="bottom"/>
            <w:hideMark/>
          </w:tcPr>
          <w:p w14:paraId="2C6576AD" w14:textId="77777777" w:rsidR="00973FCE" w:rsidRPr="001338C7" w:rsidRDefault="00973FCE">
            <w:pPr>
              <w:jc w:val="center"/>
              <w:rPr>
                <w:rFonts w:ascii="Verdana" w:hAnsi="Verdana" w:cs="Arial"/>
                <w:rPrChange w:id="277" w:author="Paola" w:date="2020-02-21T08:08:00Z">
                  <w:rPr>
                    <w:rFonts w:ascii="Arial" w:hAnsi="Arial" w:cs="Arial"/>
                    <w:sz w:val="20"/>
                    <w:szCs w:val="20"/>
                  </w:rPr>
                </w:rPrChange>
              </w:rPr>
            </w:pPr>
            <w:r w:rsidRPr="001338C7">
              <w:rPr>
                <w:rFonts w:ascii="Verdana" w:hAnsi="Verdana" w:cs="Arial"/>
                <w:rPrChange w:id="278" w:author="Paola" w:date="2020-02-21T08:08:00Z">
                  <w:rPr>
                    <w:rFonts w:ascii="Arial" w:hAnsi="Arial" w:cs="Arial"/>
                    <w:sz w:val="20"/>
                    <w:szCs w:val="20"/>
                  </w:rPr>
                </w:rPrChange>
              </w:rPr>
              <w:t> </w:t>
            </w:r>
          </w:p>
        </w:tc>
        <w:tc>
          <w:tcPr>
            <w:tcW w:w="0" w:type="auto"/>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B86A1D7" w14:textId="77777777" w:rsidR="00973FCE" w:rsidRPr="001338C7" w:rsidRDefault="00973FCE">
            <w:pPr>
              <w:jc w:val="right"/>
              <w:rPr>
                <w:rFonts w:ascii="Verdana" w:hAnsi="Verdana" w:cs="Arial"/>
                <w:b/>
                <w:bCs/>
                <w:rPrChange w:id="279" w:author="Paola" w:date="2020-02-21T08:08:00Z">
                  <w:rPr>
                    <w:rFonts w:ascii="Arial" w:hAnsi="Arial" w:cs="Arial"/>
                    <w:b/>
                    <w:bCs/>
                    <w:sz w:val="20"/>
                    <w:szCs w:val="20"/>
                  </w:rPr>
                </w:rPrChange>
              </w:rPr>
            </w:pPr>
            <w:r w:rsidRPr="001338C7">
              <w:rPr>
                <w:rFonts w:ascii="Verdana" w:hAnsi="Verdana" w:cs="Arial"/>
                <w:b/>
                <w:bCs/>
                <w:rPrChange w:id="280" w:author="Paola" w:date="2020-02-21T08:08:00Z">
                  <w:rPr>
                    <w:rFonts w:ascii="Arial" w:hAnsi="Arial" w:cs="Arial"/>
                    <w:b/>
                    <w:bCs/>
                    <w:sz w:val="20"/>
                    <w:szCs w:val="20"/>
                  </w:rPr>
                </w:rPrChange>
              </w:rPr>
              <w:t xml:space="preserve"> $           3,967,900 </w:t>
            </w:r>
          </w:p>
        </w:tc>
      </w:tr>
      <w:tr w:rsidR="00973FCE" w:rsidRPr="001338C7" w14:paraId="67A39A83" w14:textId="77777777" w:rsidTr="00C67589">
        <w:trPr>
          <w:trHeight w:val="596"/>
        </w:trPr>
        <w:tc>
          <w:tcPr>
            <w:tcW w:w="0" w:type="auto"/>
            <w:tcBorders>
              <w:top w:val="nil"/>
              <w:left w:val="single" w:sz="8" w:space="0" w:color="auto"/>
              <w:bottom w:val="single" w:sz="4" w:space="0" w:color="auto"/>
              <w:right w:val="single" w:sz="4" w:space="0" w:color="auto"/>
            </w:tcBorders>
            <w:shd w:val="clear" w:color="000000" w:fill="333F4F"/>
            <w:noWrap/>
            <w:vAlign w:val="bottom"/>
            <w:hideMark/>
          </w:tcPr>
          <w:p w14:paraId="7AFE1336" w14:textId="77777777" w:rsidR="00973FCE" w:rsidRPr="001338C7" w:rsidRDefault="00973FCE">
            <w:pPr>
              <w:jc w:val="center"/>
              <w:rPr>
                <w:rFonts w:ascii="Verdana" w:hAnsi="Verdana" w:cs="Arial"/>
                <w:color w:val="FFFFFF"/>
                <w:rPrChange w:id="281" w:author="Paola" w:date="2020-02-21T08:08:00Z">
                  <w:rPr>
                    <w:rFonts w:ascii="Arial" w:hAnsi="Arial" w:cs="Arial"/>
                    <w:color w:val="FFFFFF"/>
                    <w:sz w:val="20"/>
                    <w:szCs w:val="20"/>
                  </w:rPr>
                </w:rPrChange>
              </w:rPr>
            </w:pPr>
            <w:r w:rsidRPr="001338C7">
              <w:rPr>
                <w:rFonts w:ascii="Verdana" w:hAnsi="Verdana" w:cs="Arial"/>
                <w:color w:val="FFFFFF"/>
                <w:rPrChange w:id="282" w:author="Paola" w:date="2020-02-21T08:08:00Z">
                  <w:rPr>
                    <w:rFonts w:ascii="Arial" w:hAnsi="Arial" w:cs="Arial"/>
                    <w:color w:val="FFFFFF"/>
                    <w:sz w:val="20"/>
                    <w:szCs w:val="20"/>
                  </w:rPr>
                </w:rPrChange>
              </w:rPr>
              <w:t>4</w:t>
            </w:r>
          </w:p>
        </w:tc>
        <w:tc>
          <w:tcPr>
            <w:tcW w:w="9157" w:type="dxa"/>
            <w:gridSpan w:val="5"/>
            <w:tcBorders>
              <w:top w:val="single" w:sz="8" w:space="0" w:color="auto"/>
              <w:left w:val="nil"/>
              <w:bottom w:val="single" w:sz="4" w:space="0" w:color="auto"/>
              <w:right w:val="single" w:sz="8" w:space="0" w:color="000000"/>
            </w:tcBorders>
            <w:shd w:val="clear" w:color="000000" w:fill="333F4F"/>
            <w:vAlign w:val="bottom"/>
            <w:hideMark/>
          </w:tcPr>
          <w:p w14:paraId="00340B56" w14:textId="77777777" w:rsidR="00973FCE" w:rsidRPr="001338C7" w:rsidRDefault="00973FCE">
            <w:pPr>
              <w:jc w:val="center"/>
              <w:rPr>
                <w:rFonts w:ascii="Verdana" w:hAnsi="Verdana" w:cs="Arial"/>
                <w:color w:val="FFFFFF"/>
                <w:rPrChange w:id="283" w:author="Paola" w:date="2020-02-21T08:08:00Z">
                  <w:rPr>
                    <w:rFonts w:ascii="Arial" w:hAnsi="Arial" w:cs="Arial"/>
                    <w:color w:val="FFFFFF"/>
                    <w:sz w:val="20"/>
                    <w:szCs w:val="20"/>
                  </w:rPr>
                </w:rPrChange>
              </w:rPr>
            </w:pPr>
            <w:r w:rsidRPr="001338C7">
              <w:rPr>
                <w:rFonts w:ascii="Verdana" w:hAnsi="Verdana" w:cs="Arial"/>
                <w:color w:val="FFFFFF"/>
                <w:rPrChange w:id="284" w:author="Paola" w:date="2020-02-21T08:08:00Z">
                  <w:rPr>
                    <w:rFonts w:ascii="Arial" w:hAnsi="Arial" w:cs="Arial"/>
                    <w:color w:val="FFFFFF"/>
                    <w:sz w:val="20"/>
                    <w:szCs w:val="20"/>
                  </w:rPr>
                </w:rPrChange>
              </w:rPr>
              <w:t>ESTRUCTURA</w:t>
            </w:r>
          </w:p>
        </w:tc>
      </w:tr>
      <w:tr w:rsidR="00973FCE" w:rsidRPr="001338C7" w14:paraId="3A2CA6B1" w14:textId="77777777" w:rsidTr="00C67589">
        <w:trPr>
          <w:trHeight w:val="313"/>
        </w:trPr>
        <w:tc>
          <w:tcPr>
            <w:tcW w:w="0" w:type="auto"/>
            <w:tcBorders>
              <w:top w:val="nil"/>
              <w:left w:val="single" w:sz="8" w:space="0" w:color="auto"/>
              <w:bottom w:val="single" w:sz="4" w:space="0" w:color="auto"/>
              <w:right w:val="single" w:sz="4" w:space="0" w:color="auto"/>
            </w:tcBorders>
            <w:shd w:val="clear" w:color="000000" w:fill="FFFFFF"/>
            <w:noWrap/>
            <w:vAlign w:val="bottom"/>
            <w:hideMark/>
          </w:tcPr>
          <w:p w14:paraId="0A6B7D3E" w14:textId="77777777" w:rsidR="00973FCE" w:rsidRPr="001338C7" w:rsidRDefault="00973FCE">
            <w:pPr>
              <w:jc w:val="center"/>
              <w:rPr>
                <w:rFonts w:ascii="Verdana" w:hAnsi="Verdana" w:cs="Arial"/>
                <w:rPrChange w:id="285" w:author="Paola" w:date="2020-02-21T08:08:00Z">
                  <w:rPr>
                    <w:rFonts w:ascii="Arial" w:hAnsi="Arial" w:cs="Arial"/>
                    <w:sz w:val="20"/>
                    <w:szCs w:val="20"/>
                  </w:rPr>
                </w:rPrChange>
              </w:rPr>
            </w:pPr>
            <w:r w:rsidRPr="001338C7">
              <w:rPr>
                <w:rFonts w:ascii="Verdana" w:hAnsi="Verdana" w:cs="Arial"/>
                <w:rPrChange w:id="286" w:author="Paola" w:date="2020-02-21T08:08:00Z">
                  <w:rPr>
                    <w:rFonts w:ascii="Arial" w:hAnsi="Arial" w:cs="Arial"/>
                    <w:sz w:val="20"/>
                    <w:szCs w:val="20"/>
                  </w:rPr>
                </w:rPrChange>
              </w:rPr>
              <w:t>4.1</w:t>
            </w:r>
          </w:p>
        </w:tc>
        <w:tc>
          <w:tcPr>
            <w:tcW w:w="0" w:type="auto"/>
            <w:tcBorders>
              <w:top w:val="nil"/>
              <w:left w:val="nil"/>
              <w:bottom w:val="single" w:sz="4" w:space="0" w:color="auto"/>
              <w:right w:val="single" w:sz="4" w:space="0" w:color="auto"/>
            </w:tcBorders>
            <w:shd w:val="clear" w:color="000000" w:fill="FFFFFF"/>
            <w:noWrap/>
            <w:vAlign w:val="bottom"/>
            <w:hideMark/>
          </w:tcPr>
          <w:p w14:paraId="58B079BB" w14:textId="6D0DFE45" w:rsidR="00973FCE" w:rsidRPr="001338C7" w:rsidRDefault="00973FCE">
            <w:pPr>
              <w:rPr>
                <w:rFonts w:ascii="Verdana" w:hAnsi="Verdana" w:cs="Arial"/>
                <w:rPrChange w:id="287" w:author="Paola" w:date="2020-02-21T08:08:00Z">
                  <w:rPr>
                    <w:rFonts w:ascii="Arial" w:hAnsi="Arial" w:cs="Arial"/>
                    <w:sz w:val="20"/>
                    <w:szCs w:val="20"/>
                  </w:rPr>
                </w:rPrChange>
              </w:rPr>
            </w:pPr>
            <w:r w:rsidRPr="001338C7">
              <w:rPr>
                <w:rFonts w:ascii="Verdana" w:hAnsi="Verdana" w:cs="Arial"/>
                <w:rPrChange w:id="288" w:author="Paola" w:date="2020-02-21T08:08:00Z">
                  <w:rPr>
                    <w:rFonts w:ascii="Arial" w:hAnsi="Arial" w:cs="Arial"/>
                    <w:sz w:val="20"/>
                    <w:szCs w:val="20"/>
                  </w:rPr>
                </w:rPrChange>
              </w:rPr>
              <w:t xml:space="preserve">vigas de </w:t>
            </w:r>
            <w:r w:rsidR="000027C4" w:rsidRPr="001338C7">
              <w:rPr>
                <w:rFonts w:ascii="Verdana" w:hAnsi="Verdana" w:cs="Arial"/>
                <w:rPrChange w:id="289" w:author="Paola" w:date="2020-02-21T08:08:00Z">
                  <w:rPr>
                    <w:rFonts w:ascii="Arial" w:hAnsi="Arial" w:cs="Arial"/>
                    <w:sz w:val="20"/>
                    <w:szCs w:val="20"/>
                  </w:rPr>
                </w:rPrChange>
              </w:rPr>
              <w:t>cimentación</w:t>
            </w:r>
            <w:r w:rsidRPr="001338C7">
              <w:rPr>
                <w:rFonts w:ascii="Verdana" w:hAnsi="Verdana" w:cs="Arial"/>
                <w:rPrChange w:id="290" w:author="Paola" w:date="2020-02-21T08:08:00Z">
                  <w:rPr>
                    <w:rFonts w:ascii="Arial" w:hAnsi="Arial" w:cs="Arial"/>
                    <w:sz w:val="20"/>
                    <w:szCs w:val="20"/>
                  </w:rPr>
                </w:rPrChange>
              </w:rPr>
              <w:t xml:space="preserve"> concreto 3000 psi</w:t>
            </w:r>
          </w:p>
        </w:tc>
        <w:tc>
          <w:tcPr>
            <w:tcW w:w="0" w:type="auto"/>
            <w:tcBorders>
              <w:top w:val="nil"/>
              <w:left w:val="nil"/>
              <w:bottom w:val="single" w:sz="4" w:space="0" w:color="auto"/>
              <w:right w:val="single" w:sz="4" w:space="0" w:color="auto"/>
            </w:tcBorders>
            <w:shd w:val="clear" w:color="000000" w:fill="FFFFFF"/>
            <w:noWrap/>
            <w:vAlign w:val="bottom"/>
            <w:hideMark/>
          </w:tcPr>
          <w:p w14:paraId="053ADC58" w14:textId="77777777" w:rsidR="00973FCE" w:rsidRPr="001338C7" w:rsidRDefault="00973FCE">
            <w:pPr>
              <w:jc w:val="center"/>
              <w:rPr>
                <w:rFonts w:ascii="Verdana" w:hAnsi="Verdana" w:cs="Arial"/>
                <w:rPrChange w:id="291" w:author="Paola" w:date="2020-02-21T08:08:00Z">
                  <w:rPr>
                    <w:rFonts w:ascii="Arial" w:hAnsi="Arial" w:cs="Arial"/>
                    <w:sz w:val="20"/>
                    <w:szCs w:val="20"/>
                  </w:rPr>
                </w:rPrChange>
              </w:rPr>
            </w:pPr>
            <w:r w:rsidRPr="001338C7">
              <w:rPr>
                <w:rFonts w:ascii="Verdana" w:hAnsi="Verdana" w:cs="Arial"/>
                <w:rPrChange w:id="292" w:author="Paola" w:date="2020-02-21T08:08:00Z">
                  <w:rPr>
                    <w:rFonts w:ascii="Arial" w:hAnsi="Arial" w:cs="Arial"/>
                    <w:sz w:val="20"/>
                    <w:szCs w:val="20"/>
                  </w:rPr>
                </w:rPrChange>
              </w:rPr>
              <w:t>m3</w:t>
            </w:r>
          </w:p>
        </w:tc>
        <w:tc>
          <w:tcPr>
            <w:tcW w:w="0" w:type="auto"/>
            <w:tcBorders>
              <w:top w:val="nil"/>
              <w:left w:val="nil"/>
              <w:bottom w:val="single" w:sz="4" w:space="0" w:color="auto"/>
              <w:right w:val="single" w:sz="4" w:space="0" w:color="auto"/>
            </w:tcBorders>
            <w:shd w:val="clear" w:color="000000" w:fill="FFFFFF"/>
            <w:noWrap/>
            <w:vAlign w:val="bottom"/>
            <w:hideMark/>
          </w:tcPr>
          <w:p w14:paraId="3E23D48A" w14:textId="77777777" w:rsidR="00973FCE" w:rsidRPr="001338C7" w:rsidRDefault="00973FCE">
            <w:pPr>
              <w:jc w:val="center"/>
              <w:rPr>
                <w:rFonts w:ascii="Verdana" w:hAnsi="Verdana" w:cs="Arial"/>
                <w:rPrChange w:id="293" w:author="Paola" w:date="2020-02-21T08:08:00Z">
                  <w:rPr>
                    <w:rFonts w:ascii="Arial" w:hAnsi="Arial" w:cs="Arial"/>
                    <w:sz w:val="20"/>
                    <w:szCs w:val="20"/>
                  </w:rPr>
                </w:rPrChange>
              </w:rPr>
            </w:pPr>
            <w:r w:rsidRPr="001338C7">
              <w:rPr>
                <w:rFonts w:ascii="Verdana" w:hAnsi="Verdana" w:cs="Arial"/>
                <w:rPrChange w:id="294" w:author="Paola" w:date="2020-02-21T08:08:00Z">
                  <w:rPr>
                    <w:rFonts w:ascii="Arial" w:hAnsi="Arial" w:cs="Arial"/>
                    <w:sz w:val="20"/>
                    <w:szCs w:val="20"/>
                  </w:rPr>
                </w:rPrChange>
              </w:rPr>
              <w:t>4.20</w:t>
            </w:r>
          </w:p>
        </w:tc>
        <w:tc>
          <w:tcPr>
            <w:tcW w:w="0" w:type="auto"/>
            <w:tcBorders>
              <w:top w:val="nil"/>
              <w:left w:val="nil"/>
              <w:bottom w:val="single" w:sz="4" w:space="0" w:color="auto"/>
              <w:right w:val="single" w:sz="4" w:space="0" w:color="auto"/>
            </w:tcBorders>
            <w:shd w:val="clear" w:color="000000" w:fill="FFFFFF"/>
            <w:noWrap/>
            <w:vAlign w:val="bottom"/>
            <w:hideMark/>
          </w:tcPr>
          <w:p w14:paraId="7F9D914A" w14:textId="77777777" w:rsidR="00973FCE" w:rsidRPr="001338C7" w:rsidRDefault="00973FCE">
            <w:pPr>
              <w:jc w:val="center"/>
              <w:rPr>
                <w:rFonts w:ascii="Verdana" w:hAnsi="Verdana" w:cs="Arial"/>
                <w:rPrChange w:id="295" w:author="Paola" w:date="2020-02-21T08:08:00Z">
                  <w:rPr>
                    <w:rFonts w:ascii="Arial" w:hAnsi="Arial" w:cs="Arial"/>
                    <w:sz w:val="20"/>
                    <w:szCs w:val="20"/>
                  </w:rPr>
                </w:rPrChange>
              </w:rPr>
            </w:pPr>
            <w:r w:rsidRPr="001338C7">
              <w:rPr>
                <w:rFonts w:ascii="Verdana" w:hAnsi="Verdana" w:cs="Arial"/>
                <w:rPrChange w:id="296" w:author="Paola" w:date="2020-02-21T08:08:00Z">
                  <w:rPr>
                    <w:rFonts w:ascii="Arial" w:hAnsi="Arial" w:cs="Arial"/>
                    <w:sz w:val="20"/>
                    <w:szCs w:val="20"/>
                  </w:rPr>
                </w:rPrChange>
              </w:rPr>
              <w:t>$ 498,000</w:t>
            </w:r>
          </w:p>
        </w:tc>
        <w:tc>
          <w:tcPr>
            <w:tcW w:w="0" w:type="auto"/>
            <w:tcBorders>
              <w:top w:val="nil"/>
              <w:left w:val="nil"/>
              <w:bottom w:val="single" w:sz="4" w:space="0" w:color="auto"/>
              <w:right w:val="single" w:sz="8" w:space="0" w:color="auto"/>
            </w:tcBorders>
            <w:shd w:val="clear" w:color="000000" w:fill="FFFFFF"/>
            <w:noWrap/>
            <w:vAlign w:val="bottom"/>
            <w:hideMark/>
          </w:tcPr>
          <w:p w14:paraId="5ADBB7F2" w14:textId="77777777" w:rsidR="00973FCE" w:rsidRPr="001338C7" w:rsidRDefault="00973FCE">
            <w:pPr>
              <w:jc w:val="right"/>
              <w:rPr>
                <w:rFonts w:ascii="Verdana" w:hAnsi="Verdana" w:cs="Arial"/>
                <w:rPrChange w:id="297" w:author="Paola" w:date="2020-02-21T08:08:00Z">
                  <w:rPr>
                    <w:rFonts w:ascii="Arial" w:hAnsi="Arial" w:cs="Arial"/>
                    <w:sz w:val="20"/>
                    <w:szCs w:val="20"/>
                  </w:rPr>
                </w:rPrChange>
              </w:rPr>
            </w:pPr>
            <w:r w:rsidRPr="001338C7">
              <w:rPr>
                <w:rFonts w:ascii="Verdana" w:hAnsi="Verdana" w:cs="Arial"/>
                <w:rPrChange w:id="298" w:author="Paola" w:date="2020-02-21T08:08:00Z">
                  <w:rPr>
                    <w:rFonts w:ascii="Arial" w:hAnsi="Arial" w:cs="Arial"/>
                    <w:sz w:val="20"/>
                    <w:szCs w:val="20"/>
                  </w:rPr>
                </w:rPrChange>
              </w:rPr>
              <w:t xml:space="preserve"> $           2,091,600 </w:t>
            </w:r>
          </w:p>
        </w:tc>
      </w:tr>
      <w:tr w:rsidR="00973FCE" w:rsidRPr="001338C7" w14:paraId="359FE7F0" w14:textId="77777777" w:rsidTr="00C67589">
        <w:trPr>
          <w:trHeight w:val="313"/>
        </w:trPr>
        <w:tc>
          <w:tcPr>
            <w:tcW w:w="0" w:type="auto"/>
            <w:tcBorders>
              <w:top w:val="nil"/>
              <w:left w:val="single" w:sz="8" w:space="0" w:color="auto"/>
              <w:bottom w:val="single" w:sz="4" w:space="0" w:color="auto"/>
              <w:right w:val="single" w:sz="4" w:space="0" w:color="auto"/>
            </w:tcBorders>
            <w:shd w:val="clear" w:color="000000" w:fill="FFFFFF"/>
            <w:noWrap/>
            <w:vAlign w:val="bottom"/>
            <w:hideMark/>
          </w:tcPr>
          <w:p w14:paraId="5E039DBB" w14:textId="77777777" w:rsidR="00973FCE" w:rsidRPr="001338C7" w:rsidRDefault="00973FCE">
            <w:pPr>
              <w:jc w:val="center"/>
              <w:rPr>
                <w:rFonts w:ascii="Verdana" w:hAnsi="Verdana" w:cs="Arial"/>
                <w:rPrChange w:id="299" w:author="Paola" w:date="2020-02-21T08:08:00Z">
                  <w:rPr>
                    <w:rFonts w:ascii="Arial" w:hAnsi="Arial" w:cs="Arial"/>
                    <w:sz w:val="20"/>
                    <w:szCs w:val="20"/>
                  </w:rPr>
                </w:rPrChange>
              </w:rPr>
            </w:pPr>
            <w:r w:rsidRPr="001338C7">
              <w:rPr>
                <w:rFonts w:ascii="Verdana" w:hAnsi="Verdana" w:cs="Arial"/>
                <w:rPrChange w:id="300" w:author="Paola" w:date="2020-02-21T08:08:00Z">
                  <w:rPr>
                    <w:rFonts w:ascii="Arial" w:hAnsi="Arial" w:cs="Arial"/>
                    <w:sz w:val="20"/>
                    <w:szCs w:val="20"/>
                  </w:rPr>
                </w:rPrChange>
              </w:rPr>
              <w:t>4.2</w:t>
            </w:r>
          </w:p>
        </w:tc>
        <w:tc>
          <w:tcPr>
            <w:tcW w:w="0" w:type="auto"/>
            <w:tcBorders>
              <w:top w:val="nil"/>
              <w:left w:val="nil"/>
              <w:bottom w:val="single" w:sz="4" w:space="0" w:color="auto"/>
              <w:right w:val="single" w:sz="4" w:space="0" w:color="auto"/>
            </w:tcBorders>
            <w:shd w:val="clear" w:color="000000" w:fill="FFFFFF"/>
            <w:noWrap/>
            <w:vAlign w:val="bottom"/>
            <w:hideMark/>
          </w:tcPr>
          <w:p w14:paraId="4BC6E912" w14:textId="77777777" w:rsidR="00973FCE" w:rsidRPr="001338C7" w:rsidRDefault="00973FCE">
            <w:pPr>
              <w:rPr>
                <w:rFonts w:ascii="Verdana" w:hAnsi="Verdana" w:cs="Arial"/>
                <w:rPrChange w:id="301" w:author="Paola" w:date="2020-02-21T08:08:00Z">
                  <w:rPr>
                    <w:rFonts w:ascii="Arial" w:hAnsi="Arial" w:cs="Arial"/>
                    <w:sz w:val="20"/>
                    <w:szCs w:val="20"/>
                  </w:rPr>
                </w:rPrChange>
              </w:rPr>
            </w:pPr>
            <w:r w:rsidRPr="001338C7">
              <w:rPr>
                <w:rFonts w:ascii="Verdana" w:hAnsi="Verdana" w:cs="Arial"/>
                <w:rPrChange w:id="302" w:author="Paola" w:date="2020-02-21T08:08:00Z">
                  <w:rPr>
                    <w:rFonts w:ascii="Arial" w:hAnsi="Arial" w:cs="Arial"/>
                    <w:sz w:val="20"/>
                    <w:szCs w:val="20"/>
                  </w:rPr>
                </w:rPrChange>
              </w:rPr>
              <w:t>vigas de amarre</w:t>
            </w:r>
          </w:p>
        </w:tc>
        <w:tc>
          <w:tcPr>
            <w:tcW w:w="0" w:type="auto"/>
            <w:tcBorders>
              <w:top w:val="nil"/>
              <w:left w:val="nil"/>
              <w:bottom w:val="single" w:sz="4" w:space="0" w:color="auto"/>
              <w:right w:val="single" w:sz="4" w:space="0" w:color="auto"/>
            </w:tcBorders>
            <w:shd w:val="clear" w:color="000000" w:fill="FFFFFF"/>
            <w:noWrap/>
            <w:vAlign w:val="bottom"/>
            <w:hideMark/>
          </w:tcPr>
          <w:p w14:paraId="28E84516" w14:textId="77777777" w:rsidR="00973FCE" w:rsidRPr="001338C7" w:rsidRDefault="00973FCE">
            <w:pPr>
              <w:jc w:val="center"/>
              <w:rPr>
                <w:rFonts w:ascii="Verdana" w:hAnsi="Verdana" w:cs="Arial"/>
                <w:rPrChange w:id="303" w:author="Paola" w:date="2020-02-21T08:08:00Z">
                  <w:rPr>
                    <w:rFonts w:ascii="Arial" w:hAnsi="Arial" w:cs="Arial"/>
                    <w:sz w:val="20"/>
                    <w:szCs w:val="20"/>
                  </w:rPr>
                </w:rPrChange>
              </w:rPr>
            </w:pPr>
            <w:r w:rsidRPr="001338C7">
              <w:rPr>
                <w:rFonts w:ascii="Verdana" w:hAnsi="Verdana" w:cs="Arial"/>
                <w:rPrChange w:id="304" w:author="Paola" w:date="2020-02-21T08:08:00Z">
                  <w:rPr>
                    <w:rFonts w:ascii="Arial" w:hAnsi="Arial" w:cs="Arial"/>
                    <w:sz w:val="20"/>
                    <w:szCs w:val="20"/>
                  </w:rPr>
                </w:rPrChange>
              </w:rPr>
              <w:t>m3</w:t>
            </w:r>
          </w:p>
        </w:tc>
        <w:tc>
          <w:tcPr>
            <w:tcW w:w="0" w:type="auto"/>
            <w:tcBorders>
              <w:top w:val="nil"/>
              <w:left w:val="nil"/>
              <w:bottom w:val="single" w:sz="4" w:space="0" w:color="auto"/>
              <w:right w:val="single" w:sz="4" w:space="0" w:color="auto"/>
            </w:tcBorders>
            <w:shd w:val="clear" w:color="000000" w:fill="FFFFFF"/>
            <w:noWrap/>
            <w:vAlign w:val="bottom"/>
            <w:hideMark/>
          </w:tcPr>
          <w:p w14:paraId="71AF25E5" w14:textId="77777777" w:rsidR="00973FCE" w:rsidRPr="001338C7" w:rsidRDefault="00973FCE">
            <w:pPr>
              <w:jc w:val="center"/>
              <w:rPr>
                <w:rFonts w:ascii="Verdana" w:hAnsi="Verdana" w:cs="Arial"/>
                <w:rPrChange w:id="305" w:author="Paola" w:date="2020-02-21T08:08:00Z">
                  <w:rPr>
                    <w:rFonts w:ascii="Arial" w:hAnsi="Arial" w:cs="Arial"/>
                    <w:sz w:val="20"/>
                    <w:szCs w:val="20"/>
                  </w:rPr>
                </w:rPrChange>
              </w:rPr>
            </w:pPr>
            <w:r w:rsidRPr="001338C7">
              <w:rPr>
                <w:rFonts w:ascii="Verdana" w:hAnsi="Verdana" w:cs="Arial"/>
                <w:rPrChange w:id="306" w:author="Paola" w:date="2020-02-21T08:08:00Z">
                  <w:rPr>
                    <w:rFonts w:ascii="Arial" w:hAnsi="Arial" w:cs="Arial"/>
                    <w:sz w:val="20"/>
                    <w:szCs w:val="20"/>
                  </w:rPr>
                </w:rPrChange>
              </w:rPr>
              <w:t>1.40</w:t>
            </w:r>
          </w:p>
        </w:tc>
        <w:tc>
          <w:tcPr>
            <w:tcW w:w="0" w:type="auto"/>
            <w:tcBorders>
              <w:top w:val="nil"/>
              <w:left w:val="nil"/>
              <w:bottom w:val="single" w:sz="4" w:space="0" w:color="auto"/>
              <w:right w:val="single" w:sz="4" w:space="0" w:color="auto"/>
            </w:tcBorders>
            <w:shd w:val="clear" w:color="000000" w:fill="FFFFFF"/>
            <w:noWrap/>
            <w:vAlign w:val="bottom"/>
            <w:hideMark/>
          </w:tcPr>
          <w:p w14:paraId="674DB847" w14:textId="77777777" w:rsidR="00973FCE" w:rsidRPr="001338C7" w:rsidRDefault="00973FCE">
            <w:pPr>
              <w:jc w:val="center"/>
              <w:rPr>
                <w:rFonts w:ascii="Verdana" w:hAnsi="Verdana" w:cs="Arial"/>
                <w:rPrChange w:id="307" w:author="Paola" w:date="2020-02-21T08:08:00Z">
                  <w:rPr>
                    <w:rFonts w:ascii="Arial" w:hAnsi="Arial" w:cs="Arial"/>
                    <w:sz w:val="20"/>
                    <w:szCs w:val="20"/>
                  </w:rPr>
                </w:rPrChange>
              </w:rPr>
            </w:pPr>
            <w:r w:rsidRPr="001338C7">
              <w:rPr>
                <w:rFonts w:ascii="Verdana" w:hAnsi="Verdana" w:cs="Arial"/>
                <w:rPrChange w:id="308" w:author="Paola" w:date="2020-02-21T08:08:00Z">
                  <w:rPr>
                    <w:rFonts w:ascii="Arial" w:hAnsi="Arial" w:cs="Arial"/>
                    <w:sz w:val="20"/>
                    <w:szCs w:val="20"/>
                  </w:rPr>
                </w:rPrChange>
              </w:rPr>
              <w:t>$ 498,000</w:t>
            </w:r>
          </w:p>
        </w:tc>
        <w:tc>
          <w:tcPr>
            <w:tcW w:w="0" w:type="auto"/>
            <w:tcBorders>
              <w:top w:val="nil"/>
              <w:left w:val="nil"/>
              <w:bottom w:val="single" w:sz="4" w:space="0" w:color="auto"/>
              <w:right w:val="single" w:sz="8" w:space="0" w:color="auto"/>
            </w:tcBorders>
            <w:shd w:val="clear" w:color="000000" w:fill="FFFFFF"/>
            <w:noWrap/>
            <w:vAlign w:val="bottom"/>
            <w:hideMark/>
          </w:tcPr>
          <w:p w14:paraId="2BA35FD3" w14:textId="77777777" w:rsidR="00973FCE" w:rsidRPr="001338C7" w:rsidRDefault="00973FCE">
            <w:pPr>
              <w:jc w:val="right"/>
              <w:rPr>
                <w:rFonts w:ascii="Verdana" w:hAnsi="Verdana" w:cs="Arial"/>
                <w:rPrChange w:id="309" w:author="Paola" w:date="2020-02-21T08:08:00Z">
                  <w:rPr>
                    <w:rFonts w:ascii="Arial" w:hAnsi="Arial" w:cs="Arial"/>
                    <w:sz w:val="20"/>
                    <w:szCs w:val="20"/>
                  </w:rPr>
                </w:rPrChange>
              </w:rPr>
            </w:pPr>
            <w:r w:rsidRPr="001338C7">
              <w:rPr>
                <w:rFonts w:ascii="Verdana" w:hAnsi="Verdana" w:cs="Arial"/>
                <w:rPrChange w:id="310" w:author="Paola" w:date="2020-02-21T08:08:00Z">
                  <w:rPr>
                    <w:rFonts w:ascii="Arial" w:hAnsi="Arial" w:cs="Arial"/>
                    <w:sz w:val="20"/>
                    <w:szCs w:val="20"/>
                  </w:rPr>
                </w:rPrChange>
              </w:rPr>
              <w:t xml:space="preserve"> $             697,200 </w:t>
            </w:r>
          </w:p>
        </w:tc>
      </w:tr>
      <w:tr w:rsidR="00973FCE" w:rsidRPr="001338C7" w14:paraId="04B07AD2" w14:textId="77777777" w:rsidTr="00C67589">
        <w:trPr>
          <w:trHeight w:val="313"/>
        </w:trPr>
        <w:tc>
          <w:tcPr>
            <w:tcW w:w="0" w:type="auto"/>
            <w:tcBorders>
              <w:top w:val="nil"/>
              <w:left w:val="single" w:sz="8" w:space="0" w:color="auto"/>
              <w:bottom w:val="single" w:sz="4" w:space="0" w:color="auto"/>
              <w:right w:val="single" w:sz="4" w:space="0" w:color="auto"/>
            </w:tcBorders>
            <w:shd w:val="clear" w:color="000000" w:fill="FFFFFF"/>
            <w:noWrap/>
            <w:vAlign w:val="bottom"/>
            <w:hideMark/>
          </w:tcPr>
          <w:p w14:paraId="5291A433" w14:textId="77777777" w:rsidR="00973FCE" w:rsidRPr="001338C7" w:rsidRDefault="00973FCE">
            <w:pPr>
              <w:jc w:val="center"/>
              <w:rPr>
                <w:rFonts w:ascii="Verdana" w:hAnsi="Verdana" w:cs="Arial"/>
                <w:rPrChange w:id="311" w:author="Paola" w:date="2020-02-21T08:08:00Z">
                  <w:rPr>
                    <w:rFonts w:ascii="Arial" w:hAnsi="Arial" w:cs="Arial"/>
                    <w:sz w:val="20"/>
                    <w:szCs w:val="20"/>
                  </w:rPr>
                </w:rPrChange>
              </w:rPr>
            </w:pPr>
            <w:r w:rsidRPr="001338C7">
              <w:rPr>
                <w:rFonts w:ascii="Verdana" w:hAnsi="Verdana" w:cs="Arial"/>
                <w:rPrChange w:id="312" w:author="Paola" w:date="2020-02-21T08:08:00Z">
                  <w:rPr>
                    <w:rFonts w:ascii="Arial" w:hAnsi="Arial" w:cs="Arial"/>
                    <w:sz w:val="20"/>
                    <w:szCs w:val="20"/>
                  </w:rPr>
                </w:rPrChange>
              </w:rPr>
              <w:t>4.3</w:t>
            </w:r>
          </w:p>
        </w:tc>
        <w:tc>
          <w:tcPr>
            <w:tcW w:w="0" w:type="auto"/>
            <w:tcBorders>
              <w:top w:val="nil"/>
              <w:left w:val="nil"/>
              <w:bottom w:val="single" w:sz="4" w:space="0" w:color="auto"/>
              <w:right w:val="single" w:sz="4" w:space="0" w:color="auto"/>
            </w:tcBorders>
            <w:shd w:val="clear" w:color="000000" w:fill="FFFFFF"/>
            <w:noWrap/>
            <w:vAlign w:val="bottom"/>
            <w:hideMark/>
          </w:tcPr>
          <w:p w14:paraId="38551357" w14:textId="77777777" w:rsidR="00973FCE" w:rsidRPr="001338C7" w:rsidRDefault="00973FCE">
            <w:pPr>
              <w:rPr>
                <w:rFonts w:ascii="Verdana" w:hAnsi="Verdana" w:cs="Arial"/>
                <w:color w:val="000000"/>
                <w:rPrChange w:id="313" w:author="Paola" w:date="2020-02-21T08:08:00Z">
                  <w:rPr>
                    <w:rFonts w:ascii="Arial" w:hAnsi="Arial" w:cs="Arial"/>
                    <w:color w:val="000000"/>
                    <w:sz w:val="20"/>
                    <w:szCs w:val="20"/>
                  </w:rPr>
                </w:rPrChange>
              </w:rPr>
            </w:pPr>
            <w:r w:rsidRPr="001338C7">
              <w:rPr>
                <w:rFonts w:ascii="Verdana" w:hAnsi="Verdana" w:cs="Arial"/>
                <w:color w:val="000000"/>
                <w:rPrChange w:id="314" w:author="Paola" w:date="2020-02-21T08:08:00Z">
                  <w:rPr>
                    <w:rFonts w:ascii="Arial" w:hAnsi="Arial" w:cs="Arial"/>
                    <w:color w:val="000000"/>
                    <w:sz w:val="20"/>
                    <w:szCs w:val="20"/>
                  </w:rPr>
                </w:rPrChange>
              </w:rPr>
              <w:t>placa 3 concreto 3000 psi</w:t>
            </w:r>
          </w:p>
        </w:tc>
        <w:tc>
          <w:tcPr>
            <w:tcW w:w="0" w:type="auto"/>
            <w:tcBorders>
              <w:top w:val="nil"/>
              <w:left w:val="nil"/>
              <w:bottom w:val="single" w:sz="4" w:space="0" w:color="auto"/>
              <w:right w:val="single" w:sz="4" w:space="0" w:color="auto"/>
            </w:tcBorders>
            <w:shd w:val="clear" w:color="000000" w:fill="FFFFFF"/>
            <w:noWrap/>
            <w:vAlign w:val="bottom"/>
            <w:hideMark/>
          </w:tcPr>
          <w:p w14:paraId="32D3D024" w14:textId="77777777" w:rsidR="00973FCE" w:rsidRPr="001338C7" w:rsidRDefault="00973FCE">
            <w:pPr>
              <w:jc w:val="center"/>
              <w:rPr>
                <w:rFonts w:ascii="Verdana" w:hAnsi="Verdana" w:cs="Arial"/>
                <w:rPrChange w:id="315" w:author="Paola" w:date="2020-02-21T08:08:00Z">
                  <w:rPr>
                    <w:rFonts w:ascii="Arial" w:hAnsi="Arial" w:cs="Arial"/>
                    <w:sz w:val="20"/>
                    <w:szCs w:val="20"/>
                  </w:rPr>
                </w:rPrChange>
              </w:rPr>
            </w:pPr>
            <w:r w:rsidRPr="001338C7">
              <w:rPr>
                <w:rFonts w:ascii="Verdana" w:hAnsi="Verdana" w:cs="Arial"/>
                <w:rPrChange w:id="316" w:author="Paola" w:date="2020-02-21T08:08:00Z">
                  <w:rPr>
                    <w:rFonts w:ascii="Arial" w:hAnsi="Arial" w:cs="Arial"/>
                    <w:sz w:val="20"/>
                    <w:szCs w:val="20"/>
                  </w:rPr>
                </w:rPrChange>
              </w:rPr>
              <w:t>m3</w:t>
            </w:r>
          </w:p>
        </w:tc>
        <w:tc>
          <w:tcPr>
            <w:tcW w:w="0" w:type="auto"/>
            <w:tcBorders>
              <w:top w:val="nil"/>
              <w:left w:val="nil"/>
              <w:bottom w:val="single" w:sz="4" w:space="0" w:color="auto"/>
              <w:right w:val="single" w:sz="4" w:space="0" w:color="auto"/>
            </w:tcBorders>
            <w:shd w:val="clear" w:color="000000" w:fill="FFFFFF"/>
            <w:noWrap/>
            <w:vAlign w:val="bottom"/>
            <w:hideMark/>
          </w:tcPr>
          <w:p w14:paraId="02E4BF43" w14:textId="77777777" w:rsidR="00973FCE" w:rsidRPr="001338C7" w:rsidRDefault="00973FCE">
            <w:pPr>
              <w:jc w:val="center"/>
              <w:rPr>
                <w:rFonts w:ascii="Verdana" w:hAnsi="Verdana" w:cs="Arial"/>
                <w:rPrChange w:id="317" w:author="Paola" w:date="2020-02-21T08:08:00Z">
                  <w:rPr>
                    <w:rFonts w:ascii="Arial" w:hAnsi="Arial" w:cs="Arial"/>
                    <w:sz w:val="20"/>
                    <w:szCs w:val="20"/>
                  </w:rPr>
                </w:rPrChange>
              </w:rPr>
            </w:pPr>
            <w:r w:rsidRPr="001338C7">
              <w:rPr>
                <w:rFonts w:ascii="Verdana" w:hAnsi="Verdana" w:cs="Arial"/>
                <w:rPrChange w:id="318" w:author="Paola" w:date="2020-02-21T08:08:00Z">
                  <w:rPr>
                    <w:rFonts w:ascii="Arial" w:hAnsi="Arial" w:cs="Arial"/>
                    <w:sz w:val="20"/>
                    <w:szCs w:val="20"/>
                  </w:rPr>
                </w:rPrChange>
              </w:rPr>
              <w:t>4.90</w:t>
            </w:r>
          </w:p>
        </w:tc>
        <w:tc>
          <w:tcPr>
            <w:tcW w:w="0" w:type="auto"/>
            <w:tcBorders>
              <w:top w:val="nil"/>
              <w:left w:val="nil"/>
              <w:bottom w:val="single" w:sz="4" w:space="0" w:color="auto"/>
              <w:right w:val="single" w:sz="4" w:space="0" w:color="auto"/>
            </w:tcBorders>
            <w:shd w:val="clear" w:color="000000" w:fill="FFFFFF"/>
            <w:noWrap/>
            <w:vAlign w:val="bottom"/>
            <w:hideMark/>
          </w:tcPr>
          <w:p w14:paraId="1C8A1A13" w14:textId="77777777" w:rsidR="00973FCE" w:rsidRPr="001338C7" w:rsidRDefault="00973FCE">
            <w:pPr>
              <w:jc w:val="center"/>
              <w:rPr>
                <w:rFonts w:ascii="Verdana" w:hAnsi="Verdana" w:cs="Arial"/>
                <w:rPrChange w:id="319" w:author="Paola" w:date="2020-02-21T08:08:00Z">
                  <w:rPr>
                    <w:rFonts w:ascii="Arial" w:hAnsi="Arial" w:cs="Arial"/>
                    <w:sz w:val="20"/>
                    <w:szCs w:val="20"/>
                  </w:rPr>
                </w:rPrChange>
              </w:rPr>
            </w:pPr>
            <w:r w:rsidRPr="001338C7">
              <w:rPr>
                <w:rFonts w:ascii="Verdana" w:hAnsi="Verdana" w:cs="Arial"/>
                <w:rPrChange w:id="320" w:author="Paola" w:date="2020-02-21T08:08:00Z">
                  <w:rPr>
                    <w:rFonts w:ascii="Arial" w:hAnsi="Arial" w:cs="Arial"/>
                    <w:sz w:val="20"/>
                    <w:szCs w:val="20"/>
                  </w:rPr>
                </w:rPrChange>
              </w:rPr>
              <w:t>$ 390,000</w:t>
            </w:r>
          </w:p>
        </w:tc>
        <w:tc>
          <w:tcPr>
            <w:tcW w:w="0" w:type="auto"/>
            <w:tcBorders>
              <w:top w:val="nil"/>
              <w:left w:val="nil"/>
              <w:bottom w:val="single" w:sz="4" w:space="0" w:color="auto"/>
              <w:right w:val="single" w:sz="8" w:space="0" w:color="auto"/>
            </w:tcBorders>
            <w:shd w:val="clear" w:color="000000" w:fill="FFFFFF"/>
            <w:noWrap/>
            <w:vAlign w:val="bottom"/>
            <w:hideMark/>
          </w:tcPr>
          <w:p w14:paraId="79170F3C" w14:textId="77777777" w:rsidR="00973FCE" w:rsidRPr="001338C7" w:rsidRDefault="00973FCE">
            <w:pPr>
              <w:jc w:val="right"/>
              <w:rPr>
                <w:rFonts w:ascii="Verdana" w:hAnsi="Verdana" w:cs="Arial"/>
                <w:rPrChange w:id="321" w:author="Paola" w:date="2020-02-21T08:08:00Z">
                  <w:rPr>
                    <w:rFonts w:ascii="Arial" w:hAnsi="Arial" w:cs="Arial"/>
                    <w:sz w:val="20"/>
                    <w:szCs w:val="20"/>
                  </w:rPr>
                </w:rPrChange>
              </w:rPr>
            </w:pPr>
            <w:r w:rsidRPr="001338C7">
              <w:rPr>
                <w:rFonts w:ascii="Verdana" w:hAnsi="Verdana" w:cs="Arial"/>
                <w:rPrChange w:id="322" w:author="Paola" w:date="2020-02-21T08:08:00Z">
                  <w:rPr>
                    <w:rFonts w:ascii="Arial" w:hAnsi="Arial" w:cs="Arial"/>
                    <w:sz w:val="20"/>
                    <w:szCs w:val="20"/>
                  </w:rPr>
                </w:rPrChange>
              </w:rPr>
              <w:t xml:space="preserve"> $           1,911,000 </w:t>
            </w:r>
          </w:p>
        </w:tc>
      </w:tr>
      <w:tr w:rsidR="00973FCE" w:rsidRPr="001338C7" w14:paraId="02FDA2B8" w14:textId="77777777" w:rsidTr="00C67589">
        <w:trPr>
          <w:trHeight w:val="313"/>
        </w:trPr>
        <w:tc>
          <w:tcPr>
            <w:tcW w:w="0" w:type="auto"/>
            <w:tcBorders>
              <w:top w:val="nil"/>
              <w:left w:val="single" w:sz="8" w:space="0" w:color="auto"/>
              <w:bottom w:val="single" w:sz="4" w:space="0" w:color="auto"/>
              <w:right w:val="single" w:sz="4" w:space="0" w:color="auto"/>
            </w:tcBorders>
            <w:shd w:val="clear" w:color="000000" w:fill="FFFFFF"/>
            <w:noWrap/>
            <w:vAlign w:val="bottom"/>
            <w:hideMark/>
          </w:tcPr>
          <w:p w14:paraId="01646DE2" w14:textId="77777777" w:rsidR="00973FCE" w:rsidRPr="001338C7" w:rsidRDefault="00973FCE">
            <w:pPr>
              <w:jc w:val="center"/>
              <w:rPr>
                <w:rFonts w:ascii="Verdana" w:hAnsi="Verdana" w:cs="Arial"/>
                <w:rPrChange w:id="323" w:author="Paola" w:date="2020-02-21T08:08:00Z">
                  <w:rPr>
                    <w:rFonts w:ascii="Arial" w:hAnsi="Arial" w:cs="Arial"/>
                    <w:sz w:val="20"/>
                    <w:szCs w:val="20"/>
                  </w:rPr>
                </w:rPrChange>
              </w:rPr>
            </w:pPr>
            <w:r w:rsidRPr="001338C7">
              <w:rPr>
                <w:rFonts w:ascii="Verdana" w:hAnsi="Verdana" w:cs="Arial"/>
                <w:rPrChange w:id="324" w:author="Paola" w:date="2020-02-21T08:08:00Z">
                  <w:rPr>
                    <w:rFonts w:ascii="Arial" w:hAnsi="Arial" w:cs="Arial"/>
                    <w:sz w:val="20"/>
                    <w:szCs w:val="20"/>
                  </w:rPr>
                </w:rPrChange>
              </w:rPr>
              <w:t>4.4</w:t>
            </w:r>
          </w:p>
        </w:tc>
        <w:tc>
          <w:tcPr>
            <w:tcW w:w="0" w:type="auto"/>
            <w:tcBorders>
              <w:top w:val="nil"/>
              <w:left w:val="nil"/>
              <w:bottom w:val="single" w:sz="4" w:space="0" w:color="auto"/>
              <w:right w:val="single" w:sz="4" w:space="0" w:color="auto"/>
            </w:tcBorders>
            <w:shd w:val="clear" w:color="000000" w:fill="FFFFFF"/>
            <w:noWrap/>
            <w:vAlign w:val="bottom"/>
            <w:hideMark/>
          </w:tcPr>
          <w:p w14:paraId="04D8354C" w14:textId="77777777" w:rsidR="00973FCE" w:rsidRPr="001338C7" w:rsidRDefault="00973FCE">
            <w:pPr>
              <w:rPr>
                <w:rFonts w:ascii="Verdana" w:hAnsi="Verdana" w:cs="Arial"/>
                <w:color w:val="000000"/>
                <w:rPrChange w:id="325" w:author="Paola" w:date="2020-02-21T08:08:00Z">
                  <w:rPr>
                    <w:rFonts w:ascii="Arial" w:hAnsi="Arial" w:cs="Arial"/>
                    <w:color w:val="000000"/>
                    <w:sz w:val="20"/>
                    <w:szCs w:val="20"/>
                  </w:rPr>
                </w:rPrChange>
              </w:rPr>
            </w:pPr>
            <w:r w:rsidRPr="001338C7">
              <w:rPr>
                <w:rFonts w:ascii="Verdana" w:hAnsi="Verdana" w:cs="Arial"/>
                <w:color w:val="000000"/>
                <w:rPrChange w:id="326" w:author="Paola" w:date="2020-02-21T08:08:00Z">
                  <w:rPr>
                    <w:rFonts w:ascii="Arial" w:hAnsi="Arial" w:cs="Arial"/>
                    <w:color w:val="000000"/>
                    <w:sz w:val="20"/>
                    <w:szCs w:val="20"/>
                  </w:rPr>
                </w:rPrChange>
              </w:rPr>
              <w:t>Acero de refuerzo F'y=420 #4- malla placa</w:t>
            </w:r>
          </w:p>
        </w:tc>
        <w:tc>
          <w:tcPr>
            <w:tcW w:w="0" w:type="auto"/>
            <w:tcBorders>
              <w:top w:val="nil"/>
              <w:left w:val="nil"/>
              <w:bottom w:val="single" w:sz="4" w:space="0" w:color="auto"/>
              <w:right w:val="single" w:sz="4" w:space="0" w:color="auto"/>
            </w:tcBorders>
            <w:shd w:val="clear" w:color="000000" w:fill="FFFFFF"/>
            <w:noWrap/>
            <w:vAlign w:val="bottom"/>
            <w:hideMark/>
          </w:tcPr>
          <w:p w14:paraId="75814EF1" w14:textId="77777777" w:rsidR="00973FCE" w:rsidRPr="001338C7" w:rsidRDefault="00973FCE">
            <w:pPr>
              <w:jc w:val="center"/>
              <w:rPr>
                <w:rFonts w:ascii="Verdana" w:hAnsi="Verdana" w:cs="Arial"/>
                <w:rPrChange w:id="327" w:author="Paola" w:date="2020-02-21T08:08:00Z">
                  <w:rPr>
                    <w:rFonts w:ascii="Arial" w:hAnsi="Arial" w:cs="Arial"/>
                    <w:sz w:val="20"/>
                    <w:szCs w:val="20"/>
                  </w:rPr>
                </w:rPrChange>
              </w:rPr>
            </w:pPr>
            <w:r w:rsidRPr="001338C7">
              <w:rPr>
                <w:rFonts w:ascii="Verdana" w:hAnsi="Verdana" w:cs="Arial"/>
                <w:rPrChange w:id="328" w:author="Paola" w:date="2020-02-21T08:08:00Z">
                  <w:rPr>
                    <w:rFonts w:ascii="Arial" w:hAnsi="Arial" w:cs="Arial"/>
                    <w:sz w:val="20"/>
                    <w:szCs w:val="20"/>
                  </w:rPr>
                </w:rPrChange>
              </w:rPr>
              <w:t>kg</w:t>
            </w:r>
          </w:p>
        </w:tc>
        <w:tc>
          <w:tcPr>
            <w:tcW w:w="0" w:type="auto"/>
            <w:tcBorders>
              <w:top w:val="nil"/>
              <w:left w:val="nil"/>
              <w:bottom w:val="single" w:sz="4" w:space="0" w:color="auto"/>
              <w:right w:val="single" w:sz="4" w:space="0" w:color="auto"/>
            </w:tcBorders>
            <w:shd w:val="clear" w:color="000000" w:fill="FFFFFF"/>
            <w:noWrap/>
            <w:vAlign w:val="bottom"/>
            <w:hideMark/>
          </w:tcPr>
          <w:p w14:paraId="7CBE70EF" w14:textId="77777777" w:rsidR="00973FCE" w:rsidRPr="001338C7" w:rsidRDefault="00973FCE">
            <w:pPr>
              <w:jc w:val="center"/>
              <w:rPr>
                <w:rFonts w:ascii="Verdana" w:hAnsi="Verdana" w:cs="Arial"/>
                <w:rPrChange w:id="329" w:author="Paola" w:date="2020-02-21T08:08:00Z">
                  <w:rPr>
                    <w:rFonts w:ascii="Arial" w:hAnsi="Arial" w:cs="Arial"/>
                    <w:sz w:val="20"/>
                    <w:szCs w:val="20"/>
                  </w:rPr>
                </w:rPrChange>
              </w:rPr>
            </w:pPr>
            <w:r w:rsidRPr="001338C7">
              <w:rPr>
                <w:rFonts w:ascii="Verdana" w:hAnsi="Verdana" w:cs="Arial"/>
                <w:rPrChange w:id="330" w:author="Paola" w:date="2020-02-21T08:08:00Z">
                  <w:rPr>
                    <w:rFonts w:ascii="Arial" w:hAnsi="Arial" w:cs="Arial"/>
                    <w:sz w:val="20"/>
                    <w:szCs w:val="20"/>
                  </w:rPr>
                </w:rPrChange>
              </w:rPr>
              <w:t>270</w:t>
            </w:r>
          </w:p>
        </w:tc>
        <w:tc>
          <w:tcPr>
            <w:tcW w:w="0" w:type="auto"/>
            <w:tcBorders>
              <w:top w:val="nil"/>
              <w:left w:val="nil"/>
              <w:bottom w:val="single" w:sz="4" w:space="0" w:color="auto"/>
              <w:right w:val="single" w:sz="4" w:space="0" w:color="auto"/>
            </w:tcBorders>
            <w:shd w:val="clear" w:color="000000" w:fill="FFFFFF"/>
            <w:noWrap/>
            <w:vAlign w:val="bottom"/>
            <w:hideMark/>
          </w:tcPr>
          <w:p w14:paraId="30FF8BAB" w14:textId="77777777" w:rsidR="00973FCE" w:rsidRPr="001338C7" w:rsidRDefault="00973FCE">
            <w:pPr>
              <w:jc w:val="center"/>
              <w:rPr>
                <w:rFonts w:ascii="Verdana" w:hAnsi="Verdana" w:cs="Arial"/>
                <w:rPrChange w:id="331" w:author="Paola" w:date="2020-02-21T08:08:00Z">
                  <w:rPr>
                    <w:rFonts w:ascii="Arial" w:hAnsi="Arial" w:cs="Arial"/>
                    <w:sz w:val="20"/>
                    <w:szCs w:val="20"/>
                  </w:rPr>
                </w:rPrChange>
              </w:rPr>
            </w:pPr>
            <w:r w:rsidRPr="001338C7">
              <w:rPr>
                <w:rFonts w:ascii="Verdana" w:hAnsi="Verdana" w:cs="Arial"/>
                <w:rPrChange w:id="332" w:author="Paola" w:date="2020-02-21T08:08:00Z">
                  <w:rPr>
                    <w:rFonts w:ascii="Arial" w:hAnsi="Arial" w:cs="Arial"/>
                    <w:sz w:val="20"/>
                    <w:szCs w:val="20"/>
                  </w:rPr>
                </w:rPrChange>
              </w:rPr>
              <w:t>$ 4,800</w:t>
            </w:r>
          </w:p>
        </w:tc>
        <w:tc>
          <w:tcPr>
            <w:tcW w:w="0" w:type="auto"/>
            <w:tcBorders>
              <w:top w:val="nil"/>
              <w:left w:val="nil"/>
              <w:bottom w:val="single" w:sz="4" w:space="0" w:color="auto"/>
              <w:right w:val="single" w:sz="8" w:space="0" w:color="auto"/>
            </w:tcBorders>
            <w:shd w:val="clear" w:color="000000" w:fill="FFFFFF"/>
            <w:noWrap/>
            <w:vAlign w:val="center"/>
            <w:hideMark/>
          </w:tcPr>
          <w:p w14:paraId="569DE8ED" w14:textId="77777777" w:rsidR="00973FCE" w:rsidRPr="001338C7" w:rsidRDefault="00973FCE">
            <w:pPr>
              <w:jc w:val="right"/>
              <w:rPr>
                <w:rFonts w:ascii="Verdana" w:hAnsi="Verdana" w:cs="Arial"/>
                <w:rPrChange w:id="333" w:author="Paola" w:date="2020-02-21T08:08:00Z">
                  <w:rPr>
                    <w:rFonts w:ascii="Arial" w:hAnsi="Arial" w:cs="Arial"/>
                    <w:sz w:val="20"/>
                    <w:szCs w:val="20"/>
                  </w:rPr>
                </w:rPrChange>
              </w:rPr>
            </w:pPr>
            <w:r w:rsidRPr="001338C7">
              <w:rPr>
                <w:rFonts w:ascii="Verdana" w:hAnsi="Verdana" w:cs="Arial"/>
                <w:rPrChange w:id="334" w:author="Paola" w:date="2020-02-21T08:08:00Z">
                  <w:rPr>
                    <w:rFonts w:ascii="Arial" w:hAnsi="Arial" w:cs="Arial"/>
                    <w:sz w:val="20"/>
                    <w:szCs w:val="20"/>
                  </w:rPr>
                </w:rPrChange>
              </w:rPr>
              <w:t xml:space="preserve"> $           1,296,000 </w:t>
            </w:r>
          </w:p>
        </w:tc>
      </w:tr>
      <w:tr w:rsidR="00973FCE" w:rsidRPr="001338C7" w14:paraId="1E3414AF" w14:textId="77777777" w:rsidTr="00C67589">
        <w:trPr>
          <w:trHeight w:val="313"/>
        </w:trPr>
        <w:tc>
          <w:tcPr>
            <w:tcW w:w="0" w:type="auto"/>
            <w:tcBorders>
              <w:top w:val="nil"/>
              <w:left w:val="single" w:sz="8" w:space="0" w:color="auto"/>
              <w:bottom w:val="single" w:sz="4" w:space="0" w:color="auto"/>
              <w:right w:val="single" w:sz="4" w:space="0" w:color="auto"/>
            </w:tcBorders>
            <w:shd w:val="clear" w:color="000000" w:fill="FFFFFF"/>
            <w:noWrap/>
            <w:vAlign w:val="bottom"/>
            <w:hideMark/>
          </w:tcPr>
          <w:p w14:paraId="57581F6B" w14:textId="77777777" w:rsidR="00973FCE" w:rsidRPr="001338C7" w:rsidRDefault="00973FCE">
            <w:pPr>
              <w:jc w:val="center"/>
              <w:rPr>
                <w:rFonts w:ascii="Verdana" w:hAnsi="Verdana" w:cs="Arial"/>
                <w:rPrChange w:id="335" w:author="Paola" w:date="2020-02-21T08:08:00Z">
                  <w:rPr>
                    <w:rFonts w:ascii="Arial" w:hAnsi="Arial" w:cs="Arial"/>
                    <w:sz w:val="20"/>
                    <w:szCs w:val="20"/>
                  </w:rPr>
                </w:rPrChange>
              </w:rPr>
            </w:pPr>
            <w:r w:rsidRPr="001338C7">
              <w:rPr>
                <w:rFonts w:ascii="Verdana" w:hAnsi="Verdana" w:cs="Arial"/>
                <w:rPrChange w:id="336" w:author="Paola" w:date="2020-02-21T08:08:00Z">
                  <w:rPr>
                    <w:rFonts w:ascii="Arial" w:hAnsi="Arial" w:cs="Arial"/>
                    <w:sz w:val="20"/>
                    <w:szCs w:val="20"/>
                  </w:rPr>
                </w:rPrChange>
              </w:rPr>
              <w:t>4.5</w:t>
            </w:r>
          </w:p>
        </w:tc>
        <w:tc>
          <w:tcPr>
            <w:tcW w:w="0" w:type="auto"/>
            <w:tcBorders>
              <w:top w:val="nil"/>
              <w:left w:val="nil"/>
              <w:bottom w:val="single" w:sz="4" w:space="0" w:color="auto"/>
              <w:right w:val="single" w:sz="4" w:space="0" w:color="auto"/>
            </w:tcBorders>
            <w:shd w:val="clear" w:color="000000" w:fill="FFFFFF"/>
            <w:noWrap/>
            <w:vAlign w:val="bottom"/>
            <w:hideMark/>
          </w:tcPr>
          <w:p w14:paraId="6ABA3D03" w14:textId="77777777" w:rsidR="00973FCE" w:rsidRPr="001338C7" w:rsidRDefault="00973FCE">
            <w:pPr>
              <w:rPr>
                <w:rFonts w:ascii="Verdana" w:hAnsi="Verdana" w:cs="Arial"/>
                <w:color w:val="000000"/>
                <w:rPrChange w:id="337" w:author="Paola" w:date="2020-02-21T08:08:00Z">
                  <w:rPr>
                    <w:rFonts w:ascii="Arial" w:hAnsi="Arial" w:cs="Arial"/>
                    <w:color w:val="000000"/>
                    <w:sz w:val="20"/>
                    <w:szCs w:val="20"/>
                  </w:rPr>
                </w:rPrChange>
              </w:rPr>
            </w:pPr>
            <w:r w:rsidRPr="001338C7">
              <w:rPr>
                <w:rFonts w:ascii="Verdana" w:hAnsi="Verdana" w:cs="Arial"/>
                <w:color w:val="000000"/>
                <w:rPrChange w:id="338" w:author="Paola" w:date="2020-02-21T08:08:00Z">
                  <w:rPr>
                    <w:rFonts w:ascii="Arial" w:hAnsi="Arial" w:cs="Arial"/>
                    <w:color w:val="000000"/>
                    <w:sz w:val="20"/>
                    <w:szCs w:val="20"/>
                  </w:rPr>
                </w:rPrChange>
              </w:rPr>
              <w:t>Acero de refuerzo F'y=420 #5</w:t>
            </w:r>
          </w:p>
        </w:tc>
        <w:tc>
          <w:tcPr>
            <w:tcW w:w="0" w:type="auto"/>
            <w:tcBorders>
              <w:top w:val="nil"/>
              <w:left w:val="nil"/>
              <w:bottom w:val="single" w:sz="4" w:space="0" w:color="auto"/>
              <w:right w:val="single" w:sz="4" w:space="0" w:color="auto"/>
            </w:tcBorders>
            <w:shd w:val="clear" w:color="000000" w:fill="FFFFFF"/>
            <w:noWrap/>
            <w:vAlign w:val="bottom"/>
            <w:hideMark/>
          </w:tcPr>
          <w:p w14:paraId="05C39793" w14:textId="77777777" w:rsidR="00973FCE" w:rsidRPr="001338C7" w:rsidRDefault="00973FCE">
            <w:pPr>
              <w:jc w:val="center"/>
              <w:rPr>
                <w:rFonts w:ascii="Verdana" w:hAnsi="Verdana" w:cs="Arial"/>
                <w:rPrChange w:id="339" w:author="Paola" w:date="2020-02-21T08:08:00Z">
                  <w:rPr>
                    <w:rFonts w:ascii="Arial" w:hAnsi="Arial" w:cs="Arial"/>
                    <w:sz w:val="20"/>
                    <w:szCs w:val="20"/>
                  </w:rPr>
                </w:rPrChange>
              </w:rPr>
            </w:pPr>
            <w:r w:rsidRPr="001338C7">
              <w:rPr>
                <w:rFonts w:ascii="Verdana" w:hAnsi="Verdana" w:cs="Arial"/>
                <w:rPrChange w:id="340" w:author="Paola" w:date="2020-02-21T08:08:00Z">
                  <w:rPr>
                    <w:rFonts w:ascii="Arial" w:hAnsi="Arial" w:cs="Arial"/>
                    <w:sz w:val="20"/>
                    <w:szCs w:val="20"/>
                  </w:rPr>
                </w:rPrChange>
              </w:rPr>
              <w:t>kg</w:t>
            </w:r>
          </w:p>
        </w:tc>
        <w:tc>
          <w:tcPr>
            <w:tcW w:w="0" w:type="auto"/>
            <w:tcBorders>
              <w:top w:val="nil"/>
              <w:left w:val="nil"/>
              <w:bottom w:val="single" w:sz="4" w:space="0" w:color="auto"/>
              <w:right w:val="single" w:sz="4" w:space="0" w:color="auto"/>
            </w:tcBorders>
            <w:shd w:val="clear" w:color="000000" w:fill="FFFFFF"/>
            <w:noWrap/>
            <w:vAlign w:val="bottom"/>
            <w:hideMark/>
          </w:tcPr>
          <w:p w14:paraId="3B9AA311" w14:textId="77777777" w:rsidR="00973FCE" w:rsidRPr="001338C7" w:rsidRDefault="00973FCE">
            <w:pPr>
              <w:jc w:val="center"/>
              <w:rPr>
                <w:rFonts w:ascii="Verdana" w:hAnsi="Verdana" w:cs="Arial"/>
                <w:rPrChange w:id="341" w:author="Paola" w:date="2020-02-21T08:08:00Z">
                  <w:rPr>
                    <w:rFonts w:ascii="Arial" w:hAnsi="Arial" w:cs="Arial"/>
                    <w:sz w:val="20"/>
                    <w:szCs w:val="20"/>
                  </w:rPr>
                </w:rPrChange>
              </w:rPr>
            </w:pPr>
            <w:r w:rsidRPr="001338C7">
              <w:rPr>
                <w:rFonts w:ascii="Verdana" w:hAnsi="Verdana" w:cs="Arial"/>
                <w:rPrChange w:id="342" w:author="Paola" w:date="2020-02-21T08:08:00Z">
                  <w:rPr>
                    <w:rFonts w:ascii="Arial" w:hAnsi="Arial" w:cs="Arial"/>
                    <w:sz w:val="20"/>
                    <w:szCs w:val="20"/>
                  </w:rPr>
                </w:rPrChange>
              </w:rPr>
              <w:t>420</w:t>
            </w:r>
          </w:p>
        </w:tc>
        <w:tc>
          <w:tcPr>
            <w:tcW w:w="0" w:type="auto"/>
            <w:tcBorders>
              <w:top w:val="nil"/>
              <w:left w:val="nil"/>
              <w:bottom w:val="single" w:sz="4" w:space="0" w:color="auto"/>
              <w:right w:val="single" w:sz="4" w:space="0" w:color="auto"/>
            </w:tcBorders>
            <w:shd w:val="clear" w:color="000000" w:fill="FFFFFF"/>
            <w:noWrap/>
            <w:vAlign w:val="bottom"/>
            <w:hideMark/>
          </w:tcPr>
          <w:p w14:paraId="366E93A6" w14:textId="77777777" w:rsidR="00973FCE" w:rsidRPr="001338C7" w:rsidRDefault="00973FCE">
            <w:pPr>
              <w:jc w:val="center"/>
              <w:rPr>
                <w:rFonts w:ascii="Verdana" w:hAnsi="Verdana" w:cs="Arial"/>
                <w:rPrChange w:id="343" w:author="Paola" w:date="2020-02-21T08:08:00Z">
                  <w:rPr>
                    <w:rFonts w:ascii="Arial" w:hAnsi="Arial" w:cs="Arial"/>
                    <w:sz w:val="20"/>
                    <w:szCs w:val="20"/>
                  </w:rPr>
                </w:rPrChange>
              </w:rPr>
            </w:pPr>
            <w:r w:rsidRPr="001338C7">
              <w:rPr>
                <w:rFonts w:ascii="Verdana" w:hAnsi="Verdana" w:cs="Arial"/>
                <w:rPrChange w:id="344" w:author="Paola" w:date="2020-02-21T08:08:00Z">
                  <w:rPr>
                    <w:rFonts w:ascii="Arial" w:hAnsi="Arial" w:cs="Arial"/>
                    <w:sz w:val="20"/>
                    <w:szCs w:val="20"/>
                  </w:rPr>
                </w:rPrChange>
              </w:rPr>
              <w:t>$ 4,800</w:t>
            </w:r>
          </w:p>
        </w:tc>
        <w:tc>
          <w:tcPr>
            <w:tcW w:w="0" w:type="auto"/>
            <w:tcBorders>
              <w:top w:val="nil"/>
              <w:left w:val="nil"/>
              <w:bottom w:val="single" w:sz="4" w:space="0" w:color="auto"/>
              <w:right w:val="single" w:sz="8" w:space="0" w:color="auto"/>
            </w:tcBorders>
            <w:shd w:val="clear" w:color="000000" w:fill="FFFFFF"/>
            <w:noWrap/>
            <w:vAlign w:val="center"/>
            <w:hideMark/>
          </w:tcPr>
          <w:p w14:paraId="4B23244A" w14:textId="77777777" w:rsidR="00973FCE" w:rsidRPr="001338C7" w:rsidRDefault="00973FCE">
            <w:pPr>
              <w:jc w:val="right"/>
              <w:rPr>
                <w:rFonts w:ascii="Verdana" w:hAnsi="Verdana" w:cs="Arial"/>
                <w:rPrChange w:id="345" w:author="Paola" w:date="2020-02-21T08:08:00Z">
                  <w:rPr>
                    <w:rFonts w:ascii="Arial" w:hAnsi="Arial" w:cs="Arial"/>
                    <w:sz w:val="20"/>
                    <w:szCs w:val="20"/>
                  </w:rPr>
                </w:rPrChange>
              </w:rPr>
            </w:pPr>
            <w:r w:rsidRPr="001338C7">
              <w:rPr>
                <w:rFonts w:ascii="Verdana" w:hAnsi="Verdana" w:cs="Arial"/>
                <w:rPrChange w:id="346" w:author="Paola" w:date="2020-02-21T08:08:00Z">
                  <w:rPr>
                    <w:rFonts w:ascii="Arial" w:hAnsi="Arial" w:cs="Arial"/>
                    <w:sz w:val="20"/>
                    <w:szCs w:val="20"/>
                  </w:rPr>
                </w:rPrChange>
              </w:rPr>
              <w:t xml:space="preserve"> $           2,016,000 </w:t>
            </w:r>
          </w:p>
        </w:tc>
      </w:tr>
      <w:tr w:rsidR="00973FCE" w:rsidRPr="001338C7" w14:paraId="5334885A" w14:textId="77777777" w:rsidTr="00C67589">
        <w:trPr>
          <w:trHeight w:val="313"/>
        </w:trPr>
        <w:tc>
          <w:tcPr>
            <w:tcW w:w="0" w:type="auto"/>
            <w:tcBorders>
              <w:top w:val="nil"/>
              <w:left w:val="single" w:sz="8" w:space="0" w:color="auto"/>
              <w:bottom w:val="single" w:sz="4" w:space="0" w:color="auto"/>
              <w:right w:val="single" w:sz="4" w:space="0" w:color="auto"/>
            </w:tcBorders>
            <w:shd w:val="clear" w:color="000000" w:fill="FFFFFF"/>
            <w:noWrap/>
            <w:vAlign w:val="bottom"/>
            <w:hideMark/>
          </w:tcPr>
          <w:p w14:paraId="4F0A4355" w14:textId="77777777" w:rsidR="00973FCE" w:rsidRPr="001338C7" w:rsidRDefault="00973FCE">
            <w:pPr>
              <w:jc w:val="center"/>
              <w:rPr>
                <w:rFonts w:ascii="Verdana" w:hAnsi="Verdana" w:cs="Arial"/>
                <w:rPrChange w:id="347" w:author="Paola" w:date="2020-02-21T08:08:00Z">
                  <w:rPr>
                    <w:rFonts w:ascii="Arial" w:hAnsi="Arial" w:cs="Arial"/>
                    <w:sz w:val="20"/>
                    <w:szCs w:val="20"/>
                  </w:rPr>
                </w:rPrChange>
              </w:rPr>
            </w:pPr>
            <w:r w:rsidRPr="001338C7">
              <w:rPr>
                <w:rFonts w:ascii="Verdana" w:hAnsi="Verdana" w:cs="Arial"/>
                <w:rPrChange w:id="348" w:author="Paola" w:date="2020-02-21T08:08:00Z">
                  <w:rPr>
                    <w:rFonts w:ascii="Arial" w:hAnsi="Arial" w:cs="Arial"/>
                    <w:sz w:val="20"/>
                    <w:szCs w:val="20"/>
                  </w:rPr>
                </w:rPrChange>
              </w:rPr>
              <w:t>4.6</w:t>
            </w:r>
          </w:p>
        </w:tc>
        <w:tc>
          <w:tcPr>
            <w:tcW w:w="0" w:type="auto"/>
            <w:tcBorders>
              <w:top w:val="nil"/>
              <w:left w:val="nil"/>
              <w:bottom w:val="single" w:sz="4" w:space="0" w:color="auto"/>
              <w:right w:val="single" w:sz="4" w:space="0" w:color="auto"/>
            </w:tcBorders>
            <w:shd w:val="clear" w:color="000000" w:fill="FFFFFF"/>
            <w:noWrap/>
            <w:vAlign w:val="bottom"/>
            <w:hideMark/>
          </w:tcPr>
          <w:p w14:paraId="57C5F1D6" w14:textId="77777777" w:rsidR="00973FCE" w:rsidRPr="001338C7" w:rsidRDefault="00973FCE">
            <w:pPr>
              <w:rPr>
                <w:rFonts w:ascii="Verdana" w:hAnsi="Verdana" w:cs="Arial"/>
                <w:color w:val="000000"/>
                <w:rPrChange w:id="349" w:author="Paola" w:date="2020-02-21T08:08:00Z">
                  <w:rPr>
                    <w:rFonts w:ascii="Arial" w:hAnsi="Arial" w:cs="Arial"/>
                    <w:color w:val="000000"/>
                    <w:sz w:val="20"/>
                    <w:szCs w:val="20"/>
                  </w:rPr>
                </w:rPrChange>
              </w:rPr>
            </w:pPr>
            <w:r w:rsidRPr="001338C7">
              <w:rPr>
                <w:rFonts w:ascii="Verdana" w:hAnsi="Verdana" w:cs="Arial"/>
                <w:color w:val="000000"/>
                <w:rPrChange w:id="350" w:author="Paola" w:date="2020-02-21T08:08:00Z">
                  <w:rPr>
                    <w:rFonts w:ascii="Arial" w:hAnsi="Arial" w:cs="Arial"/>
                    <w:color w:val="000000"/>
                    <w:sz w:val="20"/>
                    <w:szCs w:val="20"/>
                  </w:rPr>
                </w:rPrChange>
              </w:rPr>
              <w:t>Acero de refuerzo F'y=420 #3</w:t>
            </w:r>
          </w:p>
        </w:tc>
        <w:tc>
          <w:tcPr>
            <w:tcW w:w="0" w:type="auto"/>
            <w:tcBorders>
              <w:top w:val="nil"/>
              <w:left w:val="nil"/>
              <w:bottom w:val="single" w:sz="4" w:space="0" w:color="auto"/>
              <w:right w:val="single" w:sz="4" w:space="0" w:color="auto"/>
            </w:tcBorders>
            <w:shd w:val="clear" w:color="000000" w:fill="FFFFFF"/>
            <w:noWrap/>
            <w:vAlign w:val="bottom"/>
            <w:hideMark/>
          </w:tcPr>
          <w:p w14:paraId="5FDB9667" w14:textId="77777777" w:rsidR="00973FCE" w:rsidRPr="001338C7" w:rsidRDefault="00973FCE">
            <w:pPr>
              <w:jc w:val="center"/>
              <w:rPr>
                <w:rFonts w:ascii="Verdana" w:hAnsi="Verdana" w:cs="Arial"/>
                <w:rPrChange w:id="351" w:author="Paola" w:date="2020-02-21T08:08:00Z">
                  <w:rPr>
                    <w:rFonts w:ascii="Arial" w:hAnsi="Arial" w:cs="Arial"/>
                    <w:sz w:val="20"/>
                    <w:szCs w:val="20"/>
                  </w:rPr>
                </w:rPrChange>
              </w:rPr>
            </w:pPr>
            <w:r w:rsidRPr="001338C7">
              <w:rPr>
                <w:rFonts w:ascii="Verdana" w:hAnsi="Verdana" w:cs="Arial"/>
                <w:rPrChange w:id="352" w:author="Paola" w:date="2020-02-21T08:08:00Z">
                  <w:rPr>
                    <w:rFonts w:ascii="Arial" w:hAnsi="Arial" w:cs="Arial"/>
                    <w:sz w:val="20"/>
                    <w:szCs w:val="20"/>
                  </w:rPr>
                </w:rPrChange>
              </w:rPr>
              <w:t>kg</w:t>
            </w:r>
          </w:p>
        </w:tc>
        <w:tc>
          <w:tcPr>
            <w:tcW w:w="0" w:type="auto"/>
            <w:tcBorders>
              <w:top w:val="nil"/>
              <w:left w:val="nil"/>
              <w:bottom w:val="single" w:sz="4" w:space="0" w:color="auto"/>
              <w:right w:val="single" w:sz="4" w:space="0" w:color="auto"/>
            </w:tcBorders>
            <w:shd w:val="clear" w:color="000000" w:fill="FFFFFF"/>
            <w:noWrap/>
            <w:vAlign w:val="bottom"/>
            <w:hideMark/>
          </w:tcPr>
          <w:p w14:paraId="0625CA55" w14:textId="77777777" w:rsidR="00973FCE" w:rsidRPr="001338C7" w:rsidRDefault="00973FCE">
            <w:pPr>
              <w:jc w:val="center"/>
              <w:rPr>
                <w:rFonts w:ascii="Verdana" w:hAnsi="Verdana" w:cs="Arial"/>
                <w:rPrChange w:id="353" w:author="Paola" w:date="2020-02-21T08:08:00Z">
                  <w:rPr>
                    <w:rFonts w:ascii="Arial" w:hAnsi="Arial" w:cs="Arial"/>
                    <w:sz w:val="20"/>
                    <w:szCs w:val="20"/>
                  </w:rPr>
                </w:rPrChange>
              </w:rPr>
            </w:pPr>
            <w:r w:rsidRPr="001338C7">
              <w:rPr>
                <w:rFonts w:ascii="Verdana" w:hAnsi="Verdana" w:cs="Arial"/>
                <w:rPrChange w:id="354" w:author="Paola" w:date="2020-02-21T08:08:00Z">
                  <w:rPr>
                    <w:rFonts w:ascii="Arial" w:hAnsi="Arial" w:cs="Arial"/>
                    <w:sz w:val="20"/>
                    <w:szCs w:val="20"/>
                  </w:rPr>
                </w:rPrChange>
              </w:rPr>
              <w:t>200</w:t>
            </w:r>
          </w:p>
        </w:tc>
        <w:tc>
          <w:tcPr>
            <w:tcW w:w="0" w:type="auto"/>
            <w:tcBorders>
              <w:top w:val="nil"/>
              <w:left w:val="nil"/>
              <w:bottom w:val="single" w:sz="4" w:space="0" w:color="auto"/>
              <w:right w:val="single" w:sz="4" w:space="0" w:color="auto"/>
            </w:tcBorders>
            <w:shd w:val="clear" w:color="000000" w:fill="FFFFFF"/>
            <w:noWrap/>
            <w:vAlign w:val="bottom"/>
            <w:hideMark/>
          </w:tcPr>
          <w:p w14:paraId="72CFDB58" w14:textId="77777777" w:rsidR="00973FCE" w:rsidRPr="001338C7" w:rsidRDefault="00973FCE">
            <w:pPr>
              <w:jc w:val="center"/>
              <w:rPr>
                <w:rFonts w:ascii="Verdana" w:hAnsi="Verdana" w:cs="Arial"/>
                <w:rPrChange w:id="355" w:author="Paola" w:date="2020-02-21T08:08:00Z">
                  <w:rPr>
                    <w:rFonts w:ascii="Arial" w:hAnsi="Arial" w:cs="Arial"/>
                    <w:sz w:val="20"/>
                    <w:szCs w:val="20"/>
                  </w:rPr>
                </w:rPrChange>
              </w:rPr>
            </w:pPr>
            <w:r w:rsidRPr="001338C7">
              <w:rPr>
                <w:rFonts w:ascii="Verdana" w:hAnsi="Verdana" w:cs="Arial"/>
                <w:rPrChange w:id="356" w:author="Paola" w:date="2020-02-21T08:08:00Z">
                  <w:rPr>
                    <w:rFonts w:ascii="Arial" w:hAnsi="Arial" w:cs="Arial"/>
                    <w:sz w:val="20"/>
                    <w:szCs w:val="20"/>
                  </w:rPr>
                </w:rPrChange>
              </w:rPr>
              <w:t>$ 4,800</w:t>
            </w:r>
          </w:p>
        </w:tc>
        <w:tc>
          <w:tcPr>
            <w:tcW w:w="0" w:type="auto"/>
            <w:tcBorders>
              <w:top w:val="nil"/>
              <w:left w:val="nil"/>
              <w:bottom w:val="single" w:sz="4" w:space="0" w:color="auto"/>
              <w:right w:val="single" w:sz="8" w:space="0" w:color="auto"/>
            </w:tcBorders>
            <w:shd w:val="clear" w:color="000000" w:fill="FFFFFF"/>
            <w:noWrap/>
            <w:vAlign w:val="center"/>
            <w:hideMark/>
          </w:tcPr>
          <w:p w14:paraId="2B1EAF37" w14:textId="77777777" w:rsidR="00973FCE" w:rsidRPr="001338C7" w:rsidRDefault="00973FCE">
            <w:pPr>
              <w:jc w:val="right"/>
              <w:rPr>
                <w:rFonts w:ascii="Verdana" w:hAnsi="Verdana" w:cs="Arial"/>
                <w:rPrChange w:id="357" w:author="Paola" w:date="2020-02-21T08:08:00Z">
                  <w:rPr>
                    <w:rFonts w:ascii="Arial" w:hAnsi="Arial" w:cs="Arial"/>
                    <w:sz w:val="20"/>
                    <w:szCs w:val="20"/>
                  </w:rPr>
                </w:rPrChange>
              </w:rPr>
            </w:pPr>
            <w:r w:rsidRPr="001338C7">
              <w:rPr>
                <w:rFonts w:ascii="Verdana" w:hAnsi="Verdana" w:cs="Arial"/>
                <w:rPrChange w:id="358" w:author="Paola" w:date="2020-02-21T08:08:00Z">
                  <w:rPr>
                    <w:rFonts w:ascii="Arial" w:hAnsi="Arial" w:cs="Arial"/>
                    <w:sz w:val="20"/>
                    <w:szCs w:val="20"/>
                  </w:rPr>
                </w:rPrChange>
              </w:rPr>
              <w:t xml:space="preserve"> $             960,000 </w:t>
            </w:r>
          </w:p>
        </w:tc>
      </w:tr>
      <w:tr w:rsidR="00973FCE" w:rsidRPr="001338C7" w14:paraId="18CE4602" w14:textId="77777777" w:rsidTr="00C67589">
        <w:trPr>
          <w:trHeight w:val="328"/>
        </w:trPr>
        <w:tc>
          <w:tcPr>
            <w:tcW w:w="0" w:type="auto"/>
            <w:tcBorders>
              <w:top w:val="nil"/>
              <w:left w:val="single" w:sz="8" w:space="0" w:color="auto"/>
              <w:bottom w:val="single" w:sz="4" w:space="0" w:color="auto"/>
              <w:right w:val="single" w:sz="4" w:space="0" w:color="auto"/>
            </w:tcBorders>
            <w:shd w:val="clear" w:color="000000" w:fill="FFFFFF"/>
            <w:noWrap/>
            <w:vAlign w:val="bottom"/>
            <w:hideMark/>
          </w:tcPr>
          <w:p w14:paraId="215FC774" w14:textId="77777777" w:rsidR="00973FCE" w:rsidRPr="001338C7" w:rsidRDefault="00973FCE">
            <w:pPr>
              <w:jc w:val="center"/>
              <w:rPr>
                <w:rFonts w:ascii="Verdana" w:hAnsi="Verdana" w:cs="Arial"/>
                <w:rPrChange w:id="359" w:author="Paola" w:date="2020-02-21T08:08:00Z">
                  <w:rPr>
                    <w:rFonts w:ascii="Arial" w:hAnsi="Arial" w:cs="Arial"/>
                    <w:sz w:val="20"/>
                    <w:szCs w:val="20"/>
                  </w:rPr>
                </w:rPrChange>
              </w:rPr>
            </w:pPr>
            <w:r w:rsidRPr="001338C7">
              <w:rPr>
                <w:rFonts w:ascii="Verdana" w:hAnsi="Verdana" w:cs="Arial"/>
                <w:rPrChange w:id="360" w:author="Paola" w:date="2020-02-21T08:08:00Z">
                  <w:rPr>
                    <w:rFonts w:ascii="Arial" w:hAnsi="Arial" w:cs="Arial"/>
                    <w:sz w:val="20"/>
                    <w:szCs w:val="20"/>
                  </w:rPr>
                </w:rPrChange>
              </w:rPr>
              <w:t>4.7</w:t>
            </w:r>
          </w:p>
        </w:tc>
        <w:tc>
          <w:tcPr>
            <w:tcW w:w="0" w:type="auto"/>
            <w:tcBorders>
              <w:top w:val="nil"/>
              <w:left w:val="nil"/>
              <w:bottom w:val="single" w:sz="4" w:space="0" w:color="auto"/>
              <w:right w:val="single" w:sz="4" w:space="0" w:color="auto"/>
            </w:tcBorders>
            <w:shd w:val="clear" w:color="000000" w:fill="FFFFFF"/>
            <w:noWrap/>
            <w:vAlign w:val="bottom"/>
            <w:hideMark/>
          </w:tcPr>
          <w:p w14:paraId="7273700D" w14:textId="77777777" w:rsidR="00973FCE" w:rsidRPr="001338C7" w:rsidRDefault="00973FCE">
            <w:pPr>
              <w:rPr>
                <w:rFonts w:ascii="Verdana" w:hAnsi="Verdana" w:cs="Arial"/>
                <w:color w:val="000000"/>
                <w:rPrChange w:id="361" w:author="Paola" w:date="2020-02-21T08:08:00Z">
                  <w:rPr>
                    <w:rFonts w:ascii="Arial" w:hAnsi="Arial" w:cs="Arial"/>
                    <w:color w:val="000000"/>
                    <w:sz w:val="20"/>
                    <w:szCs w:val="20"/>
                  </w:rPr>
                </w:rPrChange>
              </w:rPr>
            </w:pPr>
            <w:r w:rsidRPr="001338C7">
              <w:rPr>
                <w:rFonts w:ascii="Verdana" w:hAnsi="Verdana" w:cs="Arial"/>
                <w:color w:val="000000"/>
                <w:rPrChange w:id="362" w:author="Paola" w:date="2020-02-21T08:08:00Z">
                  <w:rPr>
                    <w:rFonts w:ascii="Arial" w:hAnsi="Arial" w:cs="Arial"/>
                    <w:color w:val="000000"/>
                    <w:sz w:val="20"/>
                    <w:szCs w:val="20"/>
                  </w:rPr>
                </w:rPrChange>
              </w:rPr>
              <w:t>cubierta ligera</w:t>
            </w:r>
          </w:p>
        </w:tc>
        <w:tc>
          <w:tcPr>
            <w:tcW w:w="0" w:type="auto"/>
            <w:tcBorders>
              <w:top w:val="nil"/>
              <w:left w:val="nil"/>
              <w:bottom w:val="single" w:sz="4" w:space="0" w:color="auto"/>
              <w:right w:val="single" w:sz="4" w:space="0" w:color="auto"/>
            </w:tcBorders>
            <w:shd w:val="clear" w:color="000000" w:fill="FFFFFF"/>
            <w:noWrap/>
            <w:vAlign w:val="bottom"/>
            <w:hideMark/>
          </w:tcPr>
          <w:p w14:paraId="519E846E" w14:textId="77777777" w:rsidR="00973FCE" w:rsidRPr="001338C7" w:rsidRDefault="00973FCE">
            <w:pPr>
              <w:jc w:val="center"/>
              <w:rPr>
                <w:rFonts w:ascii="Verdana" w:hAnsi="Verdana" w:cs="Arial"/>
                <w:rPrChange w:id="363" w:author="Paola" w:date="2020-02-21T08:08:00Z">
                  <w:rPr>
                    <w:rFonts w:ascii="Arial" w:hAnsi="Arial" w:cs="Arial"/>
                    <w:sz w:val="20"/>
                    <w:szCs w:val="20"/>
                  </w:rPr>
                </w:rPrChange>
              </w:rPr>
            </w:pPr>
            <w:r w:rsidRPr="001338C7">
              <w:rPr>
                <w:rFonts w:ascii="Verdana" w:hAnsi="Verdana" w:cs="Arial"/>
                <w:rPrChange w:id="364" w:author="Paola" w:date="2020-02-21T08:08:00Z">
                  <w:rPr>
                    <w:rFonts w:ascii="Arial" w:hAnsi="Arial" w:cs="Arial"/>
                    <w:sz w:val="20"/>
                    <w:szCs w:val="20"/>
                  </w:rPr>
                </w:rPrChange>
              </w:rPr>
              <w:t>m2</w:t>
            </w:r>
          </w:p>
        </w:tc>
        <w:tc>
          <w:tcPr>
            <w:tcW w:w="0" w:type="auto"/>
            <w:tcBorders>
              <w:top w:val="nil"/>
              <w:left w:val="nil"/>
              <w:bottom w:val="single" w:sz="4" w:space="0" w:color="auto"/>
              <w:right w:val="single" w:sz="4" w:space="0" w:color="auto"/>
            </w:tcBorders>
            <w:shd w:val="clear" w:color="000000" w:fill="FFFFFF"/>
            <w:noWrap/>
            <w:vAlign w:val="bottom"/>
            <w:hideMark/>
          </w:tcPr>
          <w:p w14:paraId="494B4468" w14:textId="77777777" w:rsidR="00973FCE" w:rsidRPr="001338C7" w:rsidRDefault="00973FCE">
            <w:pPr>
              <w:jc w:val="center"/>
              <w:rPr>
                <w:rFonts w:ascii="Verdana" w:hAnsi="Verdana" w:cs="Arial"/>
                <w:rPrChange w:id="365" w:author="Paola" w:date="2020-02-21T08:08:00Z">
                  <w:rPr>
                    <w:rFonts w:ascii="Arial" w:hAnsi="Arial" w:cs="Arial"/>
                    <w:sz w:val="20"/>
                    <w:szCs w:val="20"/>
                  </w:rPr>
                </w:rPrChange>
              </w:rPr>
            </w:pPr>
            <w:r w:rsidRPr="001338C7">
              <w:rPr>
                <w:rFonts w:ascii="Verdana" w:hAnsi="Verdana" w:cs="Arial"/>
                <w:rPrChange w:id="366" w:author="Paola" w:date="2020-02-21T08:08:00Z">
                  <w:rPr>
                    <w:rFonts w:ascii="Arial" w:hAnsi="Arial" w:cs="Arial"/>
                    <w:sz w:val="20"/>
                    <w:szCs w:val="20"/>
                  </w:rPr>
                </w:rPrChange>
              </w:rPr>
              <w:t>49</w:t>
            </w:r>
          </w:p>
        </w:tc>
        <w:tc>
          <w:tcPr>
            <w:tcW w:w="0" w:type="auto"/>
            <w:tcBorders>
              <w:top w:val="nil"/>
              <w:left w:val="nil"/>
              <w:bottom w:val="single" w:sz="4" w:space="0" w:color="auto"/>
              <w:right w:val="single" w:sz="4" w:space="0" w:color="auto"/>
            </w:tcBorders>
            <w:shd w:val="clear" w:color="000000" w:fill="FFFFFF"/>
            <w:noWrap/>
            <w:vAlign w:val="bottom"/>
            <w:hideMark/>
          </w:tcPr>
          <w:p w14:paraId="678C1874" w14:textId="77777777" w:rsidR="00973FCE" w:rsidRPr="001338C7" w:rsidRDefault="00973FCE">
            <w:pPr>
              <w:jc w:val="center"/>
              <w:rPr>
                <w:rFonts w:ascii="Verdana" w:hAnsi="Verdana" w:cs="Arial"/>
                <w:rPrChange w:id="367" w:author="Paola" w:date="2020-02-21T08:08:00Z">
                  <w:rPr>
                    <w:rFonts w:ascii="Arial" w:hAnsi="Arial" w:cs="Arial"/>
                    <w:sz w:val="20"/>
                    <w:szCs w:val="20"/>
                  </w:rPr>
                </w:rPrChange>
              </w:rPr>
            </w:pPr>
            <w:r w:rsidRPr="001338C7">
              <w:rPr>
                <w:rFonts w:ascii="Verdana" w:hAnsi="Verdana" w:cs="Arial"/>
                <w:rPrChange w:id="368" w:author="Paola" w:date="2020-02-21T08:08:00Z">
                  <w:rPr>
                    <w:rFonts w:ascii="Arial" w:hAnsi="Arial" w:cs="Arial"/>
                    <w:sz w:val="20"/>
                    <w:szCs w:val="20"/>
                  </w:rPr>
                </w:rPrChange>
              </w:rPr>
              <w:t>$ 38,000</w:t>
            </w:r>
          </w:p>
        </w:tc>
        <w:tc>
          <w:tcPr>
            <w:tcW w:w="0" w:type="auto"/>
            <w:tcBorders>
              <w:top w:val="nil"/>
              <w:left w:val="nil"/>
              <w:bottom w:val="nil"/>
              <w:right w:val="single" w:sz="8" w:space="0" w:color="auto"/>
            </w:tcBorders>
            <w:shd w:val="clear" w:color="000000" w:fill="FFFFFF"/>
            <w:noWrap/>
            <w:vAlign w:val="center"/>
            <w:hideMark/>
          </w:tcPr>
          <w:p w14:paraId="04930FB5" w14:textId="77777777" w:rsidR="00973FCE" w:rsidRPr="001338C7" w:rsidRDefault="00973FCE">
            <w:pPr>
              <w:jc w:val="right"/>
              <w:rPr>
                <w:rFonts w:ascii="Verdana" w:hAnsi="Verdana" w:cs="Arial"/>
                <w:rPrChange w:id="369" w:author="Paola" w:date="2020-02-21T08:08:00Z">
                  <w:rPr>
                    <w:rFonts w:ascii="Arial" w:hAnsi="Arial" w:cs="Arial"/>
                    <w:sz w:val="20"/>
                    <w:szCs w:val="20"/>
                  </w:rPr>
                </w:rPrChange>
              </w:rPr>
            </w:pPr>
            <w:r w:rsidRPr="001338C7">
              <w:rPr>
                <w:rFonts w:ascii="Verdana" w:hAnsi="Verdana" w:cs="Arial"/>
                <w:rPrChange w:id="370" w:author="Paola" w:date="2020-02-21T08:08:00Z">
                  <w:rPr>
                    <w:rFonts w:ascii="Arial" w:hAnsi="Arial" w:cs="Arial"/>
                    <w:sz w:val="20"/>
                    <w:szCs w:val="20"/>
                  </w:rPr>
                </w:rPrChange>
              </w:rPr>
              <w:t xml:space="preserve"> $           1,862,000 </w:t>
            </w:r>
          </w:p>
        </w:tc>
      </w:tr>
      <w:tr w:rsidR="00973FCE" w:rsidRPr="001338C7" w14:paraId="39D91E7A" w14:textId="77777777" w:rsidTr="00C67589">
        <w:trPr>
          <w:trHeight w:val="298"/>
        </w:trPr>
        <w:tc>
          <w:tcPr>
            <w:tcW w:w="0" w:type="auto"/>
            <w:tcBorders>
              <w:top w:val="nil"/>
              <w:left w:val="single" w:sz="8" w:space="0" w:color="auto"/>
              <w:bottom w:val="single" w:sz="8" w:space="0" w:color="auto"/>
              <w:right w:val="single" w:sz="4" w:space="0" w:color="auto"/>
            </w:tcBorders>
            <w:shd w:val="clear" w:color="000000" w:fill="FFFFFF"/>
            <w:noWrap/>
            <w:vAlign w:val="bottom"/>
            <w:hideMark/>
          </w:tcPr>
          <w:p w14:paraId="3C60777E" w14:textId="77777777" w:rsidR="00973FCE" w:rsidRPr="001338C7" w:rsidRDefault="00973FCE">
            <w:pPr>
              <w:jc w:val="center"/>
              <w:rPr>
                <w:rFonts w:ascii="Verdana" w:hAnsi="Verdana" w:cs="Arial"/>
                <w:rPrChange w:id="371" w:author="Paola" w:date="2020-02-21T08:08:00Z">
                  <w:rPr>
                    <w:rFonts w:ascii="Arial" w:hAnsi="Arial" w:cs="Arial"/>
                    <w:sz w:val="20"/>
                    <w:szCs w:val="20"/>
                  </w:rPr>
                </w:rPrChange>
              </w:rPr>
            </w:pPr>
            <w:r w:rsidRPr="001338C7">
              <w:rPr>
                <w:rFonts w:ascii="Verdana" w:hAnsi="Verdana" w:cs="Arial"/>
                <w:rPrChange w:id="372" w:author="Paola" w:date="2020-02-21T08:08:00Z">
                  <w:rPr>
                    <w:rFonts w:ascii="Arial" w:hAnsi="Arial" w:cs="Arial"/>
                    <w:sz w:val="20"/>
                    <w:szCs w:val="20"/>
                  </w:rPr>
                </w:rPrChange>
              </w:rPr>
              <w:t> </w:t>
            </w:r>
          </w:p>
        </w:tc>
        <w:tc>
          <w:tcPr>
            <w:tcW w:w="0" w:type="auto"/>
            <w:tcBorders>
              <w:top w:val="nil"/>
              <w:left w:val="nil"/>
              <w:bottom w:val="single" w:sz="8" w:space="0" w:color="auto"/>
              <w:right w:val="single" w:sz="4" w:space="0" w:color="auto"/>
            </w:tcBorders>
            <w:shd w:val="clear" w:color="000000" w:fill="FFFFFF"/>
            <w:noWrap/>
            <w:vAlign w:val="bottom"/>
            <w:hideMark/>
          </w:tcPr>
          <w:p w14:paraId="5BD50286" w14:textId="77777777" w:rsidR="00973FCE" w:rsidRPr="001338C7" w:rsidRDefault="00973FCE">
            <w:pPr>
              <w:jc w:val="right"/>
              <w:rPr>
                <w:rFonts w:ascii="Verdana" w:hAnsi="Verdana" w:cs="Arial"/>
                <w:rPrChange w:id="373" w:author="Paola" w:date="2020-02-21T08:08:00Z">
                  <w:rPr>
                    <w:rFonts w:ascii="Arial" w:hAnsi="Arial" w:cs="Arial"/>
                    <w:sz w:val="20"/>
                    <w:szCs w:val="20"/>
                  </w:rPr>
                </w:rPrChange>
              </w:rPr>
            </w:pPr>
            <w:r w:rsidRPr="001338C7">
              <w:rPr>
                <w:rFonts w:ascii="Verdana" w:hAnsi="Verdana" w:cs="Arial"/>
                <w:rPrChange w:id="374" w:author="Paola" w:date="2020-02-21T08:08:00Z">
                  <w:rPr>
                    <w:rFonts w:ascii="Arial" w:hAnsi="Arial" w:cs="Arial"/>
                    <w:sz w:val="20"/>
                    <w:szCs w:val="20"/>
                  </w:rPr>
                </w:rPrChange>
              </w:rPr>
              <w:t>SUB TOTAL</w:t>
            </w:r>
          </w:p>
        </w:tc>
        <w:tc>
          <w:tcPr>
            <w:tcW w:w="0" w:type="auto"/>
            <w:tcBorders>
              <w:top w:val="nil"/>
              <w:left w:val="nil"/>
              <w:bottom w:val="single" w:sz="8" w:space="0" w:color="auto"/>
              <w:right w:val="single" w:sz="4" w:space="0" w:color="auto"/>
            </w:tcBorders>
            <w:shd w:val="clear" w:color="000000" w:fill="FFFFFF"/>
            <w:noWrap/>
            <w:vAlign w:val="bottom"/>
            <w:hideMark/>
          </w:tcPr>
          <w:p w14:paraId="15CEC226" w14:textId="77777777" w:rsidR="00973FCE" w:rsidRPr="001338C7" w:rsidRDefault="00973FCE">
            <w:pPr>
              <w:jc w:val="center"/>
              <w:rPr>
                <w:rFonts w:ascii="Verdana" w:hAnsi="Verdana" w:cs="Arial"/>
                <w:rPrChange w:id="375" w:author="Paola" w:date="2020-02-21T08:08:00Z">
                  <w:rPr>
                    <w:rFonts w:ascii="Arial" w:hAnsi="Arial" w:cs="Arial"/>
                    <w:sz w:val="20"/>
                    <w:szCs w:val="20"/>
                  </w:rPr>
                </w:rPrChange>
              </w:rPr>
            </w:pPr>
            <w:r w:rsidRPr="001338C7">
              <w:rPr>
                <w:rFonts w:ascii="Verdana" w:hAnsi="Verdana" w:cs="Arial"/>
                <w:rPrChange w:id="376" w:author="Paola" w:date="2020-02-21T08:08:00Z">
                  <w:rPr>
                    <w:rFonts w:ascii="Arial" w:hAnsi="Arial" w:cs="Arial"/>
                    <w:sz w:val="20"/>
                    <w:szCs w:val="20"/>
                  </w:rPr>
                </w:rPrChange>
              </w:rPr>
              <w:t> </w:t>
            </w:r>
          </w:p>
        </w:tc>
        <w:tc>
          <w:tcPr>
            <w:tcW w:w="0" w:type="auto"/>
            <w:tcBorders>
              <w:top w:val="nil"/>
              <w:left w:val="nil"/>
              <w:bottom w:val="single" w:sz="8" w:space="0" w:color="auto"/>
              <w:right w:val="single" w:sz="4" w:space="0" w:color="auto"/>
            </w:tcBorders>
            <w:shd w:val="clear" w:color="000000" w:fill="FFFFFF"/>
            <w:noWrap/>
            <w:vAlign w:val="bottom"/>
            <w:hideMark/>
          </w:tcPr>
          <w:p w14:paraId="37FADBC2" w14:textId="77777777" w:rsidR="00973FCE" w:rsidRPr="001338C7" w:rsidRDefault="00973FCE">
            <w:pPr>
              <w:jc w:val="center"/>
              <w:rPr>
                <w:rFonts w:ascii="Verdana" w:hAnsi="Verdana" w:cs="Arial"/>
                <w:rPrChange w:id="377" w:author="Paola" w:date="2020-02-21T08:08:00Z">
                  <w:rPr>
                    <w:rFonts w:ascii="Arial" w:hAnsi="Arial" w:cs="Arial"/>
                    <w:sz w:val="20"/>
                    <w:szCs w:val="20"/>
                  </w:rPr>
                </w:rPrChange>
              </w:rPr>
            </w:pPr>
            <w:r w:rsidRPr="001338C7">
              <w:rPr>
                <w:rFonts w:ascii="Verdana" w:hAnsi="Verdana" w:cs="Arial"/>
                <w:rPrChange w:id="378" w:author="Paola" w:date="2020-02-21T08:08:00Z">
                  <w:rPr>
                    <w:rFonts w:ascii="Arial" w:hAnsi="Arial" w:cs="Arial"/>
                    <w:sz w:val="20"/>
                    <w:szCs w:val="20"/>
                  </w:rPr>
                </w:rPrChange>
              </w:rPr>
              <w:t> </w:t>
            </w:r>
          </w:p>
        </w:tc>
        <w:tc>
          <w:tcPr>
            <w:tcW w:w="0" w:type="auto"/>
            <w:tcBorders>
              <w:top w:val="nil"/>
              <w:left w:val="nil"/>
              <w:bottom w:val="single" w:sz="8" w:space="0" w:color="auto"/>
              <w:right w:val="nil"/>
            </w:tcBorders>
            <w:shd w:val="clear" w:color="000000" w:fill="FFFFFF"/>
            <w:noWrap/>
            <w:vAlign w:val="bottom"/>
            <w:hideMark/>
          </w:tcPr>
          <w:p w14:paraId="2DCD84E8" w14:textId="77777777" w:rsidR="00973FCE" w:rsidRPr="001338C7" w:rsidRDefault="00973FCE">
            <w:pPr>
              <w:jc w:val="center"/>
              <w:rPr>
                <w:rFonts w:ascii="Verdana" w:hAnsi="Verdana" w:cs="Arial"/>
                <w:rPrChange w:id="379" w:author="Paola" w:date="2020-02-21T08:08:00Z">
                  <w:rPr>
                    <w:rFonts w:ascii="Arial" w:hAnsi="Arial" w:cs="Arial"/>
                    <w:sz w:val="20"/>
                    <w:szCs w:val="20"/>
                  </w:rPr>
                </w:rPrChange>
              </w:rPr>
            </w:pPr>
            <w:r w:rsidRPr="001338C7">
              <w:rPr>
                <w:rFonts w:ascii="Verdana" w:hAnsi="Verdana" w:cs="Arial"/>
                <w:rPrChange w:id="380" w:author="Paola" w:date="2020-02-21T08:08:00Z">
                  <w:rPr>
                    <w:rFonts w:ascii="Arial" w:hAnsi="Arial" w:cs="Arial"/>
                    <w:sz w:val="20"/>
                    <w:szCs w:val="20"/>
                  </w:rPr>
                </w:rPrChange>
              </w:rPr>
              <w:t> </w:t>
            </w:r>
          </w:p>
        </w:tc>
        <w:tc>
          <w:tcPr>
            <w:tcW w:w="0" w:type="auto"/>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4070938B" w14:textId="77777777" w:rsidR="00973FCE" w:rsidRPr="001338C7" w:rsidRDefault="00973FCE">
            <w:pPr>
              <w:jc w:val="right"/>
              <w:rPr>
                <w:rFonts w:ascii="Verdana" w:hAnsi="Verdana" w:cs="Arial"/>
                <w:b/>
                <w:bCs/>
                <w:rPrChange w:id="381" w:author="Paola" w:date="2020-02-21T08:08:00Z">
                  <w:rPr>
                    <w:rFonts w:ascii="Arial" w:hAnsi="Arial" w:cs="Arial"/>
                    <w:b/>
                    <w:bCs/>
                    <w:sz w:val="20"/>
                    <w:szCs w:val="20"/>
                  </w:rPr>
                </w:rPrChange>
              </w:rPr>
            </w:pPr>
            <w:r w:rsidRPr="001338C7">
              <w:rPr>
                <w:rFonts w:ascii="Verdana" w:hAnsi="Verdana" w:cs="Arial"/>
                <w:b/>
                <w:bCs/>
                <w:rPrChange w:id="382" w:author="Paola" w:date="2020-02-21T08:08:00Z">
                  <w:rPr>
                    <w:rFonts w:ascii="Arial" w:hAnsi="Arial" w:cs="Arial"/>
                    <w:b/>
                    <w:bCs/>
                    <w:sz w:val="20"/>
                    <w:szCs w:val="20"/>
                  </w:rPr>
                </w:rPrChange>
              </w:rPr>
              <w:t>$ 10,833,800</w:t>
            </w:r>
          </w:p>
        </w:tc>
      </w:tr>
      <w:tr w:rsidR="00973FCE" w:rsidRPr="001338C7" w14:paraId="40560F05" w14:textId="77777777" w:rsidTr="00C67589">
        <w:trPr>
          <w:trHeight w:val="298"/>
        </w:trPr>
        <w:tc>
          <w:tcPr>
            <w:tcW w:w="0" w:type="auto"/>
            <w:tcBorders>
              <w:top w:val="nil"/>
              <w:left w:val="single" w:sz="8" w:space="0" w:color="auto"/>
              <w:bottom w:val="single" w:sz="4" w:space="0" w:color="auto"/>
              <w:right w:val="single" w:sz="4" w:space="0" w:color="auto"/>
            </w:tcBorders>
            <w:shd w:val="clear" w:color="000000" w:fill="333F4F"/>
            <w:noWrap/>
            <w:vAlign w:val="bottom"/>
            <w:hideMark/>
          </w:tcPr>
          <w:p w14:paraId="59730623" w14:textId="77777777" w:rsidR="00973FCE" w:rsidRPr="001338C7" w:rsidRDefault="00973FCE">
            <w:pPr>
              <w:jc w:val="center"/>
              <w:rPr>
                <w:rFonts w:ascii="Verdana" w:hAnsi="Verdana" w:cs="Arial"/>
                <w:color w:val="FFFFFF"/>
                <w:rPrChange w:id="383" w:author="Paola" w:date="2020-02-21T08:08:00Z">
                  <w:rPr>
                    <w:rFonts w:ascii="Arial" w:hAnsi="Arial" w:cs="Arial"/>
                    <w:color w:val="FFFFFF"/>
                    <w:sz w:val="20"/>
                    <w:szCs w:val="20"/>
                  </w:rPr>
                </w:rPrChange>
              </w:rPr>
            </w:pPr>
            <w:r w:rsidRPr="001338C7">
              <w:rPr>
                <w:rFonts w:ascii="Verdana" w:hAnsi="Verdana" w:cs="Arial"/>
                <w:color w:val="FFFFFF"/>
                <w:rPrChange w:id="384" w:author="Paola" w:date="2020-02-21T08:08:00Z">
                  <w:rPr>
                    <w:rFonts w:ascii="Arial" w:hAnsi="Arial" w:cs="Arial"/>
                    <w:color w:val="FFFFFF"/>
                    <w:sz w:val="20"/>
                    <w:szCs w:val="20"/>
                  </w:rPr>
                </w:rPrChange>
              </w:rPr>
              <w:t>5</w:t>
            </w:r>
          </w:p>
        </w:tc>
        <w:tc>
          <w:tcPr>
            <w:tcW w:w="9157" w:type="dxa"/>
            <w:gridSpan w:val="5"/>
            <w:tcBorders>
              <w:top w:val="single" w:sz="8" w:space="0" w:color="auto"/>
              <w:left w:val="nil"/>
              <w:bottom w:val="single" w:sz="4" w:space="0" w:color="auto"/>
              <w:right w:val="single" w:sz="8" w:space="0" w:color="000000"/>
            </w:tcBorders>
            <w:shd w:val="clear" w:color="000000" w:fill="333F4F"/>
            <w:vAlign w:val="bottom"/>
            <w:hideMark/>
          </w:tcPr>
          <w:p w14:paraId="2CBF420F" w14:textId="77777777" w:rsidR="00973FCE" w:rsidRPr="001338C7" w:rsidRDefault="00973FCE">
            <w:pPr>
              <w:jc w:val="center"/>
              <w:rPr>
                <w:rFonts w:ascii="Verdana" w:hAnsi="Verdana" w:cs="Arial"/>
                <w:color w:val="FFFFFF"/>
                <w:rPrChange w:id="385" w:author="Paola" w:date="2020-02-21T08:08:00Z">
                  <w:rPr>
                    <w:rFonts w:ascii="Arial" w:hAnsi="Arial" w:cs="Arial"/>
                    <w:color w:val="FFFFFF"/>
                    <w:sz w:val="20"/>
                    <w:szCs w:val="20"/>
                  </w:rPr>
                </w:rPrChange>
              </w:rPr>
            </w:pPr>
            <w:r w:rsidRPr="001338C7">
              <w:rPr>
                <w:rFonts w:ascii="Verdana" w:hAnsi="Verdana" w:cs="Arial"/>
                <w:color w:val="FFFFFF"/>
                <w:rPrChange w:id="386" w:author="Paola" w:date="2020-02-21T08:08:00Z">
                  <w:rPr>
                    <w:rFonts w:ascii="Arial" w:hAnsi="Arial" w:cs="Arial"/>
                    <w:color w:val="FFFFFF"/>
                    <w:sz w:val="20"/>
                    <w:szCs w:val="20"/>
                  </w:rPr>
                </w:rPrChange>
              </w:rPr>
              <w:t>MAMPOSTERIA</w:t>
            </w:r>
          </w:p>
        </w:tc>
      </w:tr>
      <w:tr w:rsidR="00973FCE" w:rsidRPr="001338C7" w14:paraId="5602EBA4" w14:textId="77777777" w:rsidTr="00C67589">
        <w:trPr>
          <w:trHeight w:val="298"/>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408AF6ED" w14:textId="77777777" w:rsidR="00973FCE" w:rsidRPr="001338C7" w:rsidRDefault="00973FCE">
            <w:pPr>
              <w:jc w:val="center"/>
              <w:rPr>
                <w:rFonts w:ascii="Verdana" w:hAnsi="Verdana" w:cs="Arial"/>
                <w:rPrChange w:id="387" w:author="Paola" w:date="2020-02-21T08:08:00Z">
                  <w:rPr>
                    <w:rFonts w:ascii="Arial" w:hAnsi="Arial" w:cs="Arial"/>
                    <w:sz w:val="20"/>
                    <w:szCs w:val="20"/>
                  </w:rPr>
                </w:rPrChange>
              </w:rPr>
            </w:pPr>
            <w:r w:rsidRPr="001338C7">
              <w:rPr>
                <w:rFonts w:ascii="Verdana" w:hAnsi="Verdana" w:cs="Arial"/>
                <w:rPrChange w:id="388" w:author="Paola" w:date="2020-02-21T08:08:00Z">
                  <w:rPr>
                    <w:rFonts w:ascii="Arial" w:hAnsi="Arial" w:cs="Arial"/>
                    <w:sz w:val="20"/>
                    <w:szCs w:val="20"/>
                  </w:rPr>
                </w:rPrChange>
              </w:rPr>
              <w:t>5.1</w:t>
            </w:r>
          </w:p>
        </w:tc>
        <w:tc>
          <w:tcPr>
            <w:tcW w:w="5199" w:type="dxa"/>
            <w:tcBorders>
              <w:top w:val="nil"/>
              <w:left w:val="nil"/>
              <w:bottom w:val="single" w:sz="4" w:space="0" w:color="auto"/>
              <w:right w:val="single" w:sz="4" w:space="0" w:color="auto"/>
            </w:tcBorders>
            <w:shd w:val="clear" w:color="auto" w:fill="auto"/>
            <w:vAlign w:val="bottom"/>
            <w:hideMark/>
          </w:tcPr>
          <w:p w14:paraId="2E2FC036" w14:textId="77777777" w:rsidR="00973FCE" w:rsidRPr="001338C7" w:rsidRDefault="00973FCE">
            <w:pPr>
              <w:rPr>
                <w:rFonts w:ascii="Verdana" w:hAnsi="Verdana" w:cs="Arial"/>
                <w:rPrChange w:id="389" w:author="Paola" w:date="2020-02-21T08:08:00Z">
                  <w:rPr>
                    <w:rFonts w:ascii="Arial" w:hAnsi="Arial" w:cs="Arial"/>
                    <w:sz w:val="20"/>
                    <w:szCs w:val="20"/>
                  </w:rPr>
                </w:rPrChange>
              </w:rPr>
            </w:pPr>
            <w:r w:rsidRPr="001338C7">
              <w:rPr>
                <w:rFonts w:ascii="Verdana" w:hAnsi="Verdana" w:cs="Arial"/>
                <w:rPrChange w:id="390" w:author="Paola" w:date="2020-02-21T08:08:00Z">
                  <w:rPr>
                    <w:rFonts w:ascii="Arial" w:hAnsi="Arial" w:cs="Arial"/>
                    <w:sz w:val="20"/>
                    <w:szCs w:val="20"/>
                  </w:rPr>
                </w:rPrChange>
              </w:rPr>
              <w:t>Muros fachada ladrillo tolete</w:t>
            </w:r>
          </w:p>
        </w:tc>
        <w:tc>
          <w:tcPr>
            <w:tcW w:w="0" w:type="auto"/>
            <w:tcBorders>
              <w:top w:val="nil"/>
              <w:left w:val="nil"/>
              <w:bottom w:val="single" w:sz="4" w:space="0" w:color="auto"/>
              <w:right w:val="single" w:sz="4" w:space="0" w:color="auto"/>
            </w:tcBorders>
            <w:shd w:val="clear" w:color="auto" w:fill="auto"/>
            <w:noWrap/>
            <w:vAlign w:val="bottom"/>
            <w:hideMark/>
          </w:tcPr>
          <w:p w14:paraId="78ED907C" w14:textId="77777777" w:rsidR="00973FCE" w:rsidRPr="001338C7" w:rsidRDefault="00973FCE">
            <w:pPr>
              <w:jc w:val="center"/>
              <w:rPr>
                <w:rFonts w:ascii="Verdana" w:hAnsi="Verdana" w:cs="Arial"/>
                <w:rPrChange w:id="391" w:author="Paola" w:date="2020-02-21T08:08:00Z">
                  <w:rPr>
                    <w:rFonts w:ascii="Arial" w:hAnsi="Arial" w:cs="Arial"/>
                    <w:sz w:val="20"/>
                    <w:szCs w:val="20"/>
                  </w:rPr>
                </w:rPrChange>
              </w:rPr>
            </w:pPr>
            <w:r w:rsidRPr="001338C7">
              <w:rPr>
                <w:rFonts w:ascii="Verdana" w:hAnsi="Verdana" w:cs="Arial"/>
                <w:rPrChange w:id="392" w:author="Paola" w:date="2020-02-21T08:08:00Z">
                  <w:rPr>
                    <w:rFonts w:ascii="Arial" w:hAnsi="Arial" w:cs="Arial"/>
                    <w:sz w:val="20"/>
                    <w:szCs w:val="20"/>
                  </w:rPr>
                </w:rPrChange>
              </w:rPr>
              <w:t>m2</w:t>
            </w:r>
          </w:p>
        </w:tc>
        <w:tc>
          <w:tcPr>
            <w:tcW w:w="0" w:type="auto"/>
            <w:tcBorders>
              <w:top w:val="nil"/>
              <w:left w:val="nil"/>
              <w:bottom w:val="single" w:sz="4" w:space="0" w:color="auto"/>
              <w:right w:val="single" w:sz="4" w:space="0" w:color="auto"/>
            </w:tcBorders>
            <w:shd w:val="clear" w:color="000000" w:fill="FFFFFF"/>
            <w:noWrap/>
            <w:vAlign w:val="bottom"/>
            <w:hideMark/>
          </w:tcPr>
          <w:p w14:paraId="4CCCE014" w14:textId="77777777" w:rsidR="00973FCE" w:rsidRPr="001338C7" w:rsidRDefault="00973FCE">
            <w:pPr>
              <w:jc w:val="center"/>
              <w:rPr>
                <w:rFonts w:ascii="Verdana" w:hAnsi="Verdana" w:cs="Arial"/>
                <w:rPrChange w:id="393" w:author="Paola" w:date="2020-02-21T08:08:00Z">
                  <w:rPr>
                    <w:rFonts w:ascii="Arial" w:hAnsi="Arial" w:cs="Arial"/>
                    <w:sz w:val="20"/>
                    <w:szCs w:val="20"/>
                  </w:rPr>
                </w:rPrChange>
              </w:rPr>
            </w:pPr>
            <w:r w:rsidRPr="001338C7">
              <w:rPr>
                <w:rFonts w:ascii="Verdana" w:hAnsi="Verdana" w:cs="Arial"/>
                <w:rPrChange w:id="394" w:author="Paola" w:date="2020-02-21T08:08:00Z">
                  <w:rPr>
                    <w:rFonts w:ascii="Arial" w:hAnsi="Arial" w:cs="Arial"/>
                    <w:sz w:val="20"/>
                    <w:szCs w:val="20"/>
                  </w:rPr>
                </w:rPrChange>
              </w:rPr>
              <w:t>84.00</w:t>
            </w:r>
          </w:p>
        </w:tc>
        <w:tc>
          <w:tcPr>
            <w:tcW w:w="0" w:type="auto"/>
            <w:tcBorders>
              <w:top w:val="nil"/>
              <w:left w:val="nil"/>
              <w:bottom w:val="single" w:sz="4" w:space="0" w:color="auto"/>
              <w:right w:val="single" w:sz="4" w:space="0" w:color="auto"/>
            </w:tcBorders>
            <w:shd w:val="clear" w:color="auto" w:fill="auto"/>
            <w:noWrap/>
            <w:vAlign w:val="bottom"/>
            <w:hideMark/>
          </w:tcPr>
          <w:p w14:paraId="6ABD42FE" w14:textId="77777777" w:rsidR="00973FCE" w:rsidRPr="001338C7" w:rsidRDefault="00973FCE">
            <w:pPr>
              <w:jc w:val="center"/>
              <w:rPr>
                <w:rFonts w:ascii="Verdana" w:hAnsi="Verdana" w:cs="Arial"/>
                <w:rPrChange w:id="395" w:author="Paola" w:date="2020-02-21T08:08:00Z">
                  <w:rPr>
                    <w:rFonts w:ascii="Arial" w:hAnsi="Arial" w:cs="Arial"/>
                    <w:sz w:val="20"/>
                    <w:szCs w:val="20"/>
                  </w:rPr>
                </w:rPrChange>
              </w:rPr>
            </w:pPr>
            <w:r w:rsidRPr="001338C7">
              <w:rPr>
                <w:rFonts w:ascii="Verdana" w:hAnsi="Verdana" w:cs="Arial"/>
                <w:rPrChange w:id="396" w:author="Paola" w:date="2020-02-21T08:08:00Z">
                  <w:rPr>
                    <w:rFonts w:ascii="Arial" w:hAnsi="Arial" w:cs="Arial"/>
                    <w:sz w:val="20"/>
                    <w:szCs w:val="20"/>
                  </w:rPr>
                </w:rPrChange>
              </w:rPr>
              <w:t>$ 23,000</w:t>
            </w:r>
          </w:p>
        </w:tc>
        <w:tc>
          <w:tcPr>
            <w:tcW w:w="0" w:type="auto"/>
            <w:tcBorders>
              <w:top w:val="nil"/>
              <w:left w:val="nil"/>
              <w:bottom w:val="single" w:sz="4" w:space="0" w:color="auto"/>
              <w:right w:val="single" w:sz="8" w:space="0" w:color="auto"/>
            </w:tcBorders>
            <w:shd w:val="clear" w:color="000000" w:fill="FFFFFF"/>
            <w:noWrap/>
            <w:vAlign w:val="bottom"/>
            <w:hideMark/>
          </w:tcPr>
          <w:p w14:paraId="79C00168" w14:textId="77777777" w:rsidR="00973FCE" w:rsidRPr="001338C7" w:rsidRDefault="00973FCE">
            <w:pPr>
              <w:jc w:val="right"/>
              <w:rPr>
                <w:rFonts w:ascii="Verdana" w:hAnsi="Verdana" w:cs="Arial"/>
                <w:rPrChange w:id="397" w:author="Paola" w:date="2020-02-21T08:08:00Z">
                  <w:rPr>
                    <w:rFonts w:ascii="Arial" w:hAnsi="Arial" w:cs="Arial"/>
                    <w:sz w:val="20"/>
                    <w:szCs w:val="20"/>
                  </w:rPr>
                </w:rPrChange>
              </w:rPr>
            </w:pPr>
            <w:r w:rsidRPr="001338C7">
              <w:rPr>
                <w:rFonts w:ascii="Verdana" w:hAnsi="Verdana" w:cs="Arial"/>
                <w:rPrChange w:id="398" w:author="Paola" w:date="2020-02-21T08:08:00Z">
                  <w:rPr>
                    <w:rFonts w:ascii="Arial" w:hAnsi="Arial" w:cs="Arial"/>
                    <w:sz w:val="20"/>
                    <w:szCs w:val="20"/>
                  </w:rPr>
                </w:rPrChange>
              </w:rPr>
              <w:t xml:space="preserve"> $           1,932,000 </w:t>
            </w:r>
          </w:p>
        </w:tc>
      </w:tr>
      <w:tr w:rsidR="00973FCE" w:rsidRPr="001338C7" w14:paraId="6A414DA3" w14:textId="77777777" w:rsidTr="00C67589">
        <w:trPr>
          <w:trHeight w:val="298"/>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4916CBF8" w14:textId="77777777" w:rsidR="00973FCE" w:rsidRPr="001338C7" w:rsidRDefault="00973FCE">
            <w:pPr>
              <w:jc w:val="center"/>
              <w:rPr>
                <w:rFonts w:ascii="Verdana" w:hAnsi="Verdana" w:cs="Arial"/>
                <w:rPrChange w:id="399" w:author="Paola" w:date="2020-02-21T08:08:00Z">
                  <w:rPr>
                    <w:rFonts w:ascii="Arial" w:hAnsi="Arial" w:cs="Arial"/>
                    <w:sz w:val="20"/>
                    <w:szCs w:val="20"/>
                  </w:rPr>
                </w:rPrChange>
              </w:rPr>
            </w:pPr>
            <w:r w:rsidRPr="001338C7">
              <w:rPr>
                <w:rFonts w:ascii="Verdana" w:hAnsi="Verdana" w:cs="Arial"/>
                <w:rPrChange w:id="400" w:author="Paola" w:date="2020-02-21T08:08:00Z">
                  <w:rPr>
                    <w:rFonts w:ascii="Arial" w:hAnsi="Arial" w:cs="Arial"/>
                    <w:sz w:val="20"/>
                    <w:szCs w:val="20"/>
                  </w:rPr>
                </w:rPrChange>
              </w:rPr>
              <w:t>5.2</w:t>
            </w:r>
          </w:p>
        </w:tc>
        <w:tc>
          <w:tcPr>
            <w:tcW w:w="5199" w:type="dxa"/>
            <w:tcBorders>
              <w:top w:val="nil"/>
              <w:left w:val="nil"/>
              <w:bottom w:val="single" w:sz="4" w:space="0" w:color="auto"/>
              <w:right w:val="single" w:sz="4" w:space="0" w:color="auto"/>
            </w:tcBorders>
            <w:shd w:val="clear" w:color="auto" w:fill="auto"/>
            <w:vAlign w:val="bottom"/>
            <w:hideMark/>
          </w:tcPr>
          <w:p w14:paraId="0A9BB753" w14:textId="77777777" w:rsidR="00973FCE" w:rsidRPr="001338C7" w:rsidRDefault="00973FCE">
            <w:pPr>
              <w:rPr>
                <w:rFonts w:ascii="Verdana" w:hAnsi="Verdana" w:cs="Arial"/>
                <w:rPrChange w:id="401" w:author="Paola" w:date="2020-02-21T08:08:00Z">
                  <w:rPr>
                    <w:rFonts w:ascii="Arial" w:hAnsi="Arial" w:cs="Arial"/>
                    <w:sz w:val="20"/>
                    <w:szCs w:val="20"/>
                  </w:rPr>
                </w:rPrChange>
              </w:rPr>
            </w:pPr>
            <w:r w:rsidRPr="001338C7">
              <w:rPr>
                <w:rFonts w:ascii="Verdana" w:hAnsi="Verdana" w:cs="Arial"/>
                <w:rPrChange w:id="402" w:author="Paola" w:date="2020-02-21T08:08:00Z">
                  <w:rPr>
                    <w:rFonts w:ascii="Arial" w:hAnsi="Arial" w:cs="Arial"/>
                    <w:sz w:val="20"/>
                    <w:szCs w:val="20"/>
                  </w:rPr>
                </w:rPrChange>
              </w:rPr>
              <w:t>Pañete 1:4 para muros</w:t>
            </w:r>
          </w:p>
        </w:tc>
        <w:tc>
          <w:tcPr>
            <w:tcW w:w="0" w:type="auto"/>
            <w:tcBorders>
              <w:top w:val="nil"/>
              <w:left w:val="nil"/>
              <w:bottom w:val="single" w:sz="4" w:space="0" w:color="auto"/>
              <w:right w:val="single" w:sz="4" w:space="0" w:color="auto"/>
            </w:tcBorders>
            <w:shd w:val="clear" w:color="auto" w:fill="auto"/>
            <w:noWrap/>
            <w:vAlign w:val="bottom"/>
            <w:hideMark/>
          </w:tcPr>
          <w:p w14:paraId="12D4908B" w14:textId="77777777" w:rsidR="00973FCE" w:rsidRPr="001338C7" w:rsidRDefault="00973FCE">
            <w:pPr>
              <w:jc w:val="center"/>
              <w:rPr>
                <w:rFonts w:ascii="Verdana" w:hAnsi="Verdana" w:cs="Arial"/>
                <w:rPrChange w:id="403" w:author="Paola" w:date="2020-02-21T08:08:00Z">
                  <w:rPr>
                    <w:rFonts w:ascii="Arial" w:hAnsi="Arial" w:cs="Arial"/>
                    <w:sz w:val="20"/>
                    <w:szCs w:val="20"/>
                  </w:rPr>
                </w:rPrChange>
              </w:rPr>
            </w:pPr>
            <w:r w:rsidRPr="001338C7">
              <w:rPr>
                <w:rFonts w:ascii="Verdana" w:hAnsi="Verdana" w:cs="Arial"/>
                <w:rPrChange w:id="404" w:author="Paola" w:date="2020-02-21T08:08:00Z">
                  <w:rPr>
                    <w:rFonts w:ascii="Arial" w:hAnsi="Arial" w:cs="Arial"/>
                    <w:sz w:val="20"/>
                    <w:szCs w:val="20"/>
                  </w:rPr>
                </w:rPrChange>
              </w:rPr>
              <w:t>m2</w:t>
            </w:r>
          </w:p>
        </w:tc>
        <w:tc>
          <w:tcPr>
            <w:tcW w:w="0" w:type="auto"/>
            <w:tcBorders>
              <w:top w:val="nil"/>
              <w:left w:val="nil"/>
              <w:bottom w:val="single" w:sz="4" w:space="0" w:color="auto"/>
              <w:right w:val="single" w:sz="4" w:space="0" w:color="auto"/>
            </w:tcBorders>
            <w:shd w:val="clear" w:color="000000" w:fill="FFFFFF"/>
            <w:noWrap/>
            <w:vAlign w:val="bottom"/>
            <w:hideMark/>
          </w:tcPr>
          <w:p w14:paraId="7FB9F078" w14:textId="77777777" w:rsidR="00973FCE" w:rsidRPr="001338C7" w:rsidRDefault="00973FCE">
            <w:pPr>
              <w:jc w:val="center"/>
              <w:rPr>
                <w:rFonts w:ascii="Verdana" w:hAnsi="Verdana" w:cs="Arial"/>
                <w:rPrChange w:id="405" w:author="Paola" w:date="2020-02-21T08:08:00Z">
                  <w:rPr>
                    <w:rFonts w:ascii="Arial" w:hAnsi="Arial" w:cs="Arial"/>
                    <w:sz w:val="20"/>
                    <w:szCs w:val="20"/>
                  </w:rPr>
                </w:rPrChange>
              </w:rPr>
            </w:pPr>
            <w:r w:rsidRPr="001338C7">
              <w:rPr>
                <w:rFonts w:ascii="Verdana" w:hAnsi="Verdana" w:cs="Arial"/>
                <w:rPrChange w:id="406" w:author="Paola" w:date="2020-02-21T08:08:00Z">
                  <w:rPr>
                    <w:rFonts w:ascii="Arial" w:hAnsi="Arial" w:cs="Arial"/>
                    <w:sz w:val="20"/>
                    <w:szCs w:val="20"/>
                  </w:rPr>
                </w:rPrChange>
              </w:rPr>
              <w:t>99.00</w:t>
            </w:r>
          </w:p>
        </w:tc>
        <w:tc>
          <w:tcPr>
            <w:tcW w:w="0" w:type="auto"/>
            <w:tcBorders>
              <w:top w:val="nil"/>
              <w:left w:val="nil"/>
              <w:bottom w:val="single" w:sz="4" w:space="0" w:color="auto"/>
              <w:right w:val="single" w:sz="4" w:space="0" w:color="auto"/>
            </w:tcBorders>
            <w:shd w:val="clear" w:color="auto" w:fill="auto"/>
            <w:noWrap/>
            <w:vAlign w:val="bottom"/>
            <w:hideMark/>
          </w:tcPr>
          <w:p w14:paraId="1B4B32D8" w14:textId="77777777" w:rsidR="00973FCE" w:rsidRPr="001338C7" w:rsidRDefault="00973FCE">
            <w:pPr>
              <w:jc w:val="center"/>
              <w:rPr>
                <w:rFonts w:ascii="Verdana" w:hAnsi="Verdana" w:cs="Arial"/>
                <w:rPrChange w:id="407" w:author="Paola" w:date="2020-02-21T08:08:00Z">
                  <w:rPr>
                    <w:rFonts w:ascii="Arial" w:hAnsi="Arial" w:cs="Arial"/>
                    <w:sz w:val="20"/>
                    <w:szCs w:val="20"/>
                  </w:rPr>
                </w:rPrChange>
              </w:rPr>
            </w:pPr>
            <w:r w:rsidRPr="001338C7">
              <w:rPr>
                <w:rFonts w:ascii="Verdana" w:hAnsi="Verdana" w:cs="Arial"/>
                <w:rPrChange w:id="408" w:author="Paola" w:date="2020-02-21T08:08:00Z">
                  <w:rPr>
                    <w:rFonts w:ascii="Arial" w:hAnsi="Arial" w:cs="Arial"/>
                    <w:sz w:val="20"/>
                    <w:szCs w:val="20"/>
                  </w:rPr>
                </w:rPrChange>
              </w:rPr>
              <w:t>$ 10,500</w:t>
            </w:r>
          </w:p>
        </w:tc>
        <w:tc>
          <w:tcPr>
            <w:tcW w:w="0" w:type="auto"/>
            <w:tcBorders>
              <w:top w:val="nil"/>
              <w:left w:val="nil"/>
              <w:bottom w:val="single" w:sz="4" w:space="0" w:color="auto"/>
              <w:right w:val="single" w:sz="8" w:space="0" w:color="auto"/>
            </w:tcBorders>
            <w:shd w:val="clear" w:color="000000" w:fill="FFFFFF"/>
            <w:noWrap/>
            <w:vAlign w:val="bottom"/>
            <w:hideMark/>
          </w:tcPr>
          <w:p w14:paraId="2EEA36B3" w14:textId="77777777" w:rsidR="00973FCE" w:rsidRPr="001338C7" w:rsidRDefault="00973FCE">
            <w:pPr>
              <w:jc w:val="right"/>
              <w:rPr>
                <w:rFonts w:ascii="Verdana" w:hAnsi="Verdana" w:cs="Arial"/>
                <w:rPrChange w:id="409" w:author="Paola" w:date="2020-02-21T08:08:00Z">
                  <w:rPr>
                    <w:rFonts w:ascii="Arial" w:hAnsi="Arial" w:cs="Arial"/>
                    <w:sz w:val="20"/>
                    <w:szCs w:val="20"/>
                  </w:rPr>
                </w:rPrChange>
              </w:rPr>
            </w:pPr>
            <w:r w:rsidRPr="001338C7">
              <w:rPr>
                <w:rFonts w:ascii="Verdana" w:hAnsi="Verdana" w:cs="Arial"/>
                <w:rPrChange w:id="410" w:author="Paola" w:date="2020-02-21T08:08:00Z">
                  <w:rPr>
                    <w:rFonts w:ascii="Arial" w:hAnsi="Arial" w:cs="Arial"/>
                    <w:sz w:val="20"/>
                    <w:szCs w:val="20"/>
                  </w:rPr>
                </w:rPrChange>
              </w:rPr>
              <w:t xml:space="preserve"> $           1,039,500 </w:t>
            </w:r>
          </w:p>
        </w:tc>
      </w:tr>
      <w:tr w:rsidR="00973FCE" w:rsidRPr="001338C7" w14:paraId="111C4A12" w14:textId="77777777" w:rsidTr="00C67589">
        <w:trPr>
          <w:trHeight w:val="298"/>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664C5389" w14:textId="77777777" w:rsidR="00973FCE" w:rsidRPr="001338C7" w:rsidRDefault="00973FCE">
            <w:pPr>
              <w:jc w:val="center"/>
              <w:rPr>
                <w:rFonts w:ascii="Verdana" w:hAnsi="Verdana" w:cs="Arial"/>
                <w:rPrChange w:id="411" w:author="Paola" w:date="2020-02-21T08:08:00Z">
                  <w:rPr>
                    <w:rFonts w:ascii="Arial" w:hAnsi="Arial" w:cs="Arial"/>
                    <w:sz w:val="20"/>
                    <w:szCs w:val="20"/>
                  </w:rPr>
                </w:rPrChange>
              </w:rPr>
            </w:pPr>
            <w:r w:rsidRPr="001338C7">
              <w:rPr>
                <w:rFonts w:ascii="Verdana" w:hAnsi="Verdana" w:cs="Arial"/>
                <w:rPrChange w:id="412" w:author="Paola" w:date="2020-02-21T08:08:00Z">
                  <w:rPr>
                    <w:rFonts w:ascii="Arial" w:hAnsi="Arial" w:cs="Arial"/>
                    <w:sz w:val="20"/>
                    <w:szCs w:val="20"/>
                  </w:rPr>
                </w:rPrChange>
              </w:rPr>
              <w:t>5.3</w:t>
            </w:r>
          </w:p>
        </w:tc>
        <w:tc>
          <w:tcPr>
            <w:tcW w:w="5199" w:type="dxa"/>
            <w:tcBorders>
              <w:top w:val="nil"/>
              <w:left w:val="nil"/>
              <w:bottom w:val="single" w:sz="4" w:space="0" w:color="auto"/>
              <w:right w:val="single" w:sz="4" w:space="0" w:color="auto"/>
            </w:tcBorders>
            <w:shd w:val="clear" w:color="auto" w:fill="auto"/>
            <w:vAlign w:val="bottom"/>
            <w:hideMark/>
          </w:tcPr>
          <w:p w14:paraId="192D8923" w14:textId="77777777" w:rsidR="00973FCE" w:rsidRPr="001338C7" w:rsidRDefault="00973FCE">
            <w:pPr>
              <w:rPr>
                <w:rFonts w:ascii="Verdana" w:hAnsi="Verdana" w:cs="Arial"/>
                <w:rPrChange w:id="413" w:author="Paola" w:date="2020-02-21T08:08:00Z">
                  <w:rPr>
                    <w:rFonts w:ascii="Arial" w:hAnsi="Arial" w:cs="Arial"/>
                    <w:sz w:val="20"/>
                    <w:szCs w:val="20"/>
                  </w:rPr>
                </w:rPrChange>
              </w:rPr>
            </w:pPr>
            <w:r w:rsidRPr="001338C7">
              <w:rPr>
                <w:rFonts w:ascii="Verdana" w:hAnsi="Verdana" w:cs="Arial"/>
                <w:rPrChange w:id="414" w:author="Paola" w:date="2020-02-21T08:08:00Z">
                  <w:rPr>
                    <w:rFonts w:ascii="Arial" w:hAnsi="Arial" w:cs="Arial"/>
                    <w:sz w:val="20"/>
                    <w:szCs w:val="20"/>
                  </w:rPr>
                </w:rPrChange>
              </w:rPr>
              <w:t>Pañete 1:4 para muros</w:t>
            </w:r>
          </w:p>
        </w:tc>
        <w:tc>
          <w:tcPr>
            <w:tcW w:w="0" w:type="auto"/>
            <w:tcBorders>
              <w:top w:val="nil"/>
              <w:left w:val="nil"/>
              <w:bottom w:val="single" w:sz="4" w:space="0" w:color="auto"/>
              <w:right w:val="single" w:sz="4" w:space="0" w:color="auto"/>
            </w:tcBorders>
            <w:shd w:val="clear" w:color="auto" w:fill="auto"/>
            <w:noWrap/>
            <w:vAlign w:val="bottom"/>
            <w:hideMark/>
          </w:tcPr>
          <w:p w14:paraId="02F2B971" w14:textId="77777777" w:rsidR="00973FCE" w:rsidRPr="001338C7" w:rsidRDefault="00973FCE">
            <w:pPr>
              <w:jc w:val="center"/>
              <w:rPr>
                <w:rFonts w:ascii="Verdana" w:hAnsi="Verdana" w:cs="Arial"/>
                <w:rPrChange w:id="415" w:author="Paola" w:date="2020-02-21T08:08:00Z">
                  <w:rPr>
                    <w:rFonts w:ascii="Arial" w:hAnsi="Arial" w:cs="Arial"/>
                    <w:sz w:val="20"/>
                    <w:szCs w:val="20"/>
                  </w:rPr>
                </w:rPrChange>
              </w:rPr>
            </w:pPr>
            <w:r w:rsidRPr="001338C7">
              <w:rPr>
                <w:rFonts w:ascii="Verdana" w:hAnsi="Verdana" w:cs="Arial"/>
                <w:rPrChange w:id="416" w:author="Paola" w:date="2020-02-21T08:08:00Z">
                  <w:rPr>
                    <w:rFonts w:ascii="Arial" w:hAnsi="Arial" w:cs="Arial"/>
                    <w:sz w:val="20"/>
                    <w:szCs w:val="20"/>
                  </w:rPr>
                </w:rPrChange>
              </w:rPr>
              <w:t>ml</w:t>
            </w:r>
          </w:p>
        </w:tc>
        <w:tc>
          <w:tcPr>
            <w:tcW w:w="0" w:type="auto"/>
            <w:tcBorders>
              <w:top w:val="nil"/>
              <w:left w:val="nil"/>
              <w:bottom w:val="single" w:sz="4" w:space="0" w:color="auto"/>
              <w:right w:val="single" w:sz="4" w:space="0" w:color="auto"/>
            </w:tcBorders>
            <w:shd w:val="clear" w:color="000000" w:fill="FFFFFF"/>
            <w:noWrap/>
            <w:vAlign w:val="bottom"/>
            <w:hideMark/>
          </w:tcPr>
          <w:p w14:paraId="34C0E098" w14:textId="77777777" w:rsidR="00973FCE" w:rsidRPr="001338C7" w:rsidRDefault="00973FCE">
            <w:pPr>
              <w:jc w:val="center"/>
              <w:rPr>
                <w:rFonts w:ascii="Verdana" w:hAnsi="Verdana" w:cs="Arial"/>
                <w:rPrChange w:id="417" w:author="Paola" w:date="2020-02-21T08:08:00Z">
                  <w:rPr>
                    <w:rFonts w:ascii="Arial" w:hAnsi="Arial" w:cs="Arial"/>
                    <w:sz w:val="20"/>
                    <w:szCs w:val="20"/>
                  </w:rPr>
                </w:rPrChange>
              </w:rPr>
            </w:pPr>
            <w:r w:rsidRPr="001338C7">
              <w:rPr>
                <w:rFonts w:ascii="Verdana" w:hAnsi="Verdana" w:cs="Arial"/>
                <w:rPrChange w:id="418" w:author="Paola" w:date="2020-02-21T08:08:00Z">
                  <w:rPr>
                    <w:rFonts w:ascii="Arial" w:hAnsi="Arial" w:cs="Arial"/>
                    <w:sz w:val="20"/>
                    <w:szCs w:val="20"/>
                  </w:rPr>
                </w:rPrChange>
              </w:rPr>
              <w:t>118.80</w:t>
            </w:r>
          </w:p>
        </w:tc>
        <w:tc>
          <w:tcPr>
            <w:tcW w:w="0" w:type="auto"/>
            <w:tcBorders>
              <w:top w:val="nil"/>
              <w:left w:val="nil"/>
              <w:bottom w:val="single" w:sz="4" w:space="0" w:color="auto"/>
              <w:right w:val="single" w:sz="4" w:space="0" w:color="auto"/>
            </w:tcBorders>
            <w:shd w:val="clear" w:color="auto" w:fill="auto"/>
            <w:noWrap/>
            <w:vAlign w:val="bottom"/>
            <w:hideMark/>
          </w:tcPr>
          <w:p w14:paraId="6674F811" w14:textId="77777777" w:rsidR="00973FCE" w:rsidRPr="001338C7" w:rsidRDefault="00973FCE">
            <w:pPr>
              <w:jc w:val="center"/>
              <w:rPr>
                <w:rFonts w:ascii="Verdana" w:hAnsi="Verdana" w:cs="Arial"/>
                <w:rPrChange w:id="419" w:author="Paola" w:date="2020-02-21T08:08:00Z">
                  <w:rPr>
                    <w:rFonts w:ascii="Arial" w:hAnsi="Arial" w:cs="Arial"/>
                    <w:sz w:val="20"/>
                    <w:szCs w:val="20"/>
                  </w:rPr>
                </w:rPrChange>
              </w:rPr>
            </w:pPr>
            <w:r w:rsidRPr="001338C7">
              <w:rPr>
                <w:rFonts w:ascii="Verdana" w:hAnsi="Verdana" w:cs="Arial"/>
                <w:rPrChange w:id="420" w:author="Paola" w:date="2020-02-21T08:08:00Z">
                  <w:rPr>
                    <w:rFonts w:ascii="Arial" w:hAnsi="Arial" w:cs="Arial"/>
                    <w:sz w:val="20"/>
                    <w:szCs w:val="20"/>
                  </w:rPr>
                </w:rPrChange>
              </w:rPr>
              <w:t>$ 5,800</w:t>
            </w:r>
          </w:p>
        </w:tc>
        <w:tc>
          <w:tcPr>
            <w:tcW w:w="0" w:type="auto"/>
            <w:tcBorders>
              <w:top w:val="nil"/>
              <w:left w:val="nil"/>
              <w:bottom w:val="single" w:sz="4" w:space="0" w:color="auto"/>
              <w:right w:val="single" w:sz="8" w:space="0" w:color="auto"/>
            </w:tcBorders>
            <w:shd w:val="clear" w:color="000000" w:fill="FFFFFF"/>
            <w:noWrap/>
            <w:vAlign w:val="bottom"/>
            <w:hideMark/>
          </w:tcPr>
          <w:p w14:paraId="305D94A5" w14:textId="77777777" w:rsidR="00973FCE" w:rsidRPr="001338C7" w:rsidRDefault="00973FCE">
            <w:pPr>
              <w:jc w:val="right"/>
              <w:rPr>
                <w:rFonts w:ascii="Verdana" w:hAnsi="Verdana" w:cs="Arial"/>
                <w:rPrChange w:id="421" w:author="Paola" w:date="2020-02-21T08:08:00Z">
                  <w:rPr>
                    <w:rFonts w:ascii="Arial" w:hAnsi="Arial" w:cs="Arial"/>
                    <w:sz w:val="20"/>
                    <w:szCs w:val="20"/>
                  </w:rPr>
                </w:rPrChange>
              </w:rPr>
            </w:pPr>
            <w:r w:rsidRPr="001338C7">
              <w:rPr>
                <w:rFonts w:ascii="Verdana" w:hAnsi="Verdana" w:cs="Arial"/>
                <w:rPrChange w:id="422" w:author="Paola" w:date="2020-02-21T08:08:00Z">
                  <w:rPr>
                    <w:rFonts w:ascii="Arial" w:hAnsi="Arial" w:cs="Arial"/>
                    <w:sz w:val="20"/>
                    <w:szCs w:val="20"/>
                  </w:rPr>
                </w:rPrChange>
              </w:rPr>
              <w:t xml:space="preserve"> $             689,040 </w:t>
            </w:r>
          </w:p>
        </w:tc>
      </w:tr>
      <w:tr w:rsidR="00973FCE" w:rsidRPr="001338C7" w14:paraId="44257BE2" w14:textId="77777777" w:rsidTr="00C67589">
        <w:trPr>
          <w:trHeight w:val="298"/>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05525D00" w14:textId="77777777" w:rsidR="00973FCE" w:rsidRPr="001338C7" w:rsidRDefault="00973FCE">
            <w:pPr>
              <w:jc w:val="center"/>
              <w:rPr>
                <w:rFonts w:ascii="Verdana" w:hAnsi="Verdana" w:cs="Arial"/>
                <w:rPrChange w:id="423" w:author="Paola" w:date="2020-02-21T08:08:00Z">
                  <w:rPr>
                    <w:rFonts w:ascii="Arial" w:hAnsi="Arial" w:cs="Arial"/>
                    <w:sz w:val="20"/>
                    <w:szCs w:val="20"/>
                  </w:rPr>
                </w:rPrChange>
              </w:rPr>
            </w:pPr>
            <w:r w:rsidRPr="001338C7">
              <w:rPr>
                <w:rFonts w:ascii="Verdana" w:hAnsi="Verdana" w:cs="Arial"/>
                <w:rPrChange w:id="424" w:author="Paola" w:date="2020-02-21T08:08:00Z">
                  <w:rPr>
                    <w:rFonts w:ascii="Arial" w:hAnsi="Arial" w:cs="Arial"/>
                    <w:sz w:val="20"/>
                    <w:szCs w:val="20"/>
                  </w:rPr>
                </w:rPrChange>
              </w:rPr>
              <w:t>5.4</w:t>
            </w:r>
          </w:p>
        </w:tc>
        <w:tc>
          <w:tcPr>
            <w:tcW w:w="5199" w:type="dxa"/>
            <w:tcBorders>
              <w:top w:val="nil"/>
              <w:left w:val="nil"/>
              <w:bottom w:val="single" w:sz="4" w:space="0" w:color="auto"/>
              <w:right w:val="single" w:sz="4" w:space="0" w:color="auto"/>
            </w:tcBorders>
            <w:shd w:val="clear" w:color="auto" w:fill="auto"/>
            <w:vAlign w:val="bottom"/>
            <w:hideMark/>
          </w:tcPr>
          <w:p w14:paraId="43C66EEA" w14:textId="77777777" w:rsidR="00973FCE" w:rsidRPr="001338C7" w:rsidRDefault="00973FCE">
            <w:pPr>
              <w:rPr>
                <w:rFonts w:ascii="Verdana" w:hAnsi="Verdana" w:cs="Arial"/>
                <w:rPrChange w:id="425" w:author="Paola" w:date="2020-02-21T08:08:00Z">
                  <w:rPr>
                    <w:rFonts w:ascii="Arial" w:hAnsi="Arial" w:cs="Arial"/>
                    <w:sz w:val="20"/>
                    <w:szCs w:val="20"/>
                  </w:rPr>
                </w:rPrChange>
              </w:rPr>
            </w:pPr>
            <w:r w:rsidRPr="001338C7">
              <w:rPr>
                <w:rFonts w:ascii="Verdana" w:hAnsi="Verdana" w:cs="Arial"/>
                <w:rPrChange w:id="426" w:author="Paola" w:date="2020-02-21T08:08:00Z">
                  <w:rPr>
                    <w:rFonts w:ascii="Arial" w:hAnsi="Arial" w:cs="Arial"/>
                    <w:sz w:val="20"/>
                    <w:szCs w:val="20"/>
                  </w:rPr>
                </w:rPrChange>
              </w:rPr>
              <w:t>dinteles</w:t>
            </w:r>
          </w:p>
        </w:tc>
        <w:tc>
          <w:tcPr>
            <w:tcW w:w="0" w:type="auto"/>
            <w:tcBorders>
              <w:top w:val="nil"/>
              <w:left w:val="nil"/>
              <w:bottom w:val="single" w:sz="4" w:space="0" w:color="auto"/>
              <w:right w:val="single" w:sz="4" w:space="0" w:color="auto"/>
            </w:tcBorders>
            <w:shd w:val="clear" w:color="auto" w:fill="auto"/>
            <w:noWrap/>
            <w:vAlign w:val="bottom"/>
            <w:hideMark/>
          </w:tcPr>
          <w:p w14:paraId="2E99DD67" w14:textId="77777777" w:rsidR="00973FCE" w:rsidRPr="001338C7" w:rsidRDefault="00973FCE">
            <w:pPr>
              <w:jc w:val="center"/>
              <w:rPr>
                <w:rFonts w:ascii="Verdana" w:hAnsi="Verdana" w:cs="Arial"/>
                <w:rPrChange w:id="427" w:author="Paola" w:date="2020-02-21T08:08:00Z">
                  <w:rPr>
                    <w:rFonts w:ascii="Arial" w:hAnsi="Arial" w:cs="Arial"/>
                    <w:sz w:val="20"/>
                    <w:szCs w:val="20"/>
                  </w:rPr>
                </w:rPrChange>
              </w:rPr>
            </w:pPr>
            <w:r w:rsidRPr="001338C7">
              <w:rPr>
                <w:rFonts w:ascii="Verdana" w:hAnsi="Verdana" w:cs="Arial"/>
                <w:rPrChange w:id="428" w:author="Paola" w:date="2020-02-21T08:08:00Z">
                  <w:rPr>
                    <w:rFonts w:ascii="Arial" w:hAnsi="Arial" w:cs="Arial"/>
                    <w:sz w:val="20"/>
                    <w:szCs w:val="20"/>
                  </w:rPr>
                </w:rPrChange>
              </w:rPr>
              <w:t>ml</w:t>
            </w:r>
          </w:p>
        </w:tc>
        <w:tc>
          <w:tcPr>
            <w:tcW w:w="0" w:type="auto"/>
            <w:tcBorders>
              <w:top w:val="nil"/>
              <w:left w:val="nil"/>
              <w:bottom w:val="single" w:sz="4" w:space="0" w:color="auto"/>
              <w:right w:val="single" w:sz="4" w:space="0" w:color="auto"/>
            </w:tcBorders>
            <w:shd w:val="clear" w:color="000000" w:fill="FFFFFF"/>
            <w:noWrap/>
            <w:vAlign w:val="bottom"/>
            <w:hideMark/>
          </w:tcPr>
          <w:p w14:paraId="5FCF7C74" w14:textId="77777777" w:rsidR="00973FCE" w:rsidRPr="001338C7" w:rsidRDefault="00973FCE">
            <w:pPr>
              <w:jc w:val="center"/>
              <w:rPr>
                <w:rFonts w:ascii="Verdana" w:hAnsi="Verdana" w:cs="Arial"/>
                <w:rPrChange w:id="429" w:author="Paola" w:date="2020-02-21T08:08:00Z">
                  <w:rPr>
                    <w:rFonts w:ascii="Arial" w:hAnsi="Arial" w:cs="Arial"/>
                    <w:sz w:val="20"/>
                    <w:szCs w:val="20"/>
                  </w:rPr>
                </w:rPrChange>
              </w:rPr>
            </w:pPr>
            <w:r w:rsidRPr="001338C7">
              <w:rPr>
                <w:rFonts w:ascii="Verdana" w:hAnsi="Verdana" w:cs="Arial"/>
                <w:rPrChange w:id="430" w:author="Paola" w:date="2020-02-21T08:08:00Z">
                  <w:rPr>
                    <w:rFonts w:ascii="Arial" w:hAnsi="Arial" w:cs="Arial"/>
                    <w:sz w:val="20"/>
                    <w:szCs w:val="20"/>
                  </w:rPr>
                </w:rPrChange>
              </w:rPr>
              <w:t>6.00</w:t>
            </w:r>
          </w:p>
        </w:tc>
        <w:tc>
          <w:tcPr>
            <w:tcW w:w="0" w:type="auto"/>
            <w:tcBorders>
              <w:top w:val="nil"/>
              <w:left w:val="nil"/>
              <w:bottom w:val="single" w:sz="4" w:space="0" w:color="auto"/>
              <w:right w:val="single" w:sz="4" w:space="0" w:color="auto"/>
            </w:tcBorders>
            <w:shd w:val="clear" w:color="auto" w:fill="auto"/>
            <w:noWrap/>
            <w:vAlign w:val="bottom"/>
            <w:hideMark/>
          </w:tcPr>
          <w:p w14:paraId="35E64548" w14:textId="77777777" w:rsidR="00973FCE" w:rsidRPr="001338C7" w:rsidRDefault="00973FCE">
            <w:pPr>
              <w:jc w:val="center"/>
              <w:rPr>
                <w:rFonts w:ascii="Verdana" w:hAnsi="Verdana" w:cs="Arial"/>
                <w:rPrChange w:id="431" w:author="Paola" w:date="2020-02-21T08:08:00Z">
                  <w:rPr>
                    <w:rFonts w:ascii="Arial" w:hAnsi="Arial" w:cs="Arial"/>
                    <w:sz w:val="20"/>
                    <w:szCs w:val="20"/>
                  </w:rPr>
                </w:rPrChange>
              </w:rPr>
            </w:pPr>
            <w:r w:rsidRPr="001338C7">
              <w:rPr>
                <w:rFonts w:ascii="Verdana" w:hAnsi="Verdana" w:cs="Arial"/>
                <w:rPrChange w:id="432" w:author="Paola" w:date="2020-02-21T08:08:00Z">
                  <w:rPr>
                    <w:rFonts w:ascii="Arial" w:hAnsi="Arial" w:cs="Arial"/>
                    <w:sz w:val="20"/>
                    <w:szCs w:val="20"/>
                  </w:rPr>
                </w:rPrChange>
              </w:rPr>
              <w:t>$ 12,000</w:t>
            </w:r>
          </w:p>
        </w:tc>
        <w:tc>
          <w:tcPr>
            <w:tcW w:w="0" w:type="auto"/>
            <w:tcBorders>
              <w:top w:val="nil"/>
              <w:left w:val="nil"/>
              <w:bottom w:val="single" w:sz="4" w:space="0" w:color="auto"/>
              <w:right w:val="single" w:sz="8" w:space="0" w:color="auto"/>
            </w:tcBorders>
            <w:shd w:val="clear" w:color="000000" w:fill="FFFFFF"/>
            <w:noWrap/>
            <w:vAlign w:val="bottom"/>
            <w:hideMark/>
          </w:tcPr>
          <w:p w14:paraId="5DFCBE82" w14:textId="77777777" w:rsidR="00973FCE" w:rsidRPr="001338C7" w:rsidRDefault="00973FCE">
            <w:pPr>
              <w:jc w:val="right"/>
              <w:rPr>
                <w:rFonts w:ascii="Verdana" w:hAnsi="Verdana" w:cs="Arial"/>
                <w:rPrChange w:id="433" w:author="Paola" w:date="2020-02-21T08:08:00Z">
                  <w:rPr>
                    <w:rFonts w:ascii="Arial" w:hAnsi="Arial" w:cs="Arial"/>
                    <w:sz w:val="20"/>
                    <w:szCs w:val="20"/>
                  </w:rPr>
                </w:rPrChange>
              </w:rPr>
            </w:pPr>
            <w:r w:rsidRPr="001338C7">
              <w:rPr>
                <w:rFonts w:ascii="Verdana" w:hAnsi="Verdana" w:cs="Arial"/>
                <w:rPrChange w:id="434" w:author="Paola" w:date="2020-02-21T08:08:00Z">
                  <w:rPr>
                    <w:rFonts w:ascii="Arial" w:hAnsi="Arial" w:cs="Arial"/>
                    <w:sz w:val="20"/>
                    <w:szCs w:val="20"/>
                  </w:rPr>
                </w:rPrChange>
              </w:rPr>
              <w:t xml:space="preserve"> $               72,000 </w:t>
            </w:r>
          </w:p>
        </w:tc>
      </w:tr>
      <w:tr w:rsidR="00973FCE" w:rsidRPr="001338C7" w14:paraId="2D0D987D" w14:textId="77777777" w:rsidTr="00C67589">
        <w:trPr>
          <w:trHeight w:val="313"/>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6D0E7433" w14:textId="77777777" w:rsidR="00973FCE" w:rsidRPr="001338C7" w:rsidRDefault="00973FCE">
            <w:pPr>
              <w:jc w:val="center"/>
              <w:rPr>
                <w:rFonts w:ascii="Verdana" w:hAnsi="Verdana" w:cs="Arial"/>
                <w:rPrChange w:id="435" w:author="Paola" w:date="2020-02-21T08:08:00Z">
                  <w:rPr>
                    <w:rFonts w:ascii="Arial" w:hAnsi="Arial" w:cs="Arial"/>
                    <w:sz w:val="20"/>
                    <w:szCs w:val="20"/>
                  </w:rPr>
                </w:rPrChange>
              </w:rPr>
            </w:pPr>
            <w:r w:rsidRPr="001338C7">
              <w:rPr>
                <w:rFonts w:ascii="Verdana" w:hAnsi="Verdana" w:cs="Arial"/>
                <w:rPrChange w:id="436" w:author="Paola" w:date="2020-02-21T08:08:00Z">
                  <w:rPr>
                    <w:rFonts w:ascii="Arial" w:hAnsi="Arial" w:cs="Arial"/>
                    <w:sz w:val="20"/>
                    <w:szCs w:val="20"/>
                  </w:rPr>
                </w:rPrChange>
              </w:rPr>
              <w:t>4.5</w:t>
            </w:r>
          </w:p>
        </w:tc>
        <w:tc>
          <w:tcPr>
            <w:tcW w:w="5199" w:type="dxa"/>
            <w:tcBorders>
              <w:top w:val="nil"/>
              <w:left w:val="nil"/>
              <w:bottom w:val="single" w:sz="4" w:space="0" w:color="auto"/>
              <w:right w:val="single" w:sz="4" w:space="0" w:color="auto"/>
            </w:tcBorders>
            <w:shd w:val="clear" w:color="auto" w:fill="auto"/>
            <w:vAlign w:val="bottom"/>
            <w:hideMark/>
          </w:tcPr>
          <w:p w14:paraId="5E8CC655" w14:textId="77777777" w:rsidR="00973FCE" w:rsidRPr="001338C7" w:rsidRDefault="00973FCE">
            <w:pPr>
              <w:rPr>
                <w:rFonts w:ascii="Verdana" w:hAnsi="Verdana" w:cs="Arial"/>
                <w:rPrChange w:id="437" w:author="Paola" w:date="2020-02-21T08:08:00Z">
                  <w:rPr>
                    <w:rFonts w:ascii="Arial" w:hAnsi="Arial" w:cs="Arial"/>
                    <w:sz w:val="20"/>
                    <w:szCs w:val="20"/>
                  </w:rPr>
                </w:rPrChange>
              </w:rPr>
            </w:pPr>
            <w:r w:rsidRPr="001338C7">
              <w:rPr>
                <w:rFonts w:ascii="Verdana" w:hAnsi="Verdana" w:cs="Arial"/>
                <w:rPrChange w:id="438" w:author="Paola" w:date="2020-02-21T08:08:00Z">
                  <w:rPr>
                    <w:rFonts w:ascii="Arial" w:hAnsi="Arial" w:cs="Arial"/>
                    <w:sz w:val="20"/>
                    <w:szCs w:val="20"/>
                  </w:rPr>
                </w:rPrChange>
              </w:rPr>
              <w:t>muros en bloque No. 5</w:t>
            </w:r>
          </w:p>
        </w:tc>
        <w:tc>
          <w:tcPr>
            <w:tcW w:w="0" w:type="auto"/>
            <w:tcBorders>
              <w:top w:val="nil"/>
              <w:left w:val="nil"/>
              <w:bottom w:val="single" w:sz="4" w:space="0" w:color="auto"/>
              <w:right w:val="single" w:sz="4" w:space="0" w:color="auto"/>
            </w:tcBorders>
            <w:shd w:val="clear" w:color="auto" w:fill="auto"/>
            <w:noWrap/>
            <w:vAlign w:val="bottom"/>
            <w:hideMark/>
          </w:tcPr>
          <w:p w14:paraId="59A183D1" w14:textId="77777777" w:rsidR="00973FCE" w:rsidRPr="001338C7" w:rsidRDefault="00973FCE">
            <w:pPr>
              <w:jc w:val="center"/>
              <w:rPr>
                <w:rFonts w:ascii="Verdana" w:hAnsi="Verdana" w:cs="Arial"/>
                <w:rPrChange w:id="439" w:author="Paola" w:date="2020-02-21T08:08:00Z">
                  <w:rPr>
                    <w:rFonts w:ascii="Arial" w:hAnsi="Arial" w:cs="Arial"/>
                    <w:sz w:val="20"/>
                    <w:szCs w:val="20"/>
                  </w:rPr>
                </w:rPrChange>
              </w:rPr>
            </w:pPr>
            <w:r w:rsidRPr="001338C7">
              <w:rPr>
                <w:rFonts w:ascii="Verdana" w:hAnsi="Verdana" w:cs="Arial"/>
                <w:rPrChange w:id="440" w:author="Paola" w:date="2020-02-21T08:08:00Z">
                  <w:rPr>
                    <w:rFonts w:ascii="Arial" w:hAnsi="Arial" w:cs="Arial"/>
                    <w:sz w:val="20"/>
                    <w:szCs w:val="20"/>
                  </w:rPr>
                </w:rPrChange>
              </w:rPr>
              <w:t>m2</w:t>
            </w:r>
          </w:p>
        </w:tc>
        <w:tc>
          <w:tcPr>
            <w:tcW w:w="0" w:type="auto"/>
            <w:tcBorders>
              <w:top w:val="nil"/>
              <w:left w:val="nil"/>
              <w:bottom w:val="single" w:sz="4" w:space="0" w:color="auto"/>
              <w:right w:val="single" w:sz="4" w:space="0" w:color="auto"/>
            </w:tcBorders>
            <w:shd w:val="clear" w:color="000000" w:fill="FFFFFF"/>
            <w:noWrap/>
            <w:vAlign w:val="bottom"/>
            <w:hideMark/>
          </w:tcPr>
          <w:p w14:paraId="244ADA12" w14:textId="77777777" w:rsidR="00973FCE" w:rsidRPr="001338C7" w:rsidRDefault="00973FCE">
            <w:pPr>
              <w:jc w:val="center"/>
              <w:rPr>
                <w:rFonts w:ascii="Verdana" w:hAnsi="Verdana" w:cs="Arial"/>
                <w:rPrChange w:id="441" w:author="Paola" w:date="2020-02-21T08:08:00Z">
                  <w:rPr>
                    <w:rFonts w:ascii="Arial" w:hAnsi="Arial" w:cs="Arial"/>
                    <w:sz w:val="20"/>
                    <w:szCs w:val="20"/>
                  </w:rPr>
                </w:rPrChange>
              </w:rPr>
            </w:pPr>
            <w:r w:rsidRPr="001338C7">
              <w:rPr>
                <w:rFonts w:ascii="Verdana" w:hAnsi="Verdana" w:cs="Arial"/>
                <w:rPrChange w:id="442" w:author="Paola" w:date="2020-02-21T08:08:00Z">
                  <w:rPr>
                    <w:rFonts w:ascii="Arial" w:hAnsi="Arial" w:cs="Arial"/>
                    <w:sz w:val="20"/>
                    <w:szCs w:val="20"/>
                  </w:rPr>
                </w:rPrChange>
              </w:rPr>
              <w:t>15.00</w:t>
            </w:r>
          </w:p>
        </w:tc>
        <w:tc>
          <w:tcPr>
            <w:tcW w:w="0" w:type="auto"/>
            <w:tcBorders>
              <w:top w:val="nil"/>
              <w:left w:val="nil"/>
              <w:bottom w:val="single" w:sz="4" w:space="0" w:color="auto"/>
              <w:right w:val="single" w:sz="4" w:space="0" w:color="auto"/>
            </w:tcBorders>
            <w:shd w:val="clear" w:color="auto" w:fill="auto"/>
            <w:noWrap/>
            <w:vAlign w:val="bottom"/>
            <w:hideMark/>
          </w:tcPr>
          <w:p w14:paraId="669CA2A7" w14:textId="77777777" w:rsidR="00973FCE" w:rsidRPr="001338C7" w:rsidRDefault="00973FCE">
            <w:pPr>
              <w:jc w:val="center"/>
              <w:rPr>
                <w:rFonts w:ascii="Verdana" w:hAnsi="Verdana" w:cs="Arial"/>
                <w:rPrChange w:id="443" w:author="Paola" w:date="2020-02-21T08:08:00Z">
                  <w:rPr>
                    <w:rFonts w:ascii="Arial" w:hAnsi="Arial" w:cs="Arial"/>
                    <w:sz w:val="20"/>
                    <w:szCs w:val="20"/>
                  </w:rPr>
                </w:rPrChange>
              </w:rPr>
            </w:pPr>
            <w:r w:rsidRPr="001338C7">
              <w:rPr>
                <w:rFonts w:ascii="Verdana" w:hAnsi="Verdana" w:cs="Arial"/>
                <w:rPrChange w:id="444" w:author="Paola" w:date="2020-02-21T08:08:00Z">
                  <w:rPr>
                    <w:rFonts w:ascii="Arial" w:hAnsi="Arial" w:cs="Arial"/>
                    <w:sz w:val="20"/>
                    <w:szCs w:val="20"/>
                  </w:rPr>
                </w:rPrChange>
              </w:rPr>
              <w:t>$ 11,000</w:t>
            </w:r>
          </w:p>
        </w:tc>
        <w:tc>
          <w:tcPr>
            <w:tcW w:w="0" w:type="auto"/>
            <w:tcBorders>
              <w:top w:val="nil"/>
              <w:left w:val="nil"/>
              <w:bottom w:val="nil"/>
              <w:right w:val="single" w:sz="8" w:space="0" w:color="auto"/>
            </w:tcBorders>
            <w:shd w:val="clear" w:color="000000" w:fill="FFFFFF"/>
            <w:noWrap/>
            <w:vAlign w:val="bottom"/>
            <w:hideMark/>
          </w:tcPr>
          <w:p w14:paraId="2218D0C3" w14:textId="77777777" w:rsidR="00973FCE" w:rsidRPr="001338C7" w:rsidRDefault="00973FCE">
            <w:pPr>
              <w:jc w:val="right"/>
              <w:rPr>
                <w:rFonts w:ascii="Verdana" w:hAnsi="Verdana" w:cs="Arial"/>
                <w:rPrChange w:id="445" w:author="Paola" w:date="2020-02-21T08:08:00Z">
                  <w:rPr>
                    <w:rFonts w:ascii="Arial" w:hAnsi="Arial" w:cs="Arial"/>
                    <w:sz w:val="20"/>
                    <w:szCs w:val="20"/>
                  </w:rPr>
                </w:rPrChange>
              </w:rPr>
            </w:pPr>
            <w:r w:rsidRPr="001338C7">
              <w:rPr>
                <w:rFonts w:ascii="Verdana" w:hAnsi="Verdana" w:cs="Arial"/>
                <w:rPrChange w:id="446" w:author="Paola" w:date="2020-02-21T08:08:00Z">
                  <w:rPr>
                    <w:rFonts w:ascii="Arial" w:hAnsi="Arial" w:cs="Arial"/>
                    <w:sz w:val="20"/>
                    <w:szCs w:val="20"/>
                  </w:rPr>
                </w:rPrChange>
              </w:rPr>
              <w:t xml:space="preserve"> $             165,000 </w:t>
            </w:r>
          </w:p>
        </w:tc>
      </w:tr>
      <w:tr w:rsidR="00973FCE" w:rsidRPr="001338C7" w14:paraId="1FDB81B6" w14:textId="77777777" w:rsidTr="00C67589">
        <w:trPr>
          <w:trHeight w:val="313"/>
        </w:trPr>
        <w:tc>
          <w:tcPr>
            <w:tcW w:w="0" w:type="auto"/>
            <w:tcBorders>
              <w:top w:val="nil"/>
              <w:left w:val="single" w:sz="8" w:space="0" w:color="auto"/>
              <w:bottom w:val="single" w:sz="8" w:space="0" w:color="auto"/>
              <w:right w:val="single" w:sz="4" w:space="0" w:color="auto"/>
            </w:tcBorders>
            <w:shd w:val="clear" w:color="auto" w:fill="auto"/>
            <w:noWrap/>
            <w:vAlign w:val="bottom"/>
            <w:hideMark/>
          </w:tcPr>
          <w:p w14:paraId="7D9FD078" w14:textId="77777777" w:rsidR="00973FCE" w:rsidRPr="001338C7" w:rsidRDefault="00973FCE">
            <w:pPr>
              <w:jc w:val="center"/>
              <w:rPr>
                <w:rFonts w:ascii="Verdana" w:hAnsi="Verdana" w:cs="Arial"/>
                <w:rPrChange w:id="447" w:author="Paola" w:date="2020-02-21T08:08:00Z">
                  <w:rPr>
                    <w:rFonts w:ascii="Arial" w:hAnsi="Arial" w:cs="Arial"/>
                    <w:sz w:val="20"/>
                    <w:szCs w:val="20"/>
                  </w:rPr>
                </w:rPrChange>
              </w:rPr>
            </w:pPr>
            <w:r w:rsidRPr="001338C7">
              <w:rPr>
                <w:rFonts w:ascii="Verdana" w:hAnsi="Verdana" w:cs="Arial"/>
                <w:rPrChange w:id="448" w:author="Paola" w:date="2020-02-21T08:08:00Z">
                  <w:rPr>
                    <w:rFonts w:ascii="Arial" w:hAnsi="Arial" w:cs="Arial"/>
                    <w:sz w:val="20"/>
                    <w:szCs w:val="20"/>
                  </w:rPr>
                </w:rPrChange>
              </w:rPr>
              <w:t> </w:t>
            </w:r>
          </w:p>
        </w:tc>
        <w:tc>
          <w:tcPr>
            <w:tcW w:w="0" w:type="auto"/>
            <w:tcBorders>
              <w:top w:val="nil"/>
              <w:left w:val="nil"/>
              <w:bottom w:val="single" w:sz="8" w:space="0" w:color="auto"/>
              <w:right w:val="single" w:sz="4" w:space="0" w:color="auto"/>
            </w:tcBorders>
            <w:shd w:val="clear" w:color="auto" w:fill="auto"/>
            <w:noWrap/>
            <w:vAlign w:val="bottom"/>
            <w:hideMark/>
          </w:tcPr>
          <w:p w14:paraId="770D7C5C" w14:textId="77777777" w:rsidR="00973FCE" w:rsidRPr="001338C7" w:rsidRDefault="00973FCE">
            <w:pPr>
              <w:jc w:val="right"/>
              <w:rPr>
                <w:rFonts w:ascii="Verdana" w:hAnsi="Verdana" w:cs="Arial"/>
                <w:rPrChange w:id="449" w:author="Paola" w:date="2020-02-21T08:08:00Z">
                  <w:rPr>
                    <w:rFonts w:ascii="Arial" w:hAnsi="Arial" w:cs="Arial"/>
                    <w:sz w:val="20"/>
                    <w:szCs w:val="20"/>
                  </w:rPr>
                </w:rPrChange>
              </w:rPr>
            </w:pPr>
            <w:r w:rsidRPr="001338C7">
              <w:rPr>
                <w:rFonts w:ascii="Verdana" w:hAnsi="Verdana" w:cs="Arial"/>
                <w:rPrChange w:id="450" w:author="Paola" w:date="2020-02-21T08:08:00Z">
                  <w:rPr>
                    <w:rFonts w:ascii="Arial" w:hAnsi="Arial" w:cs="Arial"/>
                    <w:sz w:val="20"/>
                    <w:szCs w:val="20"/>
                  </w:rPr>
                </w:rPrChange>
              </w:rPr>
              <w:t>SUB TOTAL</w:t>
            </w:r>
          </w:p>
        </w:tc>
        <w:tc>
          <w:tcPr>
            <w:tcW w:w="0" w:type="auto"/>
            <w:tcBorders>
              <w:top w:val="nil"/>
              <w:left w:val="nil"/>
              <w:bottom w:val="single" w:sz="8" w:space="0" w:color="auto"/>
              <w:right w:val="single" w:sz="4" w:space="0" w:color="auto"/>
            </w:tcBorders>
            <w:shd w:val="clear" w:color="auto" w:fill="auto"/>
            <w:noWrap/>
            <w:vAlign w:val="bottom"/>
            <w:hideMark/>
          </w:tcPr>
          <w:p w14:paraId="5B68BD7F" w14:textId="77777777" w:rsidR="00973FCE" w:rsidRPr="001338C7" w:rsidRDefault="00973FCE">
            <w:pPr>
              <w:jc w:val="center"/>
              <w:rPr>
                <w:rFonts w:ascii="Verdana" w:hAnsi="Verdana" w:cs="Arial"/>
                <w:rPrChange w:id="451" w:author="Paola" w:date="2020-02-21T08:08:00Z">
                  <w:rPr>
                    <w:rFonts w:ascii="Arial" w:hAnsi="Arial" w:cs="Arial"/>
                    <w:sz w:val="20"/>
                    <w:szCs w:val="20"/>
                  </w:rPr>
                </w:rPrChange>
              </w:rPr>
            </w:pPr>
            <w:r w:rsidRPr="001338C7">
              <w:rPr>
                <w:rFonts w:ascii="Verdana" w:hAnsi="Verdana" w:cs="Arial"/>
                <w:rPrChange w:id="452" w:author="Paola" w:date="2020-02-21T08:08:00Z">
                  <w:rPr>
                    <w:rFonts w:ascii="Arial" w:hAnsi="Arial" w:cs="Arial"/>
                    <w:sz w:val="20"/>
                    <w:szCs w:val="20"/>
                  </w:rPr>
                </w:rPrChange>
              </w:rPr>
              <w:t> </w:t>
            </w:r>
          </w:p>
        </w:tc>
        <w:tc>
          <w:tcPr>
            <w:tcW w:w="0" w:type="auto"/>
            <w:tcBorders>
              <w:top w:val="nil"/>
              <w:left w:val="nil"/>
              <w:bottom w:val="single" w:sz="8" w:space="0" w:color="auto"/>
              <w:right w:val="single" w:sz="4" w:space="0" w:color="auto"/>
            </w:tcBorders>
            <w:shd w:val="clear" w:color="000000" w:fill="FFFFFF"/>
            <w:noWrap/>
            <w:vAlign w:val="bottom"/>
            <w:hideMark/>
          </w:tcPr>
          <w:p w14:paraId="5C3A9683" w14:textId="77777777" w:rsidR="00973FCE" w:rsidRPr="001338C7" w:rsidRDefault="00973FCE">
            <w:pPr>
              <w:jc w:val="center"/>
              <w:rPr>
                <w:rFonts w:ascii="Verdana" w:hAnsi="Verdana" w:cs="Arial"/>
                <w:rPrChange w:id="453" w:author="Paola" w:date="2020-02-21T08:08:00Z">
                  <w:rPr>
                    <w:rFonts w:ascii="Arial" w:hAnsi="Arial" w:cs="Arial"/>
                    <w:sz w:val="20"/>
                    <w:szCs w:val="20"/>
                  </w:rPr>
                </w:rPrChange>
              </w:rPr>
            </w:pPr>
            <w:r w:rsidRPr="001338C7">
              <w:rPr>
                <w:rFonts w:ascii="Verdana" w:hAnsi="Verdana" w:cs="Arial"/>
                <w:rPrChange w:id="454" w:author="Paola" w:date="2020-02-21T08:08:00Z">
                  <w:rPr>
                    <w:rFonts w:ascii="Arial" w:hAnsi="Arial" w:cs="Arial"/>
                    <w:sz w:val="20"/>
                    <w:szCs w:val="20"/>
                  </w:rPr>
                </w:rPrChange>
              </w:rPr>
              <w:t> </w:t>
            </w:r>
          </w:p>
        </w:tc>
        <w:tc>
          <w:tcPr>
            <w:tcW w:w="0" w:type="auto"/>
            <w:tcBorders>
              <w:top w:val="nil"/>
              <w:left w:val="nil"/>
              <w:bottom w:val="single" w:sz="8" w:space="0" w:color="auto"/>
              <w:right w:val="nil"/>
            </w:tcBorders>
            <w:shd w:val="clear" w:color="auto" w:fill="auto"/>
            <w:noWrap/>
            <w:vAlign w:val="bottom"/>
            <w:hideMark/>
          </w:tcPr>
          <w:p w14:paraId="4EAD1693" w14:textId="77777777" w:rsidR="00973FCE" w:rsidRPr="001338C7" w:rsidRDefault="00973FCE">
            <w:pPr>
              <w:jc w:val="center"/>
              <w:rPr>
                <w:rFonts w:ascii="Verdana" w:hAnsi="Verdana" w:cs="Arial"/>
                <w:rPrChange w:id="455" w:author="Paola" w:date="2020-02-21T08:08:00Z">
                  <w:rPr>
                    <w:rFonts w:ascii="Arial" w:hAnsi="Arial" w:cs="Arial"/>
                    <w:sz w:val="20"/>
                    <w:szCs w:val="20"/>
                  </w:rPr>
                </w:rPrChange>
              </w:rPr>
            </w:pPr>
            <w:r w:rsidRPr="001338C7">
              <w:rPr>
                <w:rFonts w:ascii="Verdana" w:hAnsi="Verdana" w:cs="Arial"/>
                <w:rPrChange w:id="456" w:author="Paola" w:date="2020-02-21T08:08:00Z">
                  <w:rPr>
                    <w:rFonts w:ascii="Arial" w:hAnsi="Arial" w:cs="Arial"/>
                    <w:sz w:val="20"/>
                    <w:szCs w:val="20"/>
                  </w:rPr>
                </w:rPrChange>
              </w:rPr>
              <w:t> </w:t>
            </w:r>
          </w:p>
        </w:tc>
        <w:tc>
          <w:tcPr>
            <w:tcW w:w="0" w:type="auto"/>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147F053" w14:textId="77777777" w:rsidR="00973FCE" w:rsidRPr="001338C7" w:rsidRDefault="00973FCE">
            <w:pPr>
              <w:jc w:val="right"/>
              <w:rPr>
                <w:rFonts w:ascii="Verdana" w:hAnsi="Verdana" w:cs="Arial"/>
                <w:b/>
                <w:bCs/>
                <w:rPrChange w:id="457" w:author="Paola" w:date="2020-02-21T08:08:00Z">
                  <w:rPr>
                    <w:rFonts w:ascii="Arial" w:hAnsi="Arial" w:cs="Arial"/>
                    <w:b/>
                    <w:bCs/>
                    <w:sz w:val="20"/>
                    <w:szCs w:val="20"/>
                  </w:rPr>
                </w:rPrChange>
              </w:rPr>
            </w:pPr>
            <w:r w:rsidRPr="001338C7">
              <w:rPr>
                <w:rFonts w:ascii="Verdana" w:hAnsi="Verdana" w:cs="Arial"/>
                <w:b/>
                <w:bCs/>
                <w:rPrChange w:id="458" w:author="Paola" w:date="2020-02-21T08:08:00Z">
                  <w:rPr>
                    <w:rFonts w:ascii="Arial" w:hAnsi="Arial" w:cs="Arial"/>
                    <w:b/>
                    <w:bCs/>
                    <w:sz w:val="20"/>
                    <w:szCs w:val="20"/>
                  </w:rPr>
                </w:rPrChange>
              </w:rPr>
              <w:t xml:space="preserve"> $           3,897,540 </w:t>
            </w:r>
          </w:p>
        </w:tc>
      </w:tr>
      <w:tr w:rsidR="00973FCE" w:rsidRPr="001338C7" w14:paraId="34D35272" w14:textId="77777777" w:rsidTr="00C67589">
        <w:trPr>
          <w:trHeight w:val="298"/>
        </w:trPr>
        <w:tc>
          <w:tcPr>
            <w:tcW w:w="0" w:type="auto"/>
            <w:tcBorders>
              <w:top w:val="nil"/>
              <w:left w:val="single" w:sz="8" w:space="0" w:color="auto"/>
              <w:bottom w:val="single" w:sz="4" w:space="0" w:color="auto"/>
              <w:right w:val="single" w:sz="4" w:space="0" w:color="auto"/>
            </w:tcBorders>
            <w:shd w:val="clear" w:color="000000" w:fill="333F4F"/>
            <w:noWrap/>
            <w:vAlign w:val="bottom"/>
            <w:hideMark/>
          </w:tcPr>
          <w:p w14:paraId="430BE9A0" w14:textId="77777777" w:rsidR="00973FCE" w:rsidRPr="001338C7" w:rsidRDefault="00973FCE">
            <w:pPr>
              <w:jc w:val="center"/>
              <w:rPr>
                <w:rFonts w:ascii="Verdana" w:hAnsi="Verdana" w:cs="Arial"/>
                <w:color w:val="FFFFFF"/>
                <w:rPrChange w:id="459" w:author="Paola" w:date="2020-02-21T08:08:00Z">
                  <w:rPr>
                    <w:rFonts w:ascii="Arial" w:hAnsi="Arial" w:cs="Arial"/>
                    <w:color w:val="FFFFFF"/>
                    <w:sz w:val="20"/>
                    <w:szCs w:val="20"/>
                  </w:rPr>
                </w:rPrChange>
              </w:rPr>
            </w:pPr>
            <w:r w:rsidRPr="001338C7">
              <w:rPr>
                <w:rFonts w:ascii="Verdana" w:hAnsi="Verdana" w:cs="Arial"/>
                <w:color w:val="FFFFFF"/>
                <w:rPrChange w:id="460" w:author="Paola" w:date="2020-02-21T08:08:00Z">
                  <w:rPr>
                    <w:rFonts w:ascii="Arial" w:hAnsi="Arial" w:cs="Arial"/>
                    <w:color w:val="FFFFFF"/>
                    <w:sz w:val="20"/>
                    <w:szCs w:val="20"/>
                  </w:rPr>
                </w:rPrChange>
              </w:rPr>
              <w:lastRenderedPageBreak/>
              <w:t>6</w:t>
            </w:r>
          </w:p>
        </w:tc>
        <w:tc>
          <w:tcPr>
            <w:tcW w:w="9157" w:type="dxa"/>
            <w:gridSpan w:val="5"/>
            <w:tcBorders>
              <w:top w:val="single" w:sz="8" w:space="0" w:color="auto"/>
              <w:left w:val="nil"/>
              <w:bottom w:val="single" w:sz="4" w:space="0" w:color="auto"/>
              <w:right w:val="single" w:sz="8" w:space="0" w:color="000000"/>
            </w:tcBorders>
            <w:shd w:val="clear" w:color="000000" w:fill="333F4F"/>
            <w:vAlign w:val="bottom"/>
            <w:hideMark/>
          </w:tcPr>
          <w:p w14:paraId="3B0E760B" w14:textId="77777777" w:rsidR="00973FCE" w:rsidRPr="001338C7" w:rsidRDefault="00973FCE">
            <w:pPr>
              <w:jc w:val="center"/>
              <w:rPr>
                <w:rFonts w:ascii="Verdana" w:hAnsi="Verdana" w:cs="Arial"/>
                <w:color w:val="FFFFFF"/>
                <w:rPrChange w:id="461" w:author="Paola" w:date="2020-02-21T08:08:00Z">
                  <w:rPr>
                    <w:rFonts w:ascii="Arial" w:hAnsi="Arial" w:cs="Arial"/>
                    <w:color w:val="FFFFFF"/>
                    <w:sz w:val="20"/>
                    <w:szCs w:val="20"/>
                  </w:rPr>
                </w:rPrChange>
              </w:rPr>
            </w:pPr>
            <w:r w:rsidRPr="001338C7">
              <w:rPr>
                <w:rFonts w:ascii="Verdana" w:hAnsi="Verdana" w:cs="Arial"/>
                <w:color w:val="FFFFFF"/>
                <w:rPrChange w:id="462" w:author="Paola" w:date="2020-02-21T08:08:00Z">
                  <w:rPr>
                    <w:rFonts w:ascii="Arial" w:hAnsi="Arial" w:cs="Arial"/>
                    <w:color w:val="FFFFFF"/>
                    <w:sz w:val="20"/>
                    <w:szCs w:val="20"/>
                  </w:rPr>
                </w:rPrChange>
              </w:rPr>
              <w:t>IMPERMEABILIZACIONES Y MANTOS</w:t>
            </w:r>
          </w:p>
        </w:tc>
      </w:tr>
      <w:tr w:rsidR="00973FCE" w:rsidRPr="001338C7" w14:paraId="08ED3DA7" w14:textId="77777777" w:rsidTr="00C67589">
        <w:trPr>
          <w:trHeight w:val="313"/>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2A0EC013" w14:textId="77777777" w:rsidR="00973FCE" w:rsidRPr="001338C7" w:rsidRDefault="00973FCE">
            <w:pPr>
              <w:jc w:val="center"/>
              <w:rPr>
                <w:rFonts w:ascii="Verdana" w:hAnsi="Verdana" w:cs="Arial"/>
                <w:rPrChange w:id="463" w:author="Paola" w:date="2020-02-21T08:08:00Z">
                  <w:rPr>
                    <w:rFonts w:ascii="Arial" w:hAnsi="Arial" w:cs="Arial"/>
                    <w:sz w:val="20"/>
                    <w:szCs w:val="20"/>
                  </w:rPr>
                </w:rPrChange>
              </w:rPr>
            </w:pPr>
            <w:r w:rsidRPr="001338C7">
              <w:rPr>
                <w:rFonts w:ascii="Verdana" w:hAnsi="Verdana" w:cs="Arial"/>
                <w:rPrChange w:id="464" w:author="Paola" w:date="2020-02-21T08:08:00Z">
                  <w:rPr>
                    <w:rFonts w:ascii="Arial" w:hAnsi="Arial" w:cs="Arial"/>
                    <w:sz w:val="20"/>
                    <w:szCs w:val="20"/>
                  </w:rPr>
                </w:rPrChange>
              </w:rPr>
              <w:t>6.1</w:t>
            </w:r>
          </w:p>
        </w:tc>
        <w:tc>
          <w:tcPr>
            <w:tcW w:w="5199" w:type="dxa"/>
            <w:tcBorders>
              <w:top w:val="nil"/>
              <w:left w:val="nil"/>
              <w:bottom w:val="single" w:sz="4" w:space="0" w:color="auto"/>
              <w:right w:val="single" w:sz="4" w:space="0" w:color="auto"/>
            </w:tcBorders>
            <w:shd w:val="clear" w:color="auto" w:fill="auto"/>
            <w:vAlign w:val="bottom"/>
            <w:hideMark/>
          </w:tcPr>
          <w:p w14:paraId="12EB5885" w14:textId="77777777" w:rsidR="00973FCE" w:rsidRPr="001338C7" w:rsidRDefault="00973FCE">
            <w:pPr>
              <w:rPr>
                <w:rFonts w:ascii="Verdana" w:hAnsi="Verdana" w:cs="Arial"/>
                <w:rPrChange w:id="465" w:author="Paola" w:date="2020-02-21T08:08:00Z">
                  <w:rPr>
                    <w:rFonts w:ascii="Arial" w:hAnsi="Arial" w:cs="Arial"/>
                    <w:sz w:val="20"/>
                    <w:szCs w:val="20"/>
                  </w:rPr>
                </w:rPrChange>
              </w:rPr>
            </w:pPr>
            <w:proofErr w:type="gramStart"/>
            <w:r w:rsidRPr="001338C7">
              <w:rPr>
                <w:rFonts w:ascii="Verdana" w:hAnsi="Verdana" w:cs="Arial"/>
                <w:rPrChange w:id="466" w:author="Paola" w:date="2020-02-21T08:08:00Z">
                  <w:rPr>
                    <w:rFonts w:ascii="Arial" w:hAnsi="Arial" w:cs="Arial"/>
                    <w:sz w:val="20"/>
                    <w:szCs w:val="20"/>
                  </w:rPr>
                </w:rPrChange>
              </w:rPr>
              <w:t>Impermeabilización  de</w:t>
            </w:r>
            <w:proofErr w:type="gramEnd"/>
            <w:r w:rsidRPr="001338C7">
              <w:rPr>
                <w:rFonts w:ascii="Verdana" w:hAnsi="Verdana" w:cs="Arial"/>
                <w:rPrChange w:id="467" w:author="Paola" w:date="2020-02-21T08:08:00Z">
                  <w:rPr>
                    <w:rFonts w:ascii="Arial" w:hAnsi="Arial" w:cs="Arial"/>
                    <w:sz w:val="20"/>
                    <w:szCs w:val="20"/>
                  </w:rPr>
                </w:rPrChange>
              </w:rPr>
              <w:t xml:space="preserve"> muros y cubierta</w:t>
            </w:r>
          </w:p>
        </w:tc>
        <w:tc>
          <w:tcPr>
            <w:tcW w:w="0" w:type="auto"/>
            <w:tcBorders>
              <w:top w:val="nil"/>
              <w:left w:val="nil"/>
              <w:bottom w:val="single" w:sz="4" w:space="0" w:color="auto"/>
              <w:right w:val="single" w:sz="4" w:space="0" w:color="auto"/>
            </w:tcBorders>
            <w:shd w:val="clear" w:color="auto" w:fill="auto"/>
            <w:noWrap/>
            <w:vAlign w:val="bottom"/>
            <w:hideMark/>
          </w:tcPr>
          <w:p w14:paraId="69AFA1F5" w14:textId="77777777" w:rsidR="00973FCE" w:rsidRPr="001338C7" w:rsidRDefault="00973FCE">
            <w:pPr>
              <w:jc w:val="center"/>
              <w:rPr>
                <w:rFonts w:ascii="Verdana" w:hAnsi="Verdana" w:cs="Arial"/>
                <w:rPrChange w:id="468" w:author="Paola" w:date="2020-02-21T08:08:00Z">
                  <w:rPr>
                    <w:rFonts w:ascii="Arial" w:hAnsi="Arial" w:cs="Arial"/>
                    <w:sz w:val="20"/>
                    <w:szCs w:val="20"/>
                  </w:rPr>
                </w:rPrChange>
              </w:rPr>
            </w:pPr>
            <w:r w:rsidRPr="001338C7">
              <w:rPr>
                <w:rFonts w:ascii="Verdana" w:hAnsi="Verdana" w:cs="Arial"/>
                <w:rPrChange w:id="469" w:author="Paola" w:date="2020-02-21T08:08:00Z">
                  <w:rPr>
                    <w:rFonts w:ascii="Arial" w:hAnsi="Arial" w:cs="Arial"/>
                    <w:sz w:val="20"/>
                    <w:szCs w:val="20"/>
                  </w:rPr>
                </w:rPrChange>
              </w:rPr>
              <w:t>m2</w:t>
            </w:r>
          </w:p>
        </w:tc>
        <w:tc>
          <w:tcPr>
            <w:tcW w:w="0" w:type="auto"/>
            <w:tcBorders>
              <w:top w:val="nil"/>
              <w:left w:val="nil"/>
              <w:bottom w:val="single" w:sz="4" w:space="0" w:color="auto"/>
              <w:right w:val="single" w:sz="4" w:space="0" w:color="auto"/>
            </w:tcBorders>
            <w:shd w:val="clear" w:color="auto" w:fill="auto"/>
            <w:noWrap/>
            <w:vAlign w:val="bottom"/>
            <w:hideMark/>
          </w:tcPr>
          <w:p w14:paraId="11E52453" w14:textId="77777777" w:rsidR="00973FCE" w:rsidRPr="001338C7" w:rsidRDefault="00973FCE">
            <w:pPr>
              <w:jc w:val="center"/>
              <w:rPr>
                <w:rFonts w:ascii="Verdana" w:hAnsi="Verdana" w:cs="Arial"/>
                <w:rPrChange w:id="470" w:author="Paola" w:date="2020-02-21T08:08:00Z">
                  <w:rPr>
                    <w:rFonts w:ascii="Arial" w:hAnsi="Arial" w:cs="Arial"/>
                    <w:sz w:val="20"/>
                    <w:szCs w:val="20"/>
                  </w:rPr>
                </w:rPrChange>
              </w:rPr>
            </w:pPr>
            <w:r w:rsidRPr="001338C7">
              <w:rPr>
                <w:rFonts w:ascii="Verdana" w:hAnsi="Verdana" w:cs="Arial"/>
                <w:rPrChange w:id="471" w:author="Paola" w:date="2020-02-21T08:08:00Z">
                  <w:rPr>
                    <w:rFonts w:ascii="Arial" w:hAnsi="Arial" w:cs="Arial"/>
                    <w:sz w:val="20"/>
                    <w:szCs w:val="20"/>
                  </w:rPr>
                </w:rPrChange>
              </w:rPr>
              <w:t>45.00</w:t>
            </w:r>
          </w:p>
        </w:tc>
        <w:tc>
          <w:tcPr>
            <w:tcW w:w="0" w:type="auto"/>
            <w:tcBorders>
              <w:top w:val="nil"/>
              <w:left w:val="nil"/>
              <w:bottom w:val="single" w:sz="4" w:space="0" w:color="auto"/>
              <w:right w:val="single" w:sz="4" w:space="0" w:color="auto"/>
            </w:tcBorders>
            <w:shd w:val="clear" w:color="auto" w:fill="auto"/>
            <w:noWrap/>
            <w:vAlign w:val="bottom"/>
            <w:hideMark/>
          </w:tcPr>
          <w:p w14:paraId="1EAF4258" w14:textId="77777777" w:rsidR="00973FCE" w:rsidRPr="001338C7" w:rsidRDefault="00973FCE">
            <w:pPr>
              <w:jc w:val="center"/>
              <w:rPr>
                <w:rFonts w:ascii="Verdana" w:hAnsi="Verdana" w:cs="Arial"/>
                <w:rPrChange w:id="472" w:author="Paola" w:date="2020-02-21T08:08:00Z">
                  <w:rPr>
                    <w:rFonts w:ascii="Arial" w:hAnsi="Arial" w:cs="Arial"/>
                    <w:sz w:val="20"/>
                    <w:szCs w:val="20"/>
                  </w:rPr>
                </w:rPrChange>
              </w:rPr>
            </w:pPr>
            <w:r w:rsidRPr="001338C7">
              <w:rPr>
                <w:rFonts w:ascii="Verdana" w:hAnsi="Verdana" w:cs="Arial"/>
                <w:rPrChange w:id="473" w:author="Paola" w:date="2020-02-21T08:08:00Z">
                  <w:rPr>
                    <w:rFonts w:ascii="Arial" w:hAnsi="Arial" w:cs="Arial"/>
                    <w:sz w:val="20"/>
                    <w:szCs w:val="20"/>
                  </w:rPr>
                </w:rPrChange>
              </w:rPr>
              <w:t>$ 25,000</w:t>
            </w:r>
          </w:p>
        </w:tc>
        <w:tc>
          <w:tcPr>
            <w:tcW w:w="0" w:type="auto"/>
            <w:tcBorders>
              <w:top w:val="nil"/>
              <w:left w:val="nil"/>
              <w:bottom w:val="nil"/>
              <w:right w:val="single" w:sz="8" w:space="0" w:color="auto"/>
            </w:tcBorders>
            <w:shd w:val="clear" w:color="000000" w:fill="FFFFFF"/>
            <w:noWrap/>
            <w:vAlign w:val="bottom"/>
            <w:hideMark/>
          </w:tcPr>
          <w:p w14:paraId="4490FAAB" w14:textId="77777777" w:rsidR="00973FCE" w:rsidRPr="001338C7" w:rsidRDefault="00973FCE">
            <w:pPr>
              <w:jc w:val="right"/>
              <w:rPr>
                <w:rFonts w:ascii="Verdana" w:hAnsi="Verdana" w:cs="Arial"/>
                <w:rPrChange w:id="474" w:author="Paola" w:date="2020-02-21T08:08:00Z">
                  <w:rPr>
                    <w:rFonts w:ascii="Arial" w:hAnsi="Arial" w:cs="Arial"/>
                    <w:sz w:val="20"/>
                    <w:szCs w:val="20"/>
                  </w:rPr>
                </w:rPrChange>
              </w:rPr>
            </w:pPr>
            <w:r w:rsidRPr="001338C7">
              <w:rPr>
                <w:rFonts w:ascii="Verdana" w:hAnsi="Verdana" w:cs="Arial"/>
                <w:rPrChange w:id="475" w:author="Paola" w:date="2020-02-21T08:08:00Z">
                  <w:rPr>
                    <w:rFonts w:ascii="Arial" w:hAnsi="Arial" w:cs="Arial"/>
                    <w:sz w:val="20"/>
                    <w:szCs w:val="20"/>
                  </w:rPr>
                </w:rPrChange>
              </w:rPr>
              <w:t xml:space="preserve"> $           1,125,000 </w:t>
            </w:r>
          </w:p>
        </w:tc>
      </w:tr>
      <w:tr w:rsidR="00973FCE" w:rsidRPr="001338C7" w14:paraId="30292E38" w14:textId="77777777" w:rsidTr="00C67589">
        <w:trPr>
          <w:trHeight w:val="313"/>
        </w:trPr>
        <w:tc>
          <w:tcPr>
            <w:tcW w:w="0" w:type="auto"/>
            <w:tcBorders>
              <w:top w:val="nil"/>
              <w:left w:val="single" w:sz="8" w:space="0" w:color="auto"/>
              <w:bottom w:val="single" w:sz="8" w:space="0" w:color="auto"/>
              <w:right w:val="single" w:sz="4" w:space="0" w:color="auto"/>
            </w:tcBorders>
            <w:shd w:val="clear" w:color="auto" w:fill="auto"/>
            <w:noWrap/>
            <w:vAlign w:val="bottom"/>
            <w:hideMark/>
          </w:tcPr>
          <w:p w14:paraId="1062E6BE" w14:textId="77777777" w:rsidR="00973FCE" w:rsidRPr="001338C7" w:rsidRDefault="00973FCE">
            <w:pPr>
              <w:jc w:val="center"/>
              <w:rPr>
                <w:rFonts w:ascii="Verdana" w:hAnsi="Verdana" w:cs="Arial"/>
                <w:rPrChange w:id="476" w:author="Paola" w:date="2020-02-21T08:08:00Z">
                  <w:rPr>
                    <w:rFonts w:ascii="Arial" w:hAnsi="Arial" w:cs="Arial"/>
                    <w:sz w:val="20"/>
                    <w:szCs w:val="20"/>
                  </w:rPr>
                </w:rPrChange>
              </w:rPr>
            </w:pPr>
            <w:r w:rsidRPr="001338C7">
              <w:rPr>
                <w:rFonts w:ascii="Verdana" w:hAnsi="Verdana" w:cs="Arial"/>
                <w:rPrChange w:id="477" w:author="Paola" w:date="2020-02-21T08:08:00Z">
                  <w:rPr>
                    <w:rFonts w:ascii="Arial" w:hAnsi="Arial" w:cs="Arial"/>
                    <w:sz w:val="20"/>
                    <w:szCs w:val="20"/>
                  </w:rPr>
                </w:rPrChange>
              </w:rPr>
              <w:t> </w:t>
            </w:r>
          </w:p>
        </w:tc>
        <w:tc>
          <w:tcPr>
            <w:tcW w:w="0" w:type="auto"/>
            <w:tcBorders>
              <w:top w:val="nil"/>
              <w:left w:val="nil"/>
              <w:bottom w:val="single" w:sz="8" w:space="0" w:color="auto"/>
              <w:right w:val="single" w:sz="4" w:space="0" w:color="auto"/>
            </w:tcBorders>
            <w:shd w:val="clear" w:color="auto" w:fill="auto"/>
            <w:noWrap/>
            <w:vAlign w:val="bottom"/>
            <w:hideMark/>
          </w:tcPr>
          <w:p w14:paraId="3D3ACDE8" w14:textId="77777777" w:rsidR="00973FCE" w:rsidRPr="001338C7" w:rsidRDefault="00973FCE">
            <w:pPr>
              <w:jc w:val="right"/>
              <w:rPr>
                <w:rFonts w:ascii="Verdana" w:hAnsi="Verdana" w:cs="Arial"/>
                <w:rPrChange w:id="478" w:author="Paola" w:date="2020-02-21T08:08:00Z">
                  <w:rPr>
                    <w:rFonts w:ascii="Arial" w:hAnsi="Arial" w:cs="Arial"/>
                    <w:sz w:val="20"/>
                    <w:szCs w:val="20"/>
                  </w:rPr>
                </w:rPrChange>
              </w:rPr>
            </w:pPr>
            <w:r w:rsidRPr="001338C7">
              <w:rPr>
                <w:rFonts w:ascii="Verdana" w:hAnsi="Verdana" w:cs="Arial"/>
                <w:rPrChange w:id="479" w:author="Paola" w:date="2020-02-21T08:08:00Z">
                  <w:rPr>
                    <w:rFonts w:ascii="Arial" w:hAnsi="Arial" w:cs="Arial"/>
                    <w:sz w:val="20"/>
                    <w:szCs w:val="20"/>
                  </w:rPr>
                </w:rPrChange>
              </w:rPr>
              <w:t>SUB TOTAL</w:t>
            </w:r>
          </w:p>
        </w:tc>
        <w:tc>
          <w:tcPr>
            <w:tcW w:w="0" w:type="auto"/>
            <w:tcBorders>
              <w:top w:val="nil"/>
              <w:left w:val="nil"/>
              <w:bottom w:val="single" w:sz="8" w:space="0" w:color="auto"/>
              <w:right w:val="single" w:sz="4" w:space="0" w:color="auto"/>
            </w:tcBorders>
            <w:shd w:val="clear" w:color="auto" w:fill="auto"/>
            <w:noWrap/>
            <w:vAlign w:val="bottom"/>
            <w:hideMark/>
          </w:tcPr>
          <w:p w14:paraId="13FA10AE" w14:textId="77777777" w:rsidR="00973FCE" w:rsidRPr="001338C7" w:rsidRDefault="00973FCE">
            <w:pPr>
              <w:jc w:val="center"/>
              <w:rPr>
                <w:rFonts w:ascii="Verdana" w:hAnsi="Verdana" w:cs="Arial"/>
                <w:rPrChange w:id="480" w:author="Paola" w:date="2020-02-21T08:08:00Z">
                  <w:rPr>
                    <w:rFonts w:ascii="Arial" w:hAnsi="Arial" w:cs="Arial"/>
                    <w:sz w:val="20"/>
                    <w:szCs w:val="20"/>
                  </w:rPr>
                </w:rPrChange>
              </w:rPr>
            </w:pPr>
            <w:r w:rsidRPr="001338C7">
              <w:rPr>
                <w:rFonts w:ascii="Verdana" w:hAnsi="Verdana" w:cs="Arial"/>
                <w:rPrChange w:id="481" w:author="Paola" w:date="2020-02-21T08:08:00Z">
                  <w:rPr>
                    <w:rFonts w:ascii="Arial" w:hAnsi="Arial" w:cs="Arial"/>
                    <w:sz w:val="20"/>
                    <w:szCs w:val="20"/>
                  </w:rPr>
                </w:rPrChange>
              </w:rPr>
              <w:t> </w:t>
            </w:r>
          </w:p>
        </w:tc>
        <w:tc>
          <w:tcPr>
            <w:tcW w:w="0" w:type="auto"/>
            <w:tcBorders>
              <w:top w:val="nil"/>
              <w:left w:val="nil"/>
              <w:bottom w:val="single" w:sz="8" w:space="0" w:color="auto"/>
              <w:right w:val="single" w:sz="4" w:space="0" w:color="auto"/>
            </w:tcBorders>
            <w:shd w:val="clear" w:color="auto" w:fill="auto"/>
            <w:noWrap/>
            <w:vAlign w:val="bottom"/>
            <w:hideMark/>
          </w:tcPr>
          <w:p w14:paraId="7B5E9D0D" w14:textId="77777777" w:rsidR="00973FCE" w:rsidRPr="001338C7" w:rsidRDefault="00973FCE">
            <w:pPr>
              <w:jc w:val="center"/>
              <w:rPr>
                <w:rFonts w:ascii="Verdana" w:hAnsi="Verdana" w:cs="Arial"/>
                <w:rPrChange w:id="482" w:author="Paola" w:date="2020-02-21T08:08:00Z">
                  <w:rPr>
                    <w:rFonts w:ascii="Arial" w:hAnsi="Arial" w:cs="Arial"/>
                    <w:sz w:val="20"/>
                    <w:szCs w:val="20"/>
                  </w:rPr>
                </w:rPrChange>
              </w:rPr>
            </w:pPr>
            <w:r w:rsidRPr="001338C7">
              <w:rPr>
                <w:rFonts w:ascii="Verdana" w:hAnsi="Verdana" w:cs="Arial"/>
                <w:rPrChange w:id="483" w:author="Paola" w:date="2020-02-21T08:08:00Z">
                  <w:rPr>
                    <w:rFonts w:ascii="Arial" w:hAnsi="Arial" w:cs="Arial"/>
                    <w:sz w:val="20"/>
                    <w:szCs w:val="20"/>
                  </w:rPr>
                </w:rPrChange>
              </w:rPr>
              <w:t> </w:t>
            </w:r>
          </w:p>
        </w:tc>
        <w:tc>
          <w:tcPr>
            <w:tcW w:w="0" w:type="auto"/>
            <w:tcBorders>
              <w:top w:val="nil"/>
              <w:left w:val="nil"/>
              <w:bottom w:val="single" w:sz="8" w:space="0" w:color="auto"/>
              <w:right w:val="nil"/>
            </w:tcBorders>
            <w:shd w:val="clear" w:color="auto" w:fill="auto"/>
            <w:noWrap/>
            <w:vAlign w:val="bottom"/>
            <w:hideMark/>
          </w:tcPr>
          <w:p w14:paraId="77BC049D" w14:textId="77777777" w:rsidR="00973FCE" w:rsidRPr="001338C7" w:rsidRDefault="00973FCE">
            <w:pPr>
              <w:jc w:val="center"/>
              <w:rPr>
                <w:rFonts w:ascii="Verdana" w:hAnsi="Verdana" w:cs="Arial"/>
                <w:rPrChange w:id="484" w:author="Paola" w:date="2020-02-21T08:08:00Z">
                  <w:rPr>
                    <w:rFonts w:ascii="Arial" w:hAnsi="Arial" w:cs="Arial"/>
                    <w:sz w:val="20"/>
                    <w:szCs w:val="20"/>
                  </w:rPr>
                </w:rPrChange>
              </w:rPr>
            </w:pPr>
            <w:r w:rsidRPr="001338C7">
              <w:rPr>
                <w:rFonts w:ascii="Verdana" w:hAnsi="Verdana" w:cs="Arial"/>
                <w:rPrChange w:id="485" w:author="Paola" w:date="2020-02-21T08:08:00Z">
                  <w:rPr>
                    <w:rFonts w:ascii="Arial" w:hAnsi="Arial" w:cs="Arial"/>
                    <w:sz w:val="20"/>
                    <w:szCs w:val="20"/>
                  </w:rPr>
                </w:rPrChange>
              </w:rPr>
              <w:t> </w:t>
            </w:r>
          </w:p>
        </w:tc>
        <w:tc>
          <w:tcPr>
            <w:tcW w:w="0" w:type="auto"/>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309F5D9" w14:textId="77777777" w:rsidR="00973FCE" w:rsidRPr="001338C7" w:rsidRDefault="00973FCE">
            <w:pPr>
              <w:jc w:val="right"/>
              <w:rPr>
                <w:rFonts w:ascii="Verdana" w:hAnsi="Verdana" w:cs="Arial"/>
                <w:b/>
                <w:bCs/>
                <w:rPrChange w:id="486" w:author="Paola" w:date="2020-02-21T08:08:00Z">
                  <w:rPr>
                    <w:rFonts w:ascii="Arial" w:hAnsi="Arial" w:cs="Arial"/>
                    <w:b/>
                    <w:bCs/>
                    <w:sz w:val="20"/>
                    <w:szCs w:val="20"/>
                  </w:rPr>
                </w:rPrChange>
              </w:rPr>
            </w:pPr>
            <w:r w:rsidRPr="001338C7">
              <w:rPr>
                <w:rFonts w:ascii="Verdana" w:hAnsi="Verdana" w:cs="Arial"/>
                <w:b/>
                <w:bCs/>
                <w:rPrChange w:id="487" w:author="Paola" w:date="2020-02-21T08:08:00Z">
                  <w:rPr>
                    <w:rFonts w:ascii="Arial" w:hAnsi="Arial" w:cs="Arial"/>
                    <w:b/>
                    <w:bCs/>
                    <w:sz w:val="20"/>
                    <w:szCs w:val="20"/>
                  </w:rPr>
                </w:rPrChange>
              </w:rPr>
              <w:t>$ 1,125,000</w:t>
            </w:r>
          </w:p>
        </w:tc>
      </w:tr>
      <w:tr w:rsidR="00973FCE" w:rsidRPr="001338C7" w14:paraId="07322C6F" w14:textId="77777777" w:rsidTr="00C67589">
        <w:trPr>
          <w:trHeight w:val="298"/>
        </w:trPr>
        <w:tc>
          <w:tcPr>
            <w:tcW w:w="0" w:type="auto"/>
            <w:tcBorders>
              <w:top w:val="nil"/>
              <w:left w:val="single" w:sz="8" w:space="0" w:color="auto"/>
              <w:bottom w:val="single" w:sz="4" w:space="0" w:color="auto"/>
              <w:right w:val="single" w:sz="4" w:space="0" w:color="auto"/>
            </w:tcBorders>
            <w:shd w:val="clear" w:color="000000" w:fill="333F4F"/>
            <w:noWrap/>
            <w:vAlign w:val="bottom"/>
            <w:hideMark/>
          </w:tcPr>
          <w:p w14:paraId="36DEF084" w14:textId="77777777" w:rsidR="00973FCE" w:rsidRPr="001338C7" w:rsidRDefault="00973FCE">
            <w:pPr>
              <w:jc w:val="center"/>
              <w:rPr>
                <w:rFonts w:ascii="Verdana" w:hAnsi="Verdana" w:cs="Arial"/>
                <w:color w:val="FFFFFF"/>
                <w:rPrChange w:id="488" w:author="Paola" w:date="2020-02-21T08:08:00Z">
                  <w:rPr>
                    <w:rFonts w:ascii="Arial" w:hAnsi="Arial" w:cs="Arial"/>
                    <w:color w:val="FFFFFF"/>
                    <w:sz w:val="20"/>
                    <w:szCs w:val="20"/>
                  </w:rPr>
                </w:rPrChange>
              </w:rPr>
            </w:pPr>
            <w:r w:rsidRPr="001338C7">
              <w:rPr>
                <w:rFonts w:ascii="Verdana" w:hAnsi="Verdana" w:cs="Arial"/>
                <w:color w:val="FFFFFF"/>
                <w:rPrChange w:id="489" w:author="Paola" w:date="2020-02-21T08:08:00Z">
                  <w:rPr>
                    <w:rFonts w:ascii="Arial" w:hAnsi="Arial" w:cs="Arial"/>
                    <w:color w:val="FFFFFF"/>
                    <w:sz w:val="20"/>
                    <w:szCs w:val="20"/>
                  </w:rPr>
                </w:rPrChange>
              </w:rPr>
              <w:t>7</w:t>
            </w:r>
          </w:p>
        </w:tc>
        <w:tc>
          <w:tcPr>
            <w:tcW w:w="9157" w:type="dxa"/>
            <w:gridSpan w:val="5"/>
            <w:tcBorders>
              <w:top w:val="single" w:sz="8" w:space="0" w:color="auto"/>
              <w:left w:val="nil"/>
              <w:bottom w:val="single" w:sz="4" w:space="0" w:color="auto"/>
              <w:right w:val="single" w:sz="8" w:space="0" w:color="000000"/>
            </w:tcBorders>
            <w:shd w:val="clear" w:color="000000" w:fill="333F4F"/>
            <w:vAlign w:val="bottom"/>
            <w:hideMark/>
          </w:tcPr>
          <w:p w14:paraId="21BDBE17" w14:textId="77777777" w:rsidR="00973FCE" w:rsidRPr="001338C7" w:rsidRDefault="00973FCE">
            <w:pPr>
              <w:jc w:val="center"/>
              <w:rPr>
                <w:rFonts w:ascii="Verdana" w:hAnsi="Verdana" w:cs="Arial"/>
                <w:color w:val="FFFFFF"/>
                <w:rPrChange w:id="490" w:author="Paola" w:date="2020-02-21T08:08:00Z">
                  <w:rPr>
                    <w:rFonts w:ascii="Arial" w:hAnsi="Arial" w:cs="Arial"/>
                    <w:color w:val="FFFFFF"/>
                    <w:sz w:val="20"/>
                    <w:szCs w:val="20"/>
                  </w:rPr>
                </w:rPrChange>
              </w:rPr>
            </w:pPr>
            <w:r w:rsidRPr="001338C7">
              <w:rPr>
                <w:rFonts w:ascii="Verdana" w:hAnsi="Verdana" w:cs="Arial"/>
                <w:color w:val="FFFFFF"/>
                <w:rPrChange w:id="491" w:author="Paola" w:date="2020-02-21T08:08:00Z">
                  <w:rPr>
                    <w:rFonts w:ascii="Arial" w:hAnsi="Arial" w:cs="Arial"/>
                    <w:color w:val="FFFFFF"/>
                    <w:sz w:val="20"/>
                    <w:szCs w:val="20"/>
                  </w:rPr>
                </w:rPrChange>
              </w:rPr>
              <w:t>INSTALACION HIDROSANITARIA</w:t>
            </w:r>
          </w:p>
        </w:tc>
      </w:tr>
      <w:tr w:rsidR="00973FCE" w:rsidRPr="001338C7" w14:paraId="4C91E844" w14:textId="77777777" w:rsidTr="00C67589">
        <w:trPr>
          <w:trHeight w:val="298"/>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2ADF5B05" w14:textId="77777777" w:rsidR="00973FCE" w:rsidRPr="001338C7" w:rsidRDefault="00973FCE">
            <w:pPr>
              <w:jc w:val="center"/>
              <w:rPr>
                <w:rFonts w:ascii="Verdana" w:hAnsi="Verdana" w:cs="Arial"/>
                <w:rPrChange w:id="492" w:author="Paola" w:date="2020-02-21T08:08:00Z">
                  <w:rPr>
                    <w:rFonts w:ascii="Arial" w:hAnsi="Arial" w:cs="Arial"/>
                    <w:sz w:val="20"/>
                    <w:szCs w:val="20"/>
                  </w:rPr>
                </w:rPrChange>
              </w:rPr>
            </w:pPr>
            <w:r w:rsidRPr="001338C7">
              <w:rPr>
                <w:rFonts w:ascii="Verdana" w:hAnsi="Verdana" w:cs="Arial"/>
                <w:rPrChange w:id="493" w:author="Paola" w:date="2020-02-21T08:08:00Z">
                  <w:rPr>
                    <w:rFonts w:ascii="Arial" w:hAnsi="Arial" w:cs="Arial"/>
                    <w:sz w:val="20"/>
                    <w:szCs w:val="20"/>
                  </w:rPr>
                </w:rPrChange>
              </w:rPr>
              <w:t>7.1</w:t>
            </w:r>
          </w:p>
        </w:tc>
        <w:tc>
          <w:tcPr>
            <w:tcW w:w="5199" w:type="dxa"/>
            <w:tcBorders>
              <w:top w:val="nil"/>
              <w:left w:val="nil"/>
              <w:bottom w:val="single" w:sz="4" w:space="0" w:color="auto"/>
              <w:right w:val="single" w:sz="4" w:space="0" w:color="auto"/>
            </w:tcBorders>
            <w:shd w:val="clear" w:color="auto" w:fill="auto"/>
            <w:vAlign w:val="bottom"/>
            <w:hideMark/>
          </w:tcPr>
          <w:p w14:paraId="55B3873D" w14:textId="77777777" w:rsidR="00973FCE" w:rsidRPr="001338C7" w:rsidRDefault="00973FCE">
            <w:pPr>
              <w:rPr>
                <w:rFonts w:ascii="Verdana" w:hAnsi="Verdana" w:cs="Arial"/>
                <w:rPrChange w:id="494" w:author="Paola" w:date="2020-02-21T08:08:00Z">
                  <w:rPr>
                    <w:rFonts w:ascii="Arial" w:hAnsi="Arial" w:cs="Arial"/>
                    <w:sz w:val="20"/>
                    <w:szCs w:val="20"/>
                  </w:rPr>
                </w:rPrChange>
              </w:rPr>
            </w:pPr>
            <w:r w:rsidRPr="001338C7">
              <w:rPr>
                <w:rFonts w:ascii="Verdana" w:hAnsi="Verdana" w:cs="Arial"/>
                <w:rPrChange w:id="495" w:author="Paola" w:date="2020-02-21T08:08:00Z">
                  <w:rPr>
                    <w:rFonts w:ascii="Arial" w:hAnsi="Arial" w:cs="Arial"/>
                    <w:sz w:val="20"/>
                    <w:szCs w:val="20"/>
                  </w:rPr>
                </w:rPrChange>
              </w:rPr>
              <w:t xml:space="preserve">Paso Cajas de inspección aguas </w:t>
            </w:r>
          </w:p>
        </w:tc>
        <w:tc>
          <w:tcPr>
            <w:tcW w:w="0" w:type="auto"/>
            <w:tcBorders>
              <w:top w:val="nil"/>
              <w:left w:val="nil"/>
              <w:bottom w:val="single" w:sz="4" w:space="0" w:color="auto"/>
              <w:right w:val="single" w:sz="4" w:space="0" w:color="auto"/>
            </w:tcBorders>
            <w:shd w:val="clear" w:color="auto" w:fill="auto"/>
            <w:noWrap/>
            <w:vAlign w:val="bottom"/>
            <w:hideMark/>
          </w:tcPr>
          <w:p w14:paraId="63580061" w14:textId="77777777" w:rsidR="00973FCE" w:rsidRPr="001338C7" w:rsidRDefault="00973FCE">
            <w:pPr>
              <w:jc w:val="center"/>
              <w:rPr>
                <w:rFonts w:ascii="Verdana" w:hAnsi="Verdana" w:cs="Arial"/>
                <w:rPrChange w:id="496" w:author="Paola" w:date="2020-02-21T08:08:00Z">
                  <w:rPr>
                    <w:rFonts w:ascii="Arial" w:hAnsi="Arial" w:cs="Arial"/>
                    <w:sz w:val="20"/>
                    <w:szCs w:val="20"/>
                  </w:rPr>
                </w:rPrChange>
              </w:rPr>
            </w:pPr>
            <w:r w:rsidRPr="001338C7">
              <w:rPr>
                <w:rFonts w:ascii="Verdana" w:hAnsi="Verdana" w:cs="Arial"/>
                <w:rPrChange w:id="497" w:author="Paola" w:date="2020-02-21T08:08:00Z">
                  <w:rPr>
                    <w:rFonts w:ascii="Arial" w:hAnsi="Arial" w:cs="Arial"/>
                    <w:sz w:val="20"/>
                    <w:szCs w:val="20"/>
                  </w:rPr>
                </w:rPrChange>
              </w:rPr>
              <w:t>un</w:t>
            </w:r>
          </w:p>
        </w:tc>
        <w:tc>
          <w:tcPr>
            <w:tcW w:w="0" w:type="auto"/>
            <w:tcBorders>
              <w:top w:val="nil"/>
              <w:left w:val="nil"/>
              <w:bottom w:val="single" w:sz="4" w:space="0" w:color="auto"/>
              <w:right w:val="single" w:sz="4" w:space="0" w:color="auto"/>
            </w:tcBorders>
            <w:shd w:val="clear" w:color="auto" w:fill="auto"/>
            <w:noWrap/>
            <w:vAlign w:val="bottom"/>
            <w:hideMark/>
          </w:tcPr>
          <w:p w14:paraId="4213858B" w14:textId="77777777" w:rsidR="00973FCE" w:rsidRPr="001338C7" w:rsidRDefault="00973FCE">
            <w:pPr>
              <w:jc w:val="center"/>
              <w:rPr>
                <w:rFonts w:ascii="Verdana" w:hAnsi="Verdana" w:cs="Arial"/>
                <w:rPrChange w:id="498" w:author="Paola" w:date="2020-02-21T08:08:00Z">
                  <w:rPr>
                    <w:rFonts w:ascii="Arial" w:hAnsi="Arial" w:cs="Arial"/>
                    <w:sz w:val="20"/>
                    <w:szCs w:val="20"/>
                  </w:rPr>
                </w:rPrChange>
              </w:rPr>
            </w:pPr>
            <w:r w:rsidRPr="001338C7">
              <w:rPr>
                <w:rFonts w:ascii="Verdana" w:hAnsi="Verdana" w:cs="Arial"/>
                <w:rPrChange w:id="499" w:author="Paola" w:date="2020-02-21T08:08:00Z">
                  <w:rPr>
                    <w:rFonts w:ascii="Arial" w:hAnsi="Arial" w:cs="Arial"/>
                    <w:sz w:val="20"/>
                    <w:szCs w:val="20"/>
                  </w:rPr>
                </w:rPrChange>
              </w:rPr>
              <w:t>1.00</w:t>
            </w:r>
          </w:p>
        </w:tc>
        <w:tc>
          <w:tcPr>
            <w:tcW w:w="0" w:type="auto"/>
            <w:tcBorders>
              <w:top w:val="nil"/>
              <w:left w:val="nil"/>
              <w:bottom w:val="single" w:sz="4" w:space="0" w:color="auto"/>
              <w:right w:val="single" w:sz="4" w:space="0" w:color="auto"/>
            </w:tcBorders>
            <w:shd w:val="clear" w:color="auto" w:fill="auto"/>
            <w:noWrap/>
            <w:vAlign w:val="bottom"/>
            <w:hideMark/>
          </w:tcPr>
          <w:p w14:paraId="01F70C74" w14:textId="77777777" w:rsidR="00973FCE" w:rsidRPr="001338C7" w:rsidRDefault="00973FCE">
            <w:pPr>
              <w:jc w:val="center"/>
              <w:rPr>
                <w:rFonts w:ascii="Verdana" w:hAnsi="Verdana" w:cs="Arial"/>
                <w:rPrChange w:id="500" w:author="Paola" w:date="2020-02-21T08:08:00Z">
                  <w:rPr>
                    <w:rFonts w:ascii="Arial" w:hAnsi="Arial" w:cs="Arial"/>
                    <w:sz w:val="20"/>
                    <w:szCs w:val="20"/>
                  </w:rPr>
                </w:rPrChange>
              </w:rPr>
            </w:pPr>
            <w:r w:rsidRPr="001338C7">
              <w:rPr>
                <w:rFonts w:ascii="Verdana" w:hAnsi="Verdana" w:cs="Arial"/>
                <w:rPrChange w:id="501" w:author="Paola" w:date="2020-02-21T08:08:00Z">
                  <w:rPr>
                    <w:rFonts w:ascii="Arial" w:hAnsi="Arial" w:cs="Arial"/>
                    <w:sz w:val="20"/>
                    <w:szCs w:val="20"/>
                  </w:rPr>
                </w:rPrChange>
              </w:rPr>
              <w:t>$ 150,000</w:t>
            </w:r>
          </w:p>
        </w:tc>
        <w:tc>
          <w:tcPr>
            <w:tcW w:w="0" w:type="auto"/>
            <w:tcBorders>
              <w:top w:val="nil"/>
              <w:left w:val="nil"/>
              <w:bottom w:val="single" w:sz="4" w:space="0" w:color="auto"/>
              <w:right w:val="single" w:sz="8" w:space="0" w:color="auto"/>
            </w:tcBorders>
            <w:shd w:val="clear" w:color="auto" w:fill="auto"/>
            <w:noWrap/>
            <w:vAlign w:val="center"/>
            <w:hideMark/>
          </w:tcPr>
          <w:p w14:paraId="7DA56147" w14:textId="77777777" w:rsidR="00973FCE" w:rsidRPr="001338C7" w:rsidRDefault="00973FCE">
            <w:pPr>
              <w:jc w:val="right"/>
              <w:rPr>
                <w:rFonts w:ascii="Verdana" w:hAnsi="Verdana" w:cs="Arial"/>
                <w:rPrChange w:id="502" w:author="Paola" w:date="2020-02-21T08:08:00Z">
                  <w:rPr>
                    <w:rFonts w:ascii="Arial" w:hAnsi="Arial" w:cs="Arial"/>
                    <w:sz w:val="20"/>
                    <w:szCs w:val="20"/>
                  </w:rPr>
                </w:rPrChange>
              </w:rPr>
            </w:pPr>
            <w:r w:rsidRPr="001338C7">
              <w:rPr>
                <w:rFonts w:ascii="Verdana" w:hAnsi="Verdana" w:cs="Arial"/>
                <w:rPrChange w:id="503" w:author="Paola" w:date="2020-02-21T08:08:00Z">
                  <w:rPr>
                    <w:rFonts w:ascii="Arial" w:hAnsi="Arial" w:cs="Arial"/>
                    <w:sz w:val="20"/>
                    <w:szCs w:val="20"/>
                  </w:rPr>
                </w:rPrChange>
              </w:rPr>
              <w:t xml:space="preserve"> $             150,000 </w:t>
            </w:r>
          </w:p>
        </w:tc>
      </w:tr>
      <w:tr w:rsidR="00973FCE" w:rsidRPr="001338C7" w14:paraId="02BE0897" w14:textId="77777777" w:rsidTr="00C67589">
        <w:trPr>
          <w:trHeight w:val="298"/>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148852D8" w14:textId="77777777" w:rsidR="00973FCE" w:rsidRPr="001338C7" w:rsidRDefault="00973FCE">
            <w:pPr>
              <w:jc w:val="center"/>
              <w:rPr>
                <w:rFonts w:ascii="Verdana" w:hAnsi="Verdana" w:cs="Arial"/>
                <w:rPrChange w:id="504" w:author="Paola" w:date="2020-02-21T08:08:00Z">
                  <w:rPr>
                    <w:rFonts w:ascii="Arial" w:hAnsi="Arial" w:cs="Arial"/>
                    <w:sz w:val="20"/>
                    <w:szCs w:val="20"/>
                  </w:rPr>
                </w:rPrChange>
              </w:rPr>
            </w:pPr>
            <w:r w:rsidRPr="001338C7">
              <w:rPr>
                <w:rFonts w:ascii="Verdana" w:hAnsi="Verdana" w:cs="Arial"/>
                <w:rPrChange w:id="505" w:author="Paola" w:date="2020-02-21T08:08:00Z">
                  <w:rPr>
                    <w:rFonts w:ascii="Arial" w:hAnsi="Arial" w:cs="Arial"/>
                    <w:sz w:val="20"/>
                    <w:szCs w:val="20"/>
                  </w:rPr>
                </w:rPrChange>
              </w:rPr>
              <w:t>7.2</w:t>
            </w:r>
          </w:p>
        </w:tc>
        <w:tc>
          <w:tcPr>
            <w:tcW w:w="5199" w:type="dxa"/>
            <w:tcBorders>
              <w:top w:val="nil"/>
              <w:left w:val="nil"/>
              <w:bottom w:val="single" w:sz="4" w:space="0" w:color="auto"/>
              <w:right w:val="single" w:sz="4" w:space="0" w:color="auto"/>
            </w:tcBorders>
            <w:shd w:val="clear" w:color="auto" w:fill="auto"/>
            <w:vAlign w:val="bottom"/>
            <w:hideMark/>
          </w:tcPr>
          <w:p w14:paraId="4CDEEFA6" w14:textId="5BA00432" w:rsidR="00973FCE" w:rsidRPr="001338C7" w:rsidRDefault="00973FCE">
            <w:pPr>
              <w:rPr>
                <w:rFonts w:ascii="Verdana" w:hAnsi="Verdana" w:cs="Arial"/>
                <w:rPrChange w:id="506" w:author="Paola" w:date="2020-02-21T08:08:00Z">
                  <w:rPr>
                    <w:rFonts w:ascii="Arial" w:hAnsi="Arial" w:cs="Arial"/>
                    <w:sz w:val="20"/>
                    <w:szCs w:val="20"/>
                  </w:rPr>
                </w:rPrChange>
              </w:rPr>
            </w:pPr>
            <w:r w:rsidRPr="001338C7">
              <w:rPr>
                <w:rFonts w:ascii="Verdana" w:hAnsi="Verdana" w:cs="Arial"/>
                <w:rPrChange w:id="507" w:author="Paola" w:date="2020-02-21T08:08:00Z">
                  <w:rPr>
                    <w:rFonts w:ascii="Arial" w:hAnsi="Arial" w:cs="Arial"/>
                    <w:sz w:val="20"/>
                    <w:szCs w:val="20"/>
                  </w:rPr>
                </w:rPrChange>
              </w:rPr>
              <w:t xml:space="preserve">Punto de agua </w:t>
            </w:r>
            <w:r w:rsidR="000027C4" w:rsidRPr="001338C7">
              <w:rPr>
                <w:rFonts w:ascii="Verdana" w:hAnsi="Verdana" w:cs="Arial"/>
                <w:rPrChange w:id="508" w:author="Paola" w:date="2020-02-21T08:08:00Z">
                  <w:rPr>
                    <w:rFonts w:ascii="Arial" w:hAnsi="Arial" w:cs="Arial"/>
                    <w:sz w:val="20"/>
                    <w:szCs w:val="20"/>
                  </w:rPr>
                </w:rPrChange>
              </w:rPr>
              <w:t>fría</w:t>
            </w:r>
          </w:p>
        </w:tc>
        <w:tc>
          <w:tcPr>
            <w:tcW w:w="0" w:type="auto"/>
            <w:tcBorders>
              <w:top w:val="nil"/>
              <w:left w:val="nil"/>
              <w:bottom w:val="single" w:sz="4" w:space="0" w:color="auto"/>
              <w:right w:val="single" w:sz="4" w:space="0" w:color="auto"/>
            </w:tcBorders>
            <w:shd w:val="clear" w:color="auto" w:fill="auto"/>
            <w:noWrap/>
            <w:vAlign w:val="bottom"/>
            <w:hideMark/>
          </w:tcPr>
          <w:p w14:paraId="1F9CA293" w14:textId="77777777" w:rsidR="00973FCE" w:rsidRPr="001338C7" w:rsidRDefault="00973FCE">
            <w:pPr>
              <w:jc w:val="center"/>
              <w:rPr>
                <w:rFonts w:ascii="Verdana" w:hAnsi="Verdana" w:cs="Arial"/>
                <w:rPrChange w:id="509" w:author="Paola" w:date="2020-02-21T08:08:00Z">
                  <w:rPr>
                    <w:rFonts w:ascii="Arial" w:hAnsi="Arial" w:cs="Arial"/>
                    <w:sz w:val="20"/>
                    <w:szCs w:val="20"/>
                  </w:rPr>
                </w:rPrChange>
              </w:rPr>
            </w:pPr>
            <w:r w:rsidRPr="001338C7">
              <w:rPr>
                <w:rFonts w:ascii="Verdana" w:hAnsi="Verdana" w:cs="Arial"/>
                <w:rPrChange w:id="510" w:author="Paola" w:date="2020-02-21T08:08:00Z">
                  <w:rPr>
                    <w:rFonts w:ascii="Arial" w:hAnsi="Arial" w:cs="Arial"/>
                    <w:sz w:val="20"/>
                    <w:szCs w:val="20"/>
                  </w:rPr>
                </w:rPrChange>
              </w:rPr>
              <w:t>un</w:t>
            </w:r>
          </w:p>
        </w:tc>
        <w:tc>
          <w:tcPr>
            <w:tcW w:w="0" w:type="auto"/>
            <w:tcBorders>
              <w:top w:val="nil"/>
              <w:left w:val="nil"/>
              <w:bottom w:val="single" w:sz="4" w:space="0" w:color="auto"/>
              <w:right w:val="single" w:sz="4" w:space="0" w:color="auto"/>
            </w:tcBorders>
            <w:shd w:val="clear" w:color="auto" w:fill="auto"/>
            <w:noWrap/>
            <w:vAlign w:val="bottom"/>
            <w:hideMark/>
          </w:tcPr>
          <w:p w14:paraId="5715B120" w14:textId="77777777" w:rsidR="00973FCE" w:rsidRPr="001338C7" w:rsidRDefault="00973FCE">
            <w:pPr>
              <w:jc w:val="center"/>
              <w:rPr>
                <w:rFonts w:ascii="Verdana" w:hAnsi="Verdana" w:cs="Arial"/>
                <w:rPrChange w:id="511" w:author="Paola" w:date="2020-02-21T08:08:00Z">
                  <w:rPr>
                    <w:rFonts w:ascii="Arial" w:hAnsi="Arial" w:cs="Arial"/>
                    <w:sz w:val="20"/>
                    <w:szCs w:val="20"/>
                  </w:rPr>
                </w:rPrChange>
              </w:rPr>
            </w:pPr>
            <w:r w:rsidRPr="001338C7">
              <w:rPr>
                <w:rFonts w:ascii="Verdana" w:hAnsi="Verdana" w:cs="Arial"/>
                <w:rPrChange w:id="512" w:author="Paola" w:date="2020-02-21T08:08:00Z">
                  <w:rPr>
                    <w:rFonts w:ascii="Arial" w:hAnsi="Arial" w:cs="Arial"/>
                    <w:sz w:val="20"/>
                    <w:szCs w:val="20"/>
                  </w:rPr>
                </w:rPrChange>
              </w:rPr>
              <w:t>3.00</w:t>
            </w:r>
          </w:p>
        </w:tc>
        <w:tc>
          <w:tcPr>
            <w:tcW w:w="0" w:type="auto"/>
            <w:tcBorders>
              <w:top w:val="nil"/>
              <w:left w:val="nil"/>
              <w:bottom w:val="single" w:sz="4" w:space="0" w:color="auto"/>
              <w:right w:val="single" w:sz="4" w:space="0" w:color="auto"/>
            </w:tcBorders>
            <w:shd w:val="clear" w:color="auto" w:fill="auto"/>
            <w:noWrap/>
            <w:vAlign w:val="bottom"/>
            <w:hideMark/>
          </w:tcPr>
          <w:p w14:paraId="7638FCA7" w14:textId="77777777" w:rsidR="00973FCE" w:rsidRPr="001338C7" w:rsidRDefault="00973FCE">
            <w:pPr>
              <w:jc w:val="center"/>
              <w:rPr>
                <w:rFonts w:ascii="Verdana" w:hAnsi="Verdana" w:cs="Arial"/>
                <w:rPrChange w:id="513" w:author="Paola" w:date="2020-02-21T08:08:00Z">
                  <w:rPr>
                    <w:rFonts w:ascii="Arial" w:hAnsi="Arial" w:cs="Arial"/>
                    <w:sz w:val="20"/>
                    <w:szCs w:val="20"/>
                  </w:rPr>
                </w:rPrChange>
              </w:rPr>
            </w:pPr>
            <w:r w:rsidRPr="001338C7">
              <w:rPr>
                <w:rFonts w:ascii="Verdana" w:hAnsi="Verdana" w:cs="Arial"/>
                <w:rPrChange w:id="514" w:author="Paola" w:date="2020-02-21T08:08:00Z">
                  <w:rPr>
                    <w:rFonts w:ascii="Arial" w:hAnsi="Arial" w:cs="Arial"/>
                    <w:sz w:val="20"/>
                    <w:szCs w:val="20"/>
                  </w:rPr>
                </w:rPrChange>
              </w:rPr>
              <w:t>$ 45,000</w:t>
            </w:r>
          </w:p>
        </w:tc>
        <w:tc>
          <w:tcPr>
            <w:tcW w:w="0" w:type="auto"/>
            <w:tcBorders>
              <w:top w:val="nil"/>
              <w:left w:val="nil"/>
              <w:bottom w:val="single" w:sz="4" w:space="0" w:color="auto"/>
              <w:right w:val="single" w:sz="8" w:space="0" w:color="auto"/>
            </w:tcBorders>
            <w:shd w:val="clear" w:color="auto" w:fill="auto"/>
            <w:noWrap/>
            <w:vAlign w:val="center"/>
            <w:hideMark/>
          </w:tcPr>
          <w:p w14:paraId="03417F51" w14:textId="77777777" w:rsidR="00973FCE" w:rsidRPr="001338C7" w:rsidRDefault="00973FCE">
            <w:pPr>
              <w:jc w:val="right"/>
              <w:rPr>
                <w:rFonts w:ascii="Verdana" w:hAnsi="Verdana" w:cs="Arial"/>
                <w:rPrChange w:id="515" w:author="Paola" w:date="2020-02-21T08:08:00Z">
                  <w:rPr>
                    <w:rFonts w:ascii="Arial" w:hAnsi="Arial" w:cs="Arial"/>
                    <w:sz w:val="20"/>
                    <w:szCs w:val="20"/>
                  </w:rPr>
                </w:rPrChange>
              </w:rPr>
            </w:pPr>
            <w:r w:rsidRPr="001338C7">
              <w:rPr>
                <w:rFonts w:ascii="Verdana" w:hAnsi="Verdana" w:cs="Arial"/>
                <w:rPrChange w:id="516" w:author="Paola" w:date="2020-02-21T08:08:00Z">
                  <w:rPr>
                    <w:rFonts w:ascii="Arial" w:hAnsi="Arial" w:cs="Arial"/>
                    <w:sz w:val="20"/>
                    <w:szCs w:val="20"/>
                  </w:rPr>
                </w:rPrChange>
              </w:rPr>
              <w:t xml:space="preserve"> $             135,000 </w:t>
            </w:r>
          </w:p>
        </w:tc>
      </w:tr>
      <w:tr w:rsidR="00973FCE" w:rsidRPr="001338C7" w14:paraId="0B04EADF" w14:textId="77777777" w:rsidTr="00C67589">
        <w:trPr>
          <w:trHeight w:val="298"/>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4F5C4B3E" w14:textId="77777777" w:rsidR="00973FCE" w:rsidRPr="001338C7" w:rsidRDefault="00973FCE">
            <w:pPr>
              <w:jc w:val="center"/>
              <w:rPr>
                <w:rFonts w:ascii="Verdana" w:hAnsi="Verdana" w:cs="Arial"/>
                <w:rPrChange w:id="517" w:author="Paola" w:date="2020-02-21T08:08:00Z">
                  <w:rPr>
                    <w:rFonts w:ascii="Arial" w:hAnsi="Arial" w:cs="Arial"/>
                    <w:sz w:val="20"/>
                    <w:szCs w:val="20"/>
                  </w:rPr>
                </w:rPrChange>
              </w:rPr>
            </w:pPr>
            <w:r w:rsidRPr="001338C7">
              <w:rPr>
                <w:rFonts w:ascii="Verdana" w:hAnsi="Verdana" w:cs="Arial"/>
                <w:rPrChange w:id="518" w:author="Paola" w:date="2020-02-21T08:08:00Z">
                  <w:rPr>
                    <w:rFonts w:ascii="Arial" w:hAnsi="Arial" w:cs="Arial"/>
                    <w:sz w:val="20"/>
                    <w:szCs w:val="20"/>
                  </w:rPr>
                </w:rPrChange>
              </w:rPr>
              <w:t>7.3</w:t>
            </w:r>
          </w:p>
        </w:tc>
        <w:tc>
          <w:tcPr>
            <w:tcW w:w="5199" w:type="dxa"/>
            <w:tcBorders>
              <w:top w:val="nil"/>
              <w:left w:val="nil"/>
              <w:bottom w:val="single" w:sz="4" w:space="0" w:color="auto"/>
              <w:right w:val="single" w:sz="4" w:space="0" w:color="auto"/>
            </w:tcBorders>
            <w:shd w:val="clear" w:color="auto" w:fill="auto"/>
            <w:vAlign w:val="bottom"/>
            <w:hideMark/>
          </w:tcPr>
          <w:p w14:paraId="22BF77D1" w14:textId="77777777" w:rsidR="00973FCE" w:rsidRPr="001338C7" w:rsidRDefault="00973FCE">
            <w:pPr>
              <w:rPr>
                <w:rFonts w:ascii="Verdana" w:hAnsi="Verdana" w:cs="Arial"/>
                <w:rPrChange w:id="519" w:author="Paola" w:date="2020-02-21T08:08:00Z">
                  <w:rPr>
                    <w:rFonts w:ascii="Arial" w:hAnsi="Arial" w:cs="Arial"/>
                    <w:sz w:val="20"/>
                    <w:szCs w:val="20"/>
                  </w:rPr>
                </w:rPrChange>
              </w:rPr>
            </w:pPr>
            <w:r w:rsidRPr="001338C7">
              <w:rPr>
                <w:rFonts w:ascii="Verdana" w:hAnsi="Verdana" w:cs="Arial"/>
                <w:rPrChange w:id="520" w:author="Paola" w:date="2020-02-21T08:08:00Z">
                  <w:rPr>
                    <w:rFonts w:ascii="Arial" w:hAnsi="Arial" w:cs="Arial"/>
                    <w:sz w:val="20"/>
                    <w:szCs w:val="20"/>
                  </w:rPr>
                </w:rPrChange>
              </w:rPr>
              <w:t>Punto de agua caliente</w:t>
            </w:r>
          </w:p>
        </w:tc>
        <w:tc>
          <w:tcPr>
            <w:tcW w:w="0" w:type="auto"/>
            <w:tcBorders>
              <w:top w:val="nil"/>
              <w:left w:val="nil"/>
              <w:bottom w:val="single" w:sz="4" w:space="0" w:color="auto"/>
              <w:right w:val="single" w:sz="4" w:space="0" w:color="auto"/>
            </w:tcBorders>
            <w:shd w:val="clear" w:color="auto" w:fill="auto"/>
            <w:noWrap/>
            <w:vAlign w:val="bottom"/>
            <w:hideMark/>
          </w:tcPr>
          <w:p w14:paraId="26644726" w14:textId="77777777" w:rsidR="00973FCE" w:rsidRPr="001338C7" w:rsidRDefault="00973FCE">
            <w:pPr>
              <w:jc w:val="center"/>
              <w:rPr>
                <w:rFonts w:ascii="Verdana" w:hAnsi="Verdana" w:cs="Arial"/>
                <w:rPrChange w:id="521" w:author="Paola" w:date="2020-02-21T08:08:00Z">
                  <w:rPr>
                    <w:rFonts w:ascii="Arial" w:hAnsi="Arial" w:cs="Arial"/>
                    <w:sz w:val="20"/>
                    <w:szCs w:val="20"/>
                  </w:rPr>
                </w:rPrChange>
              </w:rPr>
            </w:pPr>
            <w:r w:rsidRPr="001338C7">
              <w:rPr>
                <w:rFonts w:ascii="Verdana" w:hAnsi="Verdana" w:cs="Arial"/>
                <w:rPrChange w:id="522" w:author="Paola" w:date="2020-02-21T08:08:00Z">
                  <w:rPr>
                    <w:rFonts w:ascii="Arial" w:hAnsi="Arial" w:cs="Arial"/>
                    <w:sz w:val="20"/>
                    <w:szCs w:val="20"/>
                  </w:rPr>
                </w:rPrChange>
              </w:rPr>
              <w:t>un</w:t>
            </w:r>
          </w:p>
        </w:tc>
        <w:tc>
          <w:tcPr>
            <w:tcW w:w="0" w:type="auto"/>
            <w:tcBorders>
              <w:top w:val="nil"/>
              <w:left w:val="nil"/>
              <w:bottom w:val="single" w:sz="4" w:space="0" w:color="auto"/>
              <w:right w:val="single" w:sz="4" w:space="0" w:color="auto"/>
            </w:tcBorders>
            <w:shd w:val="clear" w:color="auto" w:fill="auto"/>
            <w:noWrap/>
            <w:vAlign w:val="bottom"/>
            <w:hideMark/>
          </w:tcPr>
          <w:p w14:paraId="700A3573" w14:textId="77777777" w:rsidR="00973FCE" w:rsidRPr="001338C7" w:rsidRDefault="00973FCE">
            <w:pPr>
              <w:jc w:val="center"/>
              <w:rPr>
                <w:rFonts w:ascii="Verdana" w:hAnsi="Verdana" w:cs="Arial"/>
                <w:rPrChange w:id="523" w:author="Paola" w:date="2020-02-21T08:08:00Z">
                  <w:rPr>
                    <w:rFonts w:ascii="Arial" w:hAnsi="Arial" w:cs="Arial"/>
                    <w:sz w:val="20"/>
                    <w:szCs w:val="20"/>
                  </w:rPr>
                </w:rPrChange>
              </w:rPr>
            </w:pPr>
            <w:r w:rsidRPr="001338C7">
              <w:rPr>
                <w:rFonts w:ascii="Verdana" w:hAnsi="Verdana" w:cs="Arial"/>
                <w:rPrChange w:id="524" w:author="Paola" w:date="2020-02-21T08:08:00Z">
                  <w:rPr>
                    <w:rFonts w:ascii="Arial" w:hAnsi="Arial" w:cs="Arial"/>
                    <w:sz w:val="20"/>
                    <w:szCs w:val="20"/>
                  </w:rPr>
                </w:rPrChange>
              </w:rPr>
              <w:t>1.00</w:t>
            </w:r>
          </w:p>
        </w:tc>
        <w:tc>
          <w:tcPr>
            <w:tcW w:w="0" w:type="auto"/>
            <w:tcBorders>
              <w:top w:val="nil"/>
              <w:left w:val="nil"/>
              <w:bottom w:val="single" w:sz="4" w:space="0" w:color="auto"/>
              <w:right w:val="single" w:sz="4" w:space="0" w:color="auto"/>
            </w:tcBorders>
            <w:shd w:val="clear" w:color="auto" w:fill="auto"/>
            <w:noWrap/>
            <w:vAlign w:val="bottom"/>
            <w:hideMark/>
          </w:tcPr>
          <w:p w14:paraId="52B162E7" w14:textId="77777777" w:rsidR="00973FCE" w:rsidRPr="001338C7" w:rsidRDefault="00973FCE">
            <w:pPr>
              <w:jc w:val="center"/>
              <w:rPr>
                <w:rFonts w:ascii="Verdana" w:hAnsi="Verdana" w:cs="Arial"/>
                <w:rPrChange w:id="525" w:author="Paola" w:date="2020-02-21T08:08:00Z">
                  <w:rPr>
                    <w:rFonts w:ascii="Arial" w:hAnsi="Arial" w:cs="Arial"/>
                    <w:sz w:val="20"/>
                    <w:szCs w:val="20"/>
                  </w:rPr>
                </w:rPrChange>
              </w:rPr>
            </w:pPr>
            <w:r w:rsidRPr="001338C7">
              <w:rPr>
                <w:rFonts w:ascii="Verdana" w:hAnsi="Verdana" w:cs="Arial"/>
                <w:rPrChange w:id="526" w:author="Paola" w:date="2020-02-21T08:08:00Z">
                  <w:rPr>
                    <w:rFonts w:ascii="Arial" w:hAnsi="Arial" w:cs="Arial"/>
                    <w:sz w:val="20"/>
                    <w:szCs w:val="20"/>
                  </w:rPr>
                </w:rPrChange>
              </w:rPr>
              <w:t>$ 35,000</w:t>
            </w:r>
          </w:p>
        </w:tc>
        <w:tc>
          <w:tcPr>
            <w:tcW w:w="0" w:type="auto"/>
            <w:tcBorders>
              <w:top w:val="nil"/>
              <w:left w:val="nil"/>
              <w:bottom w:val="single" w:sz="4" w:space="0" w:color="auto"/>
              <w:right w:val="single" w:sz="8" w:space="0" w:color="auto"/>
            </w:tcBorders>
            <w:shd w:val="clear" w:color="auto" w:fill="auto"/>
            <w:noWrap/>
            <w:vAlign w:val="center"/>
            <w:hideMark/>
          </w:tcPr>
          <w:p w14:paraId="7A2C27EF" w14:textId="77777777" w:rsidR="00973FCE" w:rsidRPr="001338C7" w:rsidRDefault="00973FCE">
            <w:pPr>
              <w:jc w:val="right"/>
              <w:rPr>
                <w:rFonts w:ascii="Verdana" w:hAnsi="Verdana" w:cs="Arial"/>
                <w:rPrChange w:id="527" w:author="Paola" w:date="2020-02-21T08:08:00Z">
                  <w:rPr>
                    <w:rFonts w:ascii="Arial" w:hAnsi="Arial" w:cs="Arial"/>
                    <w:sz w:val="20"/>
                    <w:szCs w:val="20"/>
                  </w:rPr>
                </w:rPrChange>
              </w:rPr>
            </w:pPr>
            <w:r w:rsidRPr="001338C7">
              <w:rPr>
                <w:rFonts w:ascii="Verdana" w:hAnsi="Verdana" w:cs="Arial"/>
                <w:rPrChange w:id="528" w:author="Paola" w:date="2020-02-21T08:08:00Z">
                  <w:rPr>
                    <w:rFonts w:ascii="Arial" w:hAnsi="Arial" w:cs="Arial"/>
                    <w:sz w:val="20"/>
                    <w:szCs w:val="20"/>
                  </w:rPr>
                </w:rPrChange>
              </w:rPr>
              <w:t xml:space="preserve"> $               35,000 </w:t>
            </w:r>
          </w:p>
        </w:tc>
      </w:tr>
      <w:tr w:rsidR="00973FCE" w:rsidRPr="001338C7" w14:paraId="3EC2D3E6" w14:textId="77777777" w:rsidTr="00C67589">
        <w:trPr>
          <w:trHeight w:val="298"/>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56B327FB" w14:textId="77777777" w:rsidR="00973FCE" w:rsidRPr="001338C7" w:rsidRDefault="00973FCE">
            <w:pPr>
              <w:jc w:val="center"/>
              <w:rPr>
                <w:rFonts w:ascii="Verdana" w:hAnsi="Verdana" w:cs="Arial"/>
                <w:rPrChange w:id="529" w:author="Paola" w:date="2020-02-21T08:08:00Z">
                  <w:rPr>
                    <w:rFonts w:ascii="Arial" w:hAnsi="Arial" w:cs="Arial"/>
                    <w:sz w:val="20"/>
                    <w:szCs w:val="20"/>
                  </w:rPr>
                </w:rPrChange>
              </w:rPr>
            </w:pPr>
            <w:r w:rsidRPr="001338C7">
              <w:rPr>
                <w:rFonts w:ascii="Verdana" w:hAnsi="Verdana" w:cs="Arial"/>
                <w:rPrChange w:id="530" w:author="Paola" w:date="2020-02-21T08:08:00Z">
                  <w:rPr>
                    <w:rFonts w:ascii="Arial" w:hAnsi="Arial" w:cs="Arial"/>
                    <w:sz w:val="20"/>
                    <w:szCs w:val="20"/>
                  </w:rPr>
                </w:rPrChange>
              </w:rPr>
              <w:t>7.4</w:t>
            </w:r>
          </w:p>
        </w:tc>
        <w:tc>
          <w:tcPr>
            <w:tcW w:w="5199" w:type="dxa"/>
            <w:tcBorders>
              <w:top w:val="nil"/>
              <w:left w:val="nil"/>
              <w:bottom w:val="single" w:sz="4" w:space="0" w:color="auto"/>
              <w:right w:val="single" w:sz="4" w:space="0" w:color="auto"/>
            </w:tcBorders>
            <w:shd w:val="clear" w:color="auto" w:fill="auto"/>
            <w:vAlign w:val="bottom"/>
            <w:hideMark/>
          </w:tcPr>
          <w:p w14:paraId="3211A027" w14:textId="06E42ADB" w:rsidR="00973FCE" w:rsidRPr="001338C7" w:rsidRDefault="000027C4">
            <w:pPr>
              <w:rPr>
                <w:rFonts w:ascii="Verdana" w:hAnsi="Verdana" w:cs="Arial"/>
                <w:rPrChange w:id="531" w:author="Paola" w:date="2020-02-21T08:08:00Z">
                  <w:rPr>
                    <w:rFonts w:ascii="Arial" w:hAnsi="Arial" w:cs="Arial"/>
                    <w:sz w:val="20"/>
                    <w:szCs w:val="20"/>
                  </w:rPr>
                </w:rPrChange>
              </w:rPr>
            </w:pPr>
            <w:r w:rsidRPr="001338C7">
              <w:rPr>
                <w:rFonts w:ascii="Verdana" w:hAnsi="Verdana" w:cs="Arial"/>
                <w:rPrChange w:id="532" w:author="Paola" w:date="2020-02-21T08:08:00Z">
                  <w:rPr>
                    <w:rFonts w:ascii="Arial" w:hAnsi="Arial" w:cs="Arial"/>
                    <w:sz w:val="20"/>
                    <w:szCs w:val="20"/>
                  </w:rPr>
                </w:rPrChange>
              </w:rPr>
              <w:t>Tubería</w:t>
            </w:r>
            <w:r w:rsidR="00973FCE" w:rsidRPr="001338C7">
              <w:rPr>
                <w:rFonts w:ascii="Verdana" w:hAnsi="Verdana" w:cs="Arial"/>
                <w:rPrChange w:id="533" w:author="Paola" w:date="2020-02-21T08:08:00Z">
                  <w:rPr>
                    <w:rFonts w:ascii="Arial" w:hAnsi="Arial" w:cs="Arial"/>
                    <w:sz w:val="20"/>
                    <w:szCs w:val="20"/>
                  </w:rPr>
                </w:rPrChange>
              </w:rPr>
              <w:t xml:space="preserve"> sanitaria 2"</w:t>
            </w:r>
          </w:p>
        </w:tc>
        <w:tc>
          <w:tcPr>
            <w:tcW w:w="0" w:type="auto"/>
            <w:tcBorders>
              <w:top w:val="nil"/>
              <w:left w:val="nil"/>
              <w:bottom w:val="single" w:sz="4" w:space="0" w:color="auto"/>
              <w:right w:val="single" w:sz="4" w:space="0" w:color="auto"/>
            </w:tcBorders>
            <w:shd w:val="clear" w:color="auto" w:fill="auto"/>
            <w:noWrap/>
            <w:vAlign w:val="bottom"/>
            <w:hideMark/>
          </w:tcPr>
          <w:p w14:paraId="6939B515" w14:textId="77777777" w:rsidR="00973FCE" w:rsidRPr="001338C7" w:rsidRDefault="00973FCE">
            <w:pPr>
              <w:jc w:val="center"/>
              <w:rPr>
                <w:rFonts w:ascii="Verdana" w:hAnsi="Verdana" w:cs="Arial"/>
                <w:rPrChange w:id="534" w:author="Paola" w:date="2020-02-21T08:08:00Z">
                  <w:rPr>
                    <w:rFonts w:ascii="Arial" w:hAnsi="Arial" w:cs="Arial"/>
                    <w:sz w:val="20"/>
                    <w:szCs w:val="20"/>
                  </w:rPr>
                </w:rPrChange>
              </w:rPr>
            </w:pPr>
            <w:r w:rsidRPr="001338C7">
              <w:rPr>
                <w:rFonts w:ascii="Verdana" w:hAnsi="Verdana" w:cs="Arial"/>
                <w:rPrChange w:id="535" w:author="Paola" w:date="2020-02-21T08:08:00Z">
                  <w:rPr>
                    <w:rFonts w:ascii="Arial" w:hAnsi="Arial" w:cs="Arial"/>
                    <w:sz w:val="20"/>
                    <w:szCs w:val="20"/>
                  </w:rPr>
                </w:rPrChange>
              </w:rPr>
              <w:t>ml</w:t>
            </w:r>
          </w:p>
        </w:tc>
        <w:tc>
          <w:tcPr>
            <w:tcW w:w="0" w:type="auto"/>
            <w:tcBorders>
              <w:top w:val="nil"/>
              <w:left w:val="nil"/>
              <w:bottom w:val="single" w:sz="4" w:space="0" w:color="auto"/>
              <w:right w:val="single" w:sz="4" w:space="0" w:color="auto"/>
            </w:tcBorders>
            <w:shd w:val="clear" w:color="auto" w:fill="auto"/>
            <w:noWrap/>
            <w:vAlign w:val="bottom"/>
            <w:hideMark/>
          </w:tcPr>
          <w:p w14:paraId="65E4DA51" w14:textId="77777777" w:rsidR="00973FCE" w:rsidRPr="001338C7" w:rsidRDefault="00973FCE">
            <w:pPr>
              <w:jc w:val="center"/>
              <w:rPr>
                <w:rFonts w:ascii="Verdana" w:hAnsi="Verdana" w:cs="Arial"/>
                <w:rPrChange w:id="536" w:author="Paola" w:date="2020-02-21T08:08:00Z">
                  <w:rPr>
                    <w:rFonts w:ascii="Arial" w:hAnsi="Arial" w:cs="Arial"/>
                    <w:sz w:val="20"/>
                    <w:szCs w:val="20"/>
                  </w:rPr>
                </w:rPrChange>
              </w:rPr>
            </w:pPr>
            <w:r w:rsidRPr="001338C7">
              <w:rPr>
                <w:rFonts w:ascii="Verdana" w:hAnsi="Verdana" w:cs="Arial"/>
                <w:rPrChange w:id="537" w:author="Paola" w:date="2020-02-21T08:08:00Z">
                  <w:rPr>
                    <w:rFonts w:ascii="Arial" w:hAnsi="Arial" w:cs="Arial"/>
                    <w:sz w:val="20"/>
                    <w:szCs w:val="20"/>
                  </w:rPr>
                </w:rPrChange>
              </w:rPr>
              <w:t>5.00</w:t>
            </w:r>
          </w:p>
        </w:tc>
        <w:tc>
          <w:tcPr>
            <w:tcW w:w="0" w:type="auto"/>
            <w:tcBorders>
              <w:top w:val="nil"/>
              <w:left w:val="nil"/>
              <w:bottom w:val="single" w:sz="4" w:space="0" w:color="auto"/>
              <w:right w:val="single" w:sz="4" w:space="0" w:color="auto"/>
            </w:tcBorders>
            <w:shd w:val="clear" w:color="auto" w:fill="auto"/>
            <w:noWrap/>
            <w:vAlign w:val="bottom"/>
            <w:hideMark/>
          </w:tcPr>
          <w:p w14:paraId="179840A7" w14:textId="77777777" w:rsidR="00973FCE" w:rsidRPr="001338C7" w:rsidRDefault="00973FCE">
            <w:pPr>
              <w:jc w:val="center"/>
              <w:rPr>
                <w:rFonts w:ascii="Verdana" w:hAnsi="Verdana" w:cs="Arial"/>
                <w:rPrChange w:id="538" w:author="Paola" w:date="2020-02-21T08:08:00Z">
                  <w:rPr>
                    <w:rFonts w:ascii="Arial" w:hAnsi="Arial" w:cs="Arial"/>
                    <w:sz w:val="20"/>
                    <w:szCs w:val="20"/>
                  </w:rPr>
                </w:rPrChange>
              </w:rPr>
            </w:pPr>
            <w:r w:rsidRPr="001338C7">
              <w:rPr>
                <w:rFonts w:ascii="Verdana" w:hAnsi="Verdana" w:cs="Arial"/>
                <w:rPrChange w:id="539" w:author="Paola" w:date="2020-02-21T08:08:00Z">
                  <w:rPr>
                    <w:rFonts w:ascii="Arial" w:hAnsi="Arial" w:cs="Arial"/>
                    <w:sz w:val="20"/>
                    <w:szCs w:val="20"/>
                  </w:rPr>
                </w:rPrChange>
              </w:rPr>
              <w:t>$ 12,000</w:t>
            </w:r>
          </w:p>
        </w:tc>
        <w:tc>
          <w:tcPr>
            <w:tcW w:w="0" w:type="auto"/>
            <w:tcBorders>
              <w:top w:val="nil"/>
              <w:left w:val="nil"/>
              <w:bottom w:val="single" w:sz="4" w:space="0" w:color="auto"/>
              <w:right w:val="single" w:sz="8" w:space="0" w:color="auto"/>
            </w:tcBorders>
            <w:shd w:val="clear" w:color="auto" w:fill="auto"/>
            <w:noWrap/>
            <w:vAlign w:val="center"/>
            <w:hideMark/>
          </w:tcPr>
          <w:p w14:paraId="46F4F75F" w14:textId="77777777" w:rsidR="00973FCE" w:rsidRPr="001338C7" w:rsidRDefault="00973FCE">
            <w:pPr>
              <w:jc w:val="right"/>
              <w:rPr>
                <w:rFonts w:ascii="Verdana" w:hAnsi="Verdana" w:cs="Arial"/>
                <w:rPrChange w:id="540" w:author="Paola" w:date="2020-02-21T08:08:00Z">
                  <w:rPr>
                    <w:rFonts w:ascii="Arial" w:hAnsi="Arial" w:cs="Arial"/>
                    <w:sz w:val="20"/>
                    <w:szCs w:val="20"/>
                  </w:rPr>
                </w:rPrChange>
              </w:rPr>
            </w:pPr>
            <w:r w:rsidRPr="001338C7">
              <w:rPr>
                <w:rFonts w:ascii="Verdana" w:hAnsi="Verdana" w:cs="Arial"/>
                <w:rPrChange w:id="541" w:author="Paola" w:date="2020-02-21T08:08:00Z">
                  <w:rPr>
                    <w:rFonts w:ascii="Arial" w:hAnsi="Arial" w:cs="Arial"/>
                    <w:sz w:val="20"/>
                    <w:szCs w:val="20"/>
                  </w:rPr>
                </w:rPrChange>
              </w:rPr>
              <w:t xml:space="preserve"> $               60,000 </w:t>
            </w:r>
          </w:p>
        </w:tc>
      </w:tr>
      <w:tr w:rsidR="00973FCE" w:rsidRPr="001338C7" w14:paraId="1BE18111" w14:textId="77777777" w:rsidTr="00C67589">
        <w:trPr>
          <w:trHeight w:val="298"/>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5347F6F8" w14:textId="77777777" w:rsidR="00973FCE" w:rsidRPr="001338C7" w:rsidRDefault="00973FCE">
            <w:pPr>
              <w:jc w:val="center"/>
              <w:rPr>
                <w:rFonts w:ascii="Verdana" w:hAnsi="Verdana" w:cs="Arial"/>
                <w:rPrChange w:id="542" w:author="Paola" w:date="2020-02-21T08:08:00Z">
                  <w:rPr>
                    <w:rFonts w:ascii="Arial" w:hAnsi="Arial" w:cs="Arial"/>
                    <w:sz w:val="20"/>
                    <w:szCs w:val="20"/>
                  </w:rPr>
                </w:rPrChange>
              </w:rPr>
            </w:pPr>
            <w:r w:rsidRPr="001338C7">
              <w:rPr>
                <w:rFonts w:ascii="Verdana" w:hAnsi="Verdana" w:cs="Arial"/>
                <w:rPrChange w:id="543" w:author="Paola" w:date="2020-02-21T08:08:00Z">
                  <w:rPr>
                    <w:rFonts w:ascii="Arial" w:hAnsi="Arial" w:cs="Arial"/>
                    <w:sz w:val="20"/>
                    <w:szCs w:val="20"/>
                  </w:rPr>
                </w:rPrChange>
              </w:rPr>
              <w:t>7.5</w:t>
            </w:r>
          </w:p>
        </w:tc>
        <w:tc>
          <w:tcPr>
            <w:tcW w:w="5199" w:type="dxa"/>
            <w:tcBorders>
              <w:top w:val="nil"/>
              <w:left w:val="nil"/>
              <w:bottom w:val="single" w:sz="4" w:space="0" w:color="auto"/>
              <w:right w:val="single" w:sz="4" w:space="0" w:color="auto"/>
            </w:tcBorders>
            <w:shd w:val="clear" w:color="auto" w:fill="auto"/>
            <w:vAlign w:val="bottom"/>
            <w:hideMark/>
          </w:tcPr>
          <w:p w14:paraId="0ADA6ED3" w14:textId="70903E03" w:rsidR="00973FCE" w:rsidRPr="001338C7" w:rsidRDefault="000027C4">
            <w:pPr>
              <w:rPr>
                <w:rFonts w:ascii="Verdana" w:hAnsi="Verdana" w:cs="Arial"/>
                <w:rPrChange w:id="544" w:author="Paola" w:date="2020-02-21T08:08:00Z">
                  <w:rPr>
                    <w:rFonts w:ascii="Arial" w:hAnsi="Arial" w:cs="Arial"/>
                    <w:sz w:val="20"/>
                    <w:szCs w:val="20"/>
                  </w:rPr>
                </w:rPrChange>
              </w:rPr>
            </w:pPr>
            <w:r w:rsidRPr="001338C7">
              <w:rPr>
                <w:rFonts w:ascii="Verdana" w:hAnsi="Verdana" w:cs="Arial"/>
                <w:rPrChange w:id="545" w:author="Paola" w:date="2020-02-21T08:08:00Z">
                  <w:rPr>
                    <w:rFonts w:ascii="Arial" w:hAnsi="Arial" w:cs="Arial"/>
                    <w:sz w:val="20"/>
                    <w:szCs w:val="20"/>
                  </w:rPr>
                </w:rPrChange>
              </w:rPr>
              <w:t>Tubería</w:t>
            </w:r>
            <w:r w:rsidR="00973FCE" w:rsidRPr="001338C7">
              <w:rPr>
                <w:rFonts w:ascii="Verdana" w:hAnsi="Verdana" w:cs="Arial"/>
                <w:rPrChange w:id="546" w:author="Paola" w:date="2020-02-21T08:08:00Z">
                  <w:rPr>
                    <w:rFonts w:ascii="Arial" w:hAnsi="Arial" w:cs="Arial"/>
                    <w:sz w:val="20"/>
                    <w:szCs w:val="20"/>
                  </w:rPr>
                </w:rPrChange>
              </w:rPr>
              <w:t xml:space="preserve"> sanitaria 4"</w:t>
            </w:r>
          </w:p>
        </w:tc>
        <w:tc>
          <w:tcPr>
            <w:tcW w:w="0" w:type="auto"/>
            <w:tcBorders>
              <w:top w:val="nil"/>
              <w:left w:val="nil"/>
              <w:bottom w:val="single" w:sz="4" w:space="0" w:color="auto"/>
              <w:right w:val="single" w:sz="4" w:space="0" w:color="auto"/>
            </w:tcBorders>
            <w:shd w:val="clear" w:color="auto" w:fill="auto"/>
            <w:noWrap/>
            <w:vAlign w:val="bottom"/>
            <w:hideMark/>
          </w:tcPr>
          <w:p w14:paraId="78DA4940" w14:textId="77777777" w:rsidR="00973FCE" w:rsidRPr="001338C7" w:rsidRDefault="00973FCE">
            <w:pPr>
              <w:jc w:val="center"/>
              <w:rPr>
                <w:rFonts w:ascii="Verdana" w:hAnsi="Verdana" w:cs="Arial"/>
                <w:rPrChange w:id="547" w:author="Paola" w:date="2020-02-21T08:08:00Z">
                  <w:rPr>
                    <w:rFonts w:ascii="Arial" w:hAnsi="Arial" w:cs="Arial"/>
                    <w:sz w:val="20"/>
                    <w:szCs w:val="20"/>
                  </w:rPr>
                </w:rPrChange>
              </w:rPr>
            </w:pPr>
            <w:r w:rsidRPr="001338C7">
              <w:rPr>
                <w:rFonts w:ascii="Verdana" w:hAnsi="Verdana" w:cs="Arial"/>
                <w:rPrChange w:id="548" w:author="Paola" w:date="2020-02-21T08:08:00Z">
                  <w:rPr>
                    <w:rFonts w:ascii="Arial" w:hAnsi="Arial" w:cs="Arial"/>
                    <w:sz w:val="20"/>
                    <w:szCs w:val="20"/>
                  </w:rPr>
                </w:rPrChange>
              </w:rPr>
              <w:t>ml</w:t>
            </w:r>
          </w:p>
        </w:tc>
        <w:tc>
          <w:tcPr>
            <w:tcW w:w="0" w:type="auto"/>
            <w:tcBorders>
              <w:top w:val="nil"/>
              <w:left w:val="nil"/>
              <w:bottom w:val="single" w:sz="4" w:space="0" w:color="auto"/>
              <w:right w:val="single" w:sz="4" w:space="0" w:color="auto"/>
            </w:tcBorders>
            <w:shd w:val="clear" w:color="auto" w:fill="auto"/>
            <w:noWrap/>
            <w:vAlign w:val="bottom"/>
            <w:hideMark/>
          </w:tcPr>
          <w:p w14:paraId="693909B8" w14:textId="77777777" w:rsidR="00973FCE" w:rsidRPr="001338C7" w:rsidRDefault="00973FCE">
            <w:pPr>
              <w:jc w:val="center"/>
              <w:rPr>
                <w:rFonts w:ascii="Verdana" w:hAnsi="Verdana" w:cs="Arial"/>
                <w:rPrChange w:id="549" w:author="Paola" w:date="2020-02-21T08:08:00Z">
                  <w:rPr>
                    <w:rFonts w:ascii="Arial" w:hAnsi="Arial" w:cs="Arial"/>
                    <w:sz w:val="20"/>
                    <w:szCs w:val="20"/>
                  </w:rPr>
                </w:rPrChange>
              </w:rPr>
            </w:pPr>
            <w:r w:rsidRPr="001338C7">
              <w:rPr>
                <w:rFonts w:ascii="Verdana" w:hAnsi="Verdana" w:cs="Arial"/>
                <w:rPrChange w:id="550" w:author="Paola" w:date="2020-02-21T08:08:00Z">
                  <w:rPr>
                    <w:rFonts w:ascii="Arial" w:hAnsi="Arial" w:cs="Arial"/>
                    <w:sz w:val="20"/>
                    <w:szCs w:val="20"/>
                  </w:rPr>
                </w:rPrChange>
              </w:rPr>
              <w:t>6.00</w:t>
            </w:r>
          </w:p>
        </w:tc>
        <w:tc>
          <w:tcPr>
            <w:tcW w:w="0" w:type="auto"/>
            <w:tcBorders>
              <w:top w:val="nil"/>
              <w:left w:val="nil"/>
              <w:bottom w:val="single" w:sz="4" w:space="0" w:color="auto"/>
              <w:right w:val="single" w:sz="4" w:space="0" w:color="auto"/>
            </w:tcBorders>
            <w:shd w:val="clear" w:color="auto" w:fill="auto"/>
            <w:noWrap/>
            <w:vAlign w:val="bottom"/>
            <w:hideMark/>
          </w:tcPr>
          <w:p w14:paraId="4C36C038" w14:textId="77777777" w:rsidR="00973FCE" w:rsidRPr="001338C7" w:rsidRDefault="00973FCE">
            <w:pPr>
              <w:jc w:val="center"/>
              <w:rPr>
                <w:rFonts w:ascii="Verdana" w:hAnsi="Verdana" w:cs="Arial"/>
                <w:rPrChange w:id="551" w:author="Paola" w:date="2020-02-21T08:08:00Z">
                  <w:rPr>
                    <w:rFonts w:ascii="Arial" w:hAnsi="Arial" w:cs="Arial"/>
                    <w:sz w:val="20"/>
                    <w:szCs w:val="20"/>
                  </w:rPr>
                </w:rPrChange>
              </w:rPr>
            </w:pPr>
            <w:r w:rsidRPr="001338C7">
              <w:rPr>
                <w:rFonts w:ascii="Verdana" w:hAnsi="Verdana" w:cs="Arial"/>
                <w:rPrChange w:id="552" w:author="Paola" w:date="2020-02-21T08:08:00Z">
                  <w:rPr>
                    <w:rFonts w:ascii="Arial" w:hAnsi="Arial" w:cs="Arial"/>
                    <w:sz w:val="20"/>
                    <w:szCs w:val="20"/>
                  </w:rPr>
                </w:rPrChange>
              </w:rPr>
              <w:t>$ 18,000</w:t>
            </w:r>
          </w:p>
        </w:tc>
        <w:tc>
          <w:tcPr>
            <w:tcW w:w="0" w:type="auto"/>
            <w:tcBorders>
              <w:top w:val="nil"/>
              <w:left w:val="nil"/>
              <w:bottom w:val="single" w:sz="4" w:space="0" w:color="auto"/>
              <w:right w:val="single" w:sz="8" w:space="0" w:color="auto"/>
            </w:tcBorders>
            <w:shd w:val="clear" w:color="auto" w:fill="auto"/>
            <w:noWrap/>
            <w:vAlign w:val="center"/>
            <w:hideMark/>
          </w:tcPr>
          <w:p w14:paraId="6B78FF28" w14:textId="77777777" w:rsidR="00973FCE" w:rsidRPr="001338C7" w:rsidRDefault="00973FCE">
            <w:pPr>
              <w:jc w:val="right"/>
              <w:rPr>
                <w:rFonts w:ascii="Verdana" w:hAnsi="Verdana" w:cs="Arial"/>
                <w:rPrChange w:id="553" w:author="Paola" w:date="2020-02-21T08:08:00Z">
                  <w:rPr>
                    <w:rFonts w:ascii="Arial" w:hAnsi="Arial" w:cs="Arial"/>
                    <w:sz w:val="20"/>
                    <w:szCs w:val="20"/>
                  </w:rPr>
                </w:rPrChange>
              </w:rPr>
            </w:pPr>
            <w:r w:rsidRPr="001338C7">
              <w:rPr>
                <w:rFonts w:ascii="Verdana" w:hAnsi="Verdana" w:cs="Arial"/>
                <w:rPrChange w:id="554" w:author="Paola" w:date="2020-02-21T08:08:00Z">
                  <w:rPr>
                    <w:rFonts w:ascii="Arial" w:hAnsi="Arial" w:cs="Arial"/>
                    <w:sz w:val="20"/>
                    <w:szCs w:val="20"/>
                  </w:rPr>
                </w:rPrChange>
              </w:rPr>
              <w:t xml:space="preserve"> $             108,000 </w:t>
            </w:r>
          </w:p>
        </w:tc>
      </w:tr>
      <w:tr w:rsidR="00973FCE" w:rsidRPr="001338C7" w14:paraId="62BDB382" w14:textId="77777777" w:rsidTr="00C67589">
        <w:trPr>
          <w:trHeight w:val="298"/>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3521336E" w14:textId="77777777" w:rsidR="00973FCE" w:rsidRPr="001338C7" w:rsidRDefault="00973FCE">
            <w:pPr>
              <w:jc w:val="center"/>
              <w:rPr>
                <w:rFonts w:ascii="Verdana" w:hAnsi="Verdana" w:cs="Arial"/>
                <w:rPrChange w:id="555" w:author="Paola" w:date="2020-02-21T08:08:00Z">
                  <w:rPr>
                    <w:rFonts w:ascii="Arial" w:hAnsi="Arial" w:cs="Arial"/>
                    <w:sz w:val="20"/>
                    <w:szCs w:val="20"/>
                  </w:rPr>
                </w:rPrChange>
              </w:rPr>
            </w:pPr>
            <w:r w:rsidRPr="001338C7">
              <w:rPr>
                <w:rFonts w:ascii="Verdana" w:hAnsi="Verdana" w:cs="Arial"/>
                <w:rPrChange w:id="556" w:author="Paola" w:date="2020-02-21T08:08:00Z">
                  <w:rPr>
                    <w:rFonts w:ascii="Arial" w:hAnsi="Arial" w:cs="Arial"/>
                    <w:sz w:val="20"/>
                    <w:szCs w:val="20"/>
                  </w:rPr>
                </w:rPrChange>
              </w:rPr>
              <w:t>7.6</w:t>
            </w:r>
          </w:p>
        </w:tc>
        <w:tc>
          <w:tcPr>
            <w:tcW w:w="5199" w:type="dxa"/>
            <w:tcBorders>
              <w:top w:val="nil"/>
              <w:left w:val="nil"/>
              <w:bottom w:val="single" w:sz="4" w:space="0" w:color="auto"/>
              <w:right w:val="single" w:sz="4" w:space="0" w:color="auto"/>
            </w:tcBorders>
            <w:shd w:val="clear" w:color="auto" w:fill="auto"/>
            <w:vAlign w:val="bottom"/>
            <w:hideMark/>
          </w:tcPr>
          <w:p w14:paraId="55BEDD06" w14:textId="0FBFFC3D" w:rsidR="00973FCE" w:rsidRPr="001338C7" w:rsidRDefault="000027C4">
            <w:pPr>
              <w:rPr>
                <w:rFonts w:ascii="Verdana" w:hAnsi="Verdana" w:cs="Arial"/>
                <w:rPrChange w:id="557" w:author="Paola" w:date="2020-02-21T08:08:00Z">
                  <w:rPr>
                    <w:rFonts w:ascii="Arial" w:hAnsi="Arial" w:cs="Arial"/>
                    <w:sz w:val="20"/>
                    <w:szCs w:val="20"/>
                  </w:rPr>
                </w:rPrChange>
              </w:rPr>
            </w:pPr>
            <w:r w:rsidRPr="001338C7">
              <w:rPr>
                <w:rFonts w:ascii="Verdana" w:hAnsi="Verdana" w:cs="Arial"/>
                <w:rPrChange w:id="558" w:author="Paola" w:date="2020-02-21T08:08:00Z">
                  <w:rPr>
                    <w:rFonts w:ascii="Arial" w:hAnsi="Arial" w:cs="Arial"/>
                    <w:sz w:val="20"/>
                    <w:szCs w:val="20"/>
                  </w:rPr>
                </w:rPrChange>
              </w:rPr>
              <w:t>Tubería</w:t>
            </w:r>
            <w:r w:rsidR="00973FCE" w:rsidRPr="001338C7">
              <w:rPr>
                <w:rFonts w:ascii="Verdana" w:hAnsi="Verdana" w:cs="Arial"/>
                <w:rPrChange w:id="559" w:author="Paola" w:date="2020-02-21T08:08:00Z">
                  <w:rPr>
                    <w:rFonts w:ascii="Arial" w:hAnsi="Arial" w:cs="Arial"/>
                    <w:sz w:val="20"/>
                    <w:szCs w:val="20"/>
                  </w:rPr>
                </w:rPrChange>
              </w:rPr>
              <w:t xml:space="preserve"> Bajante   4" </w:t>
            </w:r>
            <w:r w:rsidR="00973FCE" w:rsidRPr="001338C7">
              <w:rPr>
                <w:rFonts w:ascii="Verdana" w:hAnsi="Verdana" w:cs="Arial"/>
                <w:color w:val="FF0000"/>
                <w:rPrChange w:id="560" w:author="Paola" w:date="2020-02-21T08:08:00Z">
                  <w:rPr>
                    <w:rFonts w:ascii="Arial" w:hAnsi="Arial" w:cs="Arial"/>
                    <w:color w:val="FF0000"/>
                    <w:sz w:val="20"/>
                    <w:szCs w:val="20"/>
                  </w:rPr>
                </w:rPrChange>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163215C2" w14:textId="77777777" w:rsidR="00973FCE" w:rsidRPr="001338C7" w:rsidRDefault="00973FCE">
            <w:pPr>
              <w:jc w:val="center"/>
              <w:rPr>
                <w:rFonts w:ascii="Verdana" w:hAnsi="Verdana" w:cs="Arial"/>
                <w:rPrChange w:id="561" w:author="Paola" w:date="2020-02-21T08:08:00Z">
                  <w:rPr>
                    <w:rFonts w:ascii="Arial" w:hAnsi="Arial" w:cs="Arial"/>
                    <w:sz w:val="20"/>
                    <w:szCs w:val="20"/>
                  </w:rPr>
                </w:rPrChange>
              </w:rPr>
            </w:pPr>
            <w:r w:rsidRPr="001338C7">
              <w:rPr>
                <w:rFonts w:ascii="Verdana" w:hAnsi="Verdana" w:cs="Arial"/>
                <w:rPrChange w:id="562" w:author="Paola" w:date="2020-02-21T08:08:00Z">
                  <w:rPr>
                    <w:rFonts w:ascii="Arial" w:hAnsi="Arial" w:cs="Arial"/>
                    <w:sz w:val="20"/>
                    <w:szCs w:val="20"/>
                  </w:rPr>
                </w:rPrChange>
              </w:rPr>
              <w:t>ml</w:t>
            </w:r>
          </w:p>
        </w:tc>
        <w:tc>
          <w:tcPr>
            <w:tcW w:w="0" w:type="auto"/>
            <w:tcBorders>
              <w:top w:val="nil"/>
              <w:left w:val="nil"/>
              <w:bottom w:val="single" w:sz="4" w:space="0" w:color="auto"/>
              <w:right w:val="single" w:sz="4" w:space="0" w:color="auto"/>
            </w:tcBorders>
            <w:shd w:val="clear" w:color="auto" w:fill="auto"/>
            <w:noWrap/>
            <w:vAlign w:val="bottom"/>
            <w:hideMark/>
          </w:tcPr>
          <w:p w14:paraId="1A798081" w14:textId="77777777" w:rsidR="00973FCE" w:rsidRPr="001338C7" w:rsidRDefault="00973FCE">
            <w:pPr>
              <w:jc w:val="center"/>
              <w:rPr>
                <w:rFonts w:ascii="Verdana" w:hAnsi="Verdana" w:cs="Arial"/>
                <w:rPrChange w:id="563" w:author="Paola" w:date="2020-02-21T08:08:00Z">
                  <w:rPr>
                    <w:rFonts w:ascii="Arial" w:hAnsi="Arial" w:cs="Arial"/>
                    <w:sz w:val="20"/>
                    <w:szCs w:val="20"/>
                  </w:rPr>
                </w:rPrChange>
              </w:rPr>
            </w:pPr>
            <w:r w:rsidRPr="001338C7">
              <w:rPr>
                <w:rFonts w:ascii="Verdana" w:hAnsi="Verdana" w:cs="Arial"/>
                <w:rPrChange w:id="564" w:author="Paola" w:date="2020-02-21T08:08:00Z">
                  <w:rPr>
                    <w:rFonts w:ascii="Arial" w:hAnsi="Arial" w:cs="Arial"/>
                    <w:sz w:val="20"/>
                    <w:szCs w:val="20"/>
                  </w:rPr>
                </w:rPrChange>
              </w:rPr>
              <w:t>6.00</w:t>
            </w:r>
          </w:p>
        </w:tc>
        <w:tc>
          <w:tcPr>
            <w:tcW w:w="0" w:type="auto"/>
            <w:tcBorders>
              <w:top w:val="nil"/>
              <w:left w:val="nil"/>
              <w:bottom w:val="single" w:sz="4" w:space="0" w:color="auto"/>
              <w:right w:val="single" w:sz="4" w:space="0" w:color="auto"/>
            </w:tcBorders>
            <w:shd w:val="clear" w:color="auto" w:fill="auto"/>
            <w:noWrap/>
            <w:vAlign w:val="bottom"/>
            <w:hideMark/>
          </w:tcPr>
          <w:p w14:paraId="4243A436" w14:textId="77777777" w:rsidR="00973FCE" w:rsidRPr="001338C7" w:rsidRDefault="00973FCE">
            <w:pPr>
              <w:jc w:val="center"/>
              <w:rPr>
                <w:rFonts w:ascii="Verdana" w:hAnsi="Verdana" w:cs="Arial"/>
                <w:rPrChange w:id="565" w:author="Paola" w:date="2020-02-21T08:08:00Z">
                  <w:rPr>
                    <w:rFonts w:ascii="Arial" w:hAnsi="Arial" w:cs="Arial"/>
                    <w:sz w:val="20"/>
                    <w:szCs w:val="20"/>
                  </w:rPr>
                </w:rPrChange>
              </w:rPr>
            </w:pPr>
            <w:r w:rsidRPr="001338C7">
              <w:rPr>
                <w:rFonts w:ascii="Verdana" w:hAnsi="Verdana" w:cs="Arial"/>
                <w:rPrChange w:id="566" w:author="Paola" w:date="2020-02-21T08:08:00Z">
                  <w:rPr>
                    <w:rFonts w:ascii="Arial" w:hAnsi="Arial" w:cs="Arial"/>
                    <w:sz w:val="20"/>
                    <w:szCs w:val="20"/>
                  </w:rPr>
                </w:rPrChange>
              </w:rPr>
              <w:t>$ 45,000</w:t>
            </w:r>
          </w:p>
        </w:tc>
        <w:tc>
          <w:tcPr>
            <w:tcW w:w="0" w:type="auto"/>
            <w:tcBorders>
              <w:top w:val="nil"/>
              <w:left w:val="nil"/>
              <w:bottom w:val="single" w:sz="4" w:space="0" w:color="auto"/>
              <w:right w:val="single" w:sz="8" w:space="0" w:color="auto"/>
            </w:tcBorders>
            <w:shd w:val="clear" w:color="auto" w:fill="auto"/>
            <w:noWrap/>
            <w:vAlign w:val="center"/>
            <w:hideMark/>
          </w:tcPr>
          <w:p w14:paraId="37FF932B" w14:textId="77777777" w:rsidR="00973FCE" w:rsidRPr="001338C7" w:rsidRDefault="00973FCE">
            <w:pPr>
              <w:jc w:val="right"/>
              <w:rPr>
                <w:rFonts w:ascii="Verdana" w:hAnsi="Verdana" w:cs="Arial"/>
                <w:rPrChange w:id="567" w:author="Paola" w:date="2020-02-21T08:08:00Z">
                  <w:rPr>
                    <w:rFonts w:ascii="Arial" w:hAnsi="Arial" w:cs="Arial"/>
                    <w:sz w:val="20"/>
                    <w:szCs w:val="20"/>
                  </w:rPr>
                </w:rPrChange>
              </w:rPr>
            </w:pPr>
            <w:r w:rsidRPr="001338C7">
              <w:rPr>
                <w:rFonts w:ascii="Verdana" w:hAnsi="Verdana" w:cs="Arial"/>
                <w:rPrChange w:id="568" w:author="Paola" w:date="2020-02-21T08:08:00Z">
                  <w:rPr>
                    <w:rFonts w:ascii="Arial" w:hAnsi="Arial" w:cs="Arial"/>
                    <w:sz w:val="20"/>
                    <w:szCs w:val="20"/>
                  </w:rPr>
                </w:rPrChange>
              </w:rPr>
              <w:t xml:space="preserve"> $             270,000 </w:t>
            </w:r>
          </w:p>
        </w:tc>
      </w:tr>
      <w:tr w:rsidR="00973FCE" w:rsidRPr="001338C7" w14:paraId="396DB002" w14:textId="77777777" w:rsidTr="00C67589">
        <w:trPr>
          <w:trHeight w:val="298"/>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229C68BB" w14:textId="77777777" w:rsidR="00973FCE" w:rsidRPr="001338C7" w:rsidRDefault="00973FCE">
            <w:pPr>
              <w:jc w:val="center"/>
              <w:rPr>
                <w:rFonts w:ascii="Verdana" w:hAnsi="Verdana" w:cs="Arial"/>
                <w:rPrChange w:id="569" w:author="Paola" w:date="2020-02-21T08:08:00Z">
                  <w:rPr>
                    <w:rFonts w:ascii="Arial" w:hAnsi="Arial" w:cs="Arial"/>
                    <w:sz w:val="20"/>
                    <w:szCs w:val="20"/>
                  </w:rPr>
                </w:rPrChange>
              </w:rPr>
            </w:pPr>
            <w:r w:rsidRPr="001338C7">
              <w:rPr>
                <w:rFonts w:ascii="Verdana" w:hAnsi="Verdana" w:cs="Arial"/>
                <w:rPrChange w:id="570" w:author="Paola" w:date="2020-02-21T08:08:00Z">
                  <w:rPr>
                    <w:rFonts w:ascii="Arial" w:hAnsi="Arial" w:cs="Arial"/>
                    <w:sz w:val="20"/>
                    <w:szCs w:val="20"/>
                  </w:rPr>
                </w:rPrChange>
              </w:rPr>
              <w:t>7.7</w:t>
            </w:r>
          </w:p>
        </w:tc>
        <w:tc>
          <w:tcPr>
            <w:tcW w:w="5199" w:type="dxa"/>
            <w:tcBorders>
              <w:top w:val="nil"/>
              <w:left w:val="nil"/>
              <w:bottom w:val="single" w:sz="4" w:space="0" w:color="auto"/>
              <w:right w:val="single" w:sz="4" w:space="0" w:color="auto"/>
            </w:tcBorders>
            <w:shd w:val="clear" w:color="auto" w:fill="auto"/>
            <w:vAlign w:val="bottom"/>
            <w:hideMark/>
          </w:tcPr>
          <w:p w14:paraId="656A93FD" w14:textId="4D31E81F" w:rsidR="00973FCE" w:rsidRPr="001338C7" w:rsidRDefault="000027C4">
            <w:pPr>
              <w:rPr>
                <w:rFonts w:ascii="Verdana" w:hAnsi="Verdana" w:cs="Arial"/>
                <w:rPrChange w:id="571" w:author="Paola" w:date="2020-02-21T08:08:00Z">
                  <w:rPr>
                    <w:rFonts w:ascii="Arial" w:hAnsi="Arial" w:cs="Arial"/>
                    <w:sz w:val="20"/>
                    <w:szCs w:val="20"/>
                  </w:rPr>
                </w:rPrChange>
              </w:rPr>
            </w:pPr>
            <w:r w:rsidRPr="001338C7">
              <w:rPr>
                <w:rFonts w:ascii="Verdana" w:hAnsi="Verdana" w:cs="Arial"/>
                <w:rPrChange w:id="572" w:author="Paola" w:date="2020-02-21T08:08:00Z">
                  <w:rPr>
                    <w:rFonts w:ascii="Arial" w:hAnsi="Arial" w:cs="Arial"/>
                    <w:sz w:val="20"/>
                    <w:szCs w:val="20"/>
                  </w:rPr>
                </w:rPrChange>
              </w:rPr>
              <w:t>Tubería</w:t>
            </w:r>
            <w:r w:rsidR="00973FCE" w:rsidRPr="001338C7">
              <w:rPr>
                <w:rFonts w:ascii="Verdana" w:hAnsi="Verdana" w:cs="Arial"/>
                <w:rPrChange w:id="573" w:author="Paola" w:date="2020-02-21T08:08:00Z">
                  <w:rPr>
                    <w:rFonts w:ascii="Arial" w:hAnsi="Arial" w:cs="Arial"/>
                    <w:sz w:val="20"/>
                    <w:szCs w:val="20"/>
                  </w:rPr>
                </w:rPrChange>
              </w:rPr>
              <w:t xml:space="preserve"> Bajante   3"</w:t>
            </w:r>
          </w:p>
        </w:tc>
        <w:tc>
          <w:tcPr>
            <w:tcW w:w="0" w:type="auto"/>
            <w:tcBorders>
              <w:top w:val="nil"/>
              <w:left w:val="nil"/>
              <w:bottom w:val="single" w:sz="4" w:space="0" w:color="auto"/>
              <w:right w:val="single" w:sz="4" w:space="0" w:color="auto"/>
            </w:tcBorders>
            <w:shd w:val="clear" w:color="auto" w:fill="auto"/>
            <w:noWrap/>
            <w:vAlign w:val="bottom"/>
            <w:hideMark/>
          </w:tcPr>
          <w:p w14:paraId="44BC4ABE" w14:textId="77777777" w:rsidR="00973FCE" w:rsidRPr="001338C7" w:rsidRDefault="00973FCE">
            <w:pPr>
              <w:jc w:val="center"/>
              <w:rPr>
                <w:rFonts w:ascii="Verdana" w:hAnsi="Verdana" w:cs="Arial"/>
                <w:rPrChange w:id="574" w:author="Paola" w:date="2020-02-21T08:08:00Z">
                  <w:rPr>
                    <w:rFonts w:ascii="Arial" w:hAnsi="Arial" w:cs="Arial"/>
                    <w:sz w:val="20"/>
                    <w:szCs w:val="20"/>
                  </w:rPr>
                </w:rPrChange>
              </w:rPr>
            </w:pPr>
            <w:r w:rsidRPr="001338C7">
              <w:rPr>
                <w:rFonts w:ascii="Verdana" w:hAnsi="Verdana" w:cs="Arial"/>
                <w:rPrChange w:id="575" w:author="Paola" w:date="2020-02-21T08:08:00Z">
                  <w:rPr>
                    <w:rFonts w:ascii="Arial" w:hAnsi="Arial" w:cs="Arial"/>
                    <w:sz w:val="20"/>
                    <w:szCs w:val="20"/>
                  </w:rPr>
                </w:rPrChange>
              </w:rPr>
              <w:t>ml</w:t>
            </w:r>
          </w:p>
        </w:tc>
        <w:tc>
          <w:tcPr>
            <w:tcW w:w="0" w:type="auto"/>
            <w:tcBorders>
              <w:top w:val="nil"/>
              <w:left w:val="nil"/>
              <w:bottom w:val="single" w:sz="4" w:space="0" w:color="auto"/>
              <w:right w:val="single" w:sz="4" w:space="0" w:color="auto"/>
            </w:tcBorders>
            <w:shd w:val="clear" w:color="auto" w:fill="auto"/>
            <w:noWrap/>
            <w:vAlign w:val="bottom"/>
            <w:hideMark/>
          </w:tcPr>
          <w:p w14:paraId="068C4234" w14:textId="77777777" w:rsidR="00973FCE" w:rsidRPr="001338C7" w:rsidRDefault="00973FCE">
            <w:pPr>
              <w:jc w:val="center"/>
              <w:rPr>
                <w:rFonts w:ascii="Verdana" w:hAnsi="Verdana" w:cs="Arial"/>
                <w:rPrChange w:id="576" w:author="Paola" w:date="2020-02-21T08:08:00Z">
                  <w:rPr>
                    <w:rFonts w:ascii="Arial" w:hAnsi="Arial" w:cs="Arial"/>
                    <w:sz w:val="20"/>
                    <w:szCs w:val="20"/>
                  </w:rPr>
                </w:rPrChange>
              </w:rPr>
            </w:pPr>
            <w:r w:rsidRPr="001338C7">
              <w:rPr>
                <w:rFonts w:ascii="Verdana" w:hAnsi="Verdana" w:cs="Arial"/>
                <w:rPrChange w:id="577" w:author="Paola" w:date="2020-02-21T08:08:00Z">
                  <w:rPr>
                    <w:rFonts w:ascii="Arial" w:hAnsi="Arial" w:cs="Arial"/>
                    <w:sz w:val="20"/>
                    <w:szCs w:val="20"/>
                  </w:rPr>
                </w:rPrChange>
              </w:rPr>
              <w:t>3.00</w:t>
            </w:r>
          </w:p>
        </w:tc>
        <w:tc>
          <w:tcPr>
            <w:tcW w:w="0" w:type="auto"/>
            <w:tcBorders>
              <w:top w:val="nil"/>
              <w:left w:val="nil"/>
              <w:bottom w:val="single" w:sz="4" w:space="0" w:color="auto"/>
              <w:right w:val="single" w:sz="4" w:space="0" w:color="auto"/>
            </w:tcBorders>
            <w:shd w:val="clear" w:color="auto" w:fill="auto"/>
            <w:noWrap/>
            <w:vAlign w:val="bottom"/>
            <w:hideMark/>
          </w:tcPr>
          <w:p w14:paraId="4DD47CF0" w14:textId="77777777" w:rsidR="00973FCE" w:rsidRPr="001338C7" w:rsidRDefault="00973FCE">
            <w:pPr>
              <w:jc w:val="center"/>
              <w:rPr>
                <w:rFonts w:ascii="Verdana" w:hAnsi="Verdana" w:cs="Arial"/>
                <w:rPrChange w:id="578" w:author="Paola" w:date="2020-02-21T08:08:00Z">
                  <w:rPr>
                    <w:rFonts w:ascii="Arial" w:hAnsi="Arial" w:cs="Arial"/>
                    <w:sz w:val="20"/>
                    <w:szCs w:val="20"/>
                  </w:rPr>
                </w:rPrChange>
              </w:rPr>
            </w:pPr>
            <w:r w:rsidRPr="001338C7">
              <w:rPr>
                <w:rFonts w:ascii="Verdana" w:hAnsi="Verdana" w:cs="Arial"/>
                <w:rPrChange w:id="579" w:author="Paola" w:date="2020-02-21T08:08:00Z">
                  <w:rPr>
                    <w:rFonts w:ascii="Arial" w:hAnsi="Arial" w:cs="Arial"/>
                    <w:sz w:val="20"/>
                    <w:szCs w:val="20"/>
                  </w:rPr>
                </w:rPrChange>
              </w:rPr>
              <w:t>$ 48,000</w:t>
            </w:r>
          </w:p>
        </w:tc>
        <w:tc>
          <w:tcPr>
            <w:tcW w:w="0" w:type="auto"/>
            <w:tcBorders>
              <w:top w:val="nil"/>
              <w:left w:val="nil"/>
              <w:bottom w:val="single" w:sz="4" w:space="0" w:color="auto"/>
              <w:right w:val="single" w:sz="8" w:space="0" w:color="auto"/>
            </w:tcBorders>
            <w:shd w:val="clear" w:color="auto" w:fill="auto"/>
            <w:noWrap/>
            <w:vAlign w:val="center"/>
            <w:hideMark/>
          </w:tcPr>
          <w:p w14:paraId="6BC9D7EE" w14:textId="77777777" w:rsidR="00973FCE" w:rsidRPr="001338C7" w:rsidRDefault="00973FCE">
            <w:pPr>
              <w:jc w:val="right"/>
              <w:rPr>
                <w:rFonts w:ascii="Verdana" w:hAnsi="Verdana" w:cs="Arial"/>
                <w:rPrChange w:id="580" w:author="Paola" w:date="2020-02-21T08:08:00Z">
                  <w:rPr>
                    <w:rFonts w:ascii="Arial" w:hAnsi="Arial" w:cs="Arial"/>
                    <w:sz w:val="20"/>
                    <w:szCs w:val="20"/>
                  </w:rPr>
                </w:rPrChange>
              </w:rPr>
            </w:pPr>
            <w:r w:rsidRPr="001338C7">
              <w:rPr>
                <w:rFonts w:ascii="Verdana" w:hAnsi="Verdana" w:cs="Arial"/>
                <w:rPrChange w:id="581" w:author="Paola" w:date="2020-02-21T08:08:00Z">
                  <w:rPr>
                    <w:rFonts w:ascii="Arial" w:hAnsi="Arial" w:cs="Arial"/>
                    <w:sz w:val="20"/>
                    <w:szCs w:val="20"/>
                  </w:rPr>
                </w:rPrChange>
              </w:rPr>
              <w:t xml:space="preserve"> $             144,000 </w:t>
            </w:r>
          </w:p>
        </w:tc>
      </w:tr>
      <w:tr w:rsidR="00973FCE" w:rsidRPr="001338C7" w14:paraId="38682409" w14:textId="77777777" w:rsidTr="00C67589">
        <w:trPr>
          <w:trHeight w:val="298"/>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400621F4" w14:textId="77777777" w:rsidR="00973FCE" w:rsidRPr="001338C7" w:rsidRDefault="00973FCE">
            <w:pPr>
              <w:jc w:val="center"/>
              <w:rPr>
                <w:rFonts w:ascii="Verdana" w:hAnsi="Verdana" w:cs="Arial"/>
                <w:rPrChange w:id="582" w:author="Paola" w:date="2020-02-21T08:08:00Z">
                  <w:rPr>
                    <w:rFonts w:ascii="Arial" w:hAnsi="Arial" w:cs="Arial"/>
                    <w:sz w:val="20"/>
                    <w:szCs w:val="20"/>
                  </w:rPr>
                </w:rPrChange>
              </w:rPr>
            </w:pPr>
            <w:r w:rsidRPr="001338C7">
              <w:rPr>
                <w:rFonts w:ascii="Verdana" w:hAnsi="Verdana" w:cs="Arial"/>
                <w:rPrChange w:id="583" w:author="Paola" w:date="2020-02-21T08:08:00Z">
                  <w:rPr>
                    <w:rFonts w:ascii="Arial" w:hAnsi="Arial" w:cs="Arial"/>
                    <w:sz w:val="20"/>
                    <w:szCs w:val="20"/>
                  </w:rPr>
                </w:rPrChange>
              </w:rPr>
              <w:t>7.8</w:t>
            </w:r>
          </w:p>
        </w:tc>
        <w:tc>
          <w:tcPr>
            <w:tcW w:w="5199" w:type="dxa"/>
            <w:tcBorders>
              <w:top w:val="nil"/>
              <w:left w:val="nil"/>
              <w:bottom w:val="single" w:sz="4" w:space="0" w:color="auto"/>
              <w:right w:val="single" w:sz="4" w:space="0" w:color="auto"/>
            </w:tcBorders>
            <w:shd w:val="clear" w:color="auto" w:fill="auto"/>
            <w:vAlign w:val="bottom"/>
            <w:hideMark/>
          </w:tcPr>
          <w:p w14:paraId="465176B1" w14:textId="5197844A" w:rsidR="00973FCE" w:rsidRPr="001338C7" w:rsidRDefault="000027C4">
            <w:pPr>
              <w:rPr>
                <w:rFonts w:ascii="Verdana" w:hAnsi="Verdana" w:cs="Arial"/>
                <w:rPrChange w:id="584" w:author="Paola" w:date="2020-02-21T08:08:00Z">
                  <w:rPr>
                    <w:rFonts w:ascii="Arial" w:hAnsi="Arial" w:cs="Arial"/>
                    <w:sz w:val="20"/>
                    <w:szCs w:val="20"/>
                  </w:rPr>
                </w:rPrChange>
              </w:rPr>
            </w:pPr>
            <w:r w:rsidRPr="001338C7">
              <w:rPr>
                <w:rFonts w:ascii="Verdana" w:hAnsi="Verdana" w:cs="Arial"/>
                <w:rPrChange w:id="585" w:author="Paola" w:date="2020-02-21T08:08:00Z">
                  <w:rPr>
                    <w:rFonts w:ascii="Arial" w:hAnsi="Arial" w:cs="Arial"/>
                    <w:sz w:val="20"/>
                    <w:szCs w:val="20"/>
                  </w:rPr>
                </w:rPrChange>
              </w:rPr>
              <w:t>tubería</w:t>
            </w:r>
            <w:r w:rsidR="00973FCE" w:rsidRPr="001338C7">
              <w:rPr>
                <w:rFonts w:ascii="Verdana" w:hAnsi="Verdana" w:cs="Arial"/>
                <w:rPrChange w:id="586" w:author="Paola" w:date="2020-02-21T08:08:00Z">
                  <w:rPr>
                    <w:rFonts w:ascii="Arial" w:hAnsi="Arial" w:cs="Arial"/>
                    <w:sz w:val="20"/>
                    <w:szCs w:val="20"/>
                  </w:rPr>
                </w:rPrChange>
              </w:rPr>
              <w:t xml:space="preserve"> </w:t>
            </w:r>
            <w:r w:rsidRPr="001338C7">
              <w:rPr>
                <w:rFonts w:ascii="Verdana" w:hAnsi="Verdana" w:cs="Arial"/>
                <w:rPrChange w:id="587" w:author="Paola" w:date="2020-02-21T08:08:00Z">
                  <w:rPr>
                    <w:rFonts w:ascii="Arial" w:hAnsi="Arial" w:cs="Arial"/>
                    <w:sz w:val="20"/>
                    <w:szCs w:val="20"/>
                  </w:rPr>
                </w:rPrChange>
              </w:rPr>
              <w:t>PVC</w:t>
            </w:r>
            <w:r w:rsidR="00973FCE" w:rsidRPr="001338C7">
              <w:rPr>
                <w:rFonts w:ascii="Verdana" w:hAnsi="Verdana" w:cs="Arial"/>
                <w:rPrChange w:id="588" w:author="Paola" w:date="2020-02-21T08:08:00Z">
                  <w:rPr>
                    <w:rFonts w:ascii="Arial" w:hAnsi="Arial" w:cs="Arial"/>
                    <w:sz w:val="20"/>
                    <w:szCs w:val="20"/>
                  </w:rPr>
                </w:rPrChange>
              </w:rPr>
              <w:t xml:space="preserve"> 1/2"</w:t>
            </w:r>
          </w:p>
        </w:tc>
        <w:tc>
          <w:tcPr>
            <w:tcW w:w="0" w:type="auto"/>
            <w:tcBorders>
              <w:top w:val="nil"/>
              <w:left w:val="nil"/>
              <w:bottom w:val="single" w:sz="4" w:space="0" w:color="auto"/>
              <w:right w:val="single" w:sz="4" w:space="0" w:color="auto"/>
            </w:tcBorders>
            <w:shd w:val="clear" w:color="auto" w:fill="auto"/>
            <w:noWrap/>
            <w:vAlign w:val="bottom"/>
            <w:hideMark/>
          </w:tcPr>
          <w:p w14:paraId="3E43311A" w14:textId="77777777" w:rsidR="00973FCE" w:rsidRPr="001338C7" w:rsidRDefault="00973FCE">
            <w:pPr>
              <w:jc w:val="center"/>
              <w:rPr>
                <w:rFonts w:ascii="Verdana" w:hAnsi="Verdana" w:cs="Arial"/>
                <w:rPrChange w:id="589" w:author="Paola" w:date="2020-02-21T08:08:00Z">
                  <w:rPr>
                    <w:rFonts w:ascii="Arial" w:hAnsi="Arial" w:cs="Arial"/>
                    <w:sz w:val="20"/>
                    <w:szCs w:val="20"/>
                  </w:rPr>
                </w:rPrChange>
              </w:rPr>
            </w:pPr>
            <w:r w:rsidRPr="001338C7">
              <w:rPr>
                <w:rFonts w:ascii="Verdana" w:hAnsi="Verdana" w:cs="Arial"/>
                <w:rPrChange w:id="590" w:author="Paola" w:date="2020-02-21T08:08:00Z">
                  <w:rPr>
                    <w:rFonts w:ascii="Arial" w:hAnsi="Arial" w:cs="Arial"/>
                    <w:sz w:val="20"/>
                    <w:szCs w:val="20"/>
                  </w:rPr>
                </w:rPrChange>
              </w:rPr>
              <w:t>ml</w:t>
            </w:r>
          </w:p>
        </w:tc>
        <w:tc>
          <w:tcPr>
            <w:tcW w:w="0" w:type="auto"/>
            <w:tcBorders>
              <w:top w:val="nil"/>
              <w:left w:val="nil"/>
              <w:bottom w:val="single" w:sz="4" w:space="0" w:color="auto"/>
              <w:right w:val="single" w:sz="4" w:space="0" w:color="auto"/>
            </w:tcBorders>
            <w:shd w:val="clear" w:color="auto" w:fill="auto"/>
            <w:noWrap/>
            <w:vAlign w:val="bottom"/>
            <w:hideMark/>
          </w:tcPr>
          <w:p w14:paraId="32BF9341" w14:textId="77777777" w:rsidR="00973FCE" w:rsidRPr="001338C7" w:rsidRDefault="00973FCE">
            <w:pPr>
              <w:jc w:val="center"/>
              <w:rPr>
                <w:rFonts w:ascii="Verdana" w:hAnsi="Verdana" w:cs="Arial"/>
                <w:rPrChange w:id="591" w:author="Paola" w:date="2020-02-21T08:08:00Z">
                  <w:rPr>
                    <w:rFonts w:ascii="Arial" w:hAnsi="Arial" w:cs="Arial"/>
                    <w:sz w:val="20"/>
                    <w:szCs w:val="20"/>
                  </w:rPr>
                </w:rPrChange>
              </w:rPr>
            </w:pPr>
            <w:r w:rsidRPr="001338C7">
              <w:rPr>
                <w:rFonts w:ascii="Verdana" w:hAnsi="Verdana" w:cs="Arial"/>
                <w:rPrChange w:id="592" w:author="Paola" w:date="2020-02-21T08:08:00Z">
                  <w:rPr>
                    <w:rFonts w:ascii="Arial" w:hAnsi="Arial" w:cs="Arial"/>
                    <w:sz w:val="20"/>
                    <w:szCs w:val="20"/>
                  </w:rPr>
                </w:rPrChange>
              </w:rPr>
              <w:t>3.00</w:t>
            </w:r>
          </w:p>
        </w:tc>
        <w:tc>
          <w:tcPr>
            <w:tcW w:w="0" w:type="auto"/>
            <w:tcBorders>
              <w:top w:val="nil"/>
              <w:left w:val="nil"/>
              <w:bottom w:val="single" w:sz="4" w:space="0" w:color="auto"/>
              <w:right w:val="single" w:sz="4" w:space="0" w:color="auto"/>
            </w:tcBorders>
            <w:shd w:val="clear" w:color="auto" w:fill="auto"/>
            <w:noWrap/>
            <w:vAlign w:val="bottom"/>
            <w:hideMark/>
          </w:tcPr>
          <w:p w14:paraId="7A80F229" w14:textId="77777777" w:rsidR="00973FCE" w:rsidRPr="001338C7" w:rsidRDefault="00973FCE">
            <w:pPr>
              <w:jc w:val="center"/>
              <w:rPr>
                <w:rFonts w:ascii="Verdana" w:hAnsi="Verdana" w:cs="Arial"/>
                <w:rPrChange w:id="593" w:author="Paola" w:date="2020-02-21T08:08:00Z">
                  <w:rPr>
                    <w:rFonts w:ascii="Arial" w:hAnsi="Arial" w:cs="Arial"/>
                    <w:sz w:val="20"/>
                    <w:szCs w:val="20"/>
                  </w:rPr>
                </w:rPrChange>
              </w:rPr>
            </w:pPr>
            <w:r w:rsidRPr="001338C7">
              <w:rPr>
                <w:rFonts w:ascii="Verdana" w:hAnsi="Verdana" w:cs="Arial"/>
                <w:rPrChange w:id="594" w:author="Paola" w:date="2020-02-21T08:08:00Z">
                  <w:rPr>
                    <w:rFonts w:ascii="Arial" w:hAnsi="Arial" w:cs="Arial"/>
                    <w:sz w:val="20"/>
                    <w:szCs w:val="20"/>
                  </w:rPr>
                </w:rPrChange>
              </w:rPr>
              <w:t>$ 15,000</w:t>
            </w:r>
          </w:p>
        </w:tc>
        <w:tc>
          <w:tcPr>
            <w:tcW w:w="0" w:type="auto"/>
            <w:tcBorders>
              <w:top w:val="nil"/>
              <w:left w:val="nil"/>
              <w:bottom w:val="single" w:sz="4" w:space="0" w:color="auto"/>
              <w:right w:val="single" w:sz="8" w:space="0" w:color="auto"/>
            </w:tcBorders>
            <w:shd w:val="clear" w:color="auto" w:fill="auto"/>
            <w:noWrap/>
            <w:vAlign w:val="center"/>
            <w:hideMark/>
          </w:tcPr>
          <w:p w14:paraId="3FD70F06" w14:textId="77777777" w:rsidR="00973FCE" w:rsidRPr="001338C7" w:rsidRDefault="00973FCE">
            <w:pPr>
              <w:jc w:val="right"/>
              <w:rPr>
                <w:rFonts w:ascii="Verdana" w:hAnsi="Verdana" w:cs="Arial"/>
                <w:rPrChange w:id="595" w:author="Paola" w:date="2020-02-21T08:08:00Z">
                  <w:rPr>
                    <w:rFonts w:ascii="Arial" w:hAnsi="Arial" w:cs="Arial"/>
                    <w:sz w:val="20"/>
                    <w:szCs w:val="20"/>
                  </w:rPr>
                </w:rPrChange>
              </w:rPr>
            </w:pPr>
            <w:r w:rsidRPr="001338C7">
              <w:rPr>
                <w:rFonts w:ascii="Verdana" w:hAnsi="Verdana" w:cs="Arial"/>
                <w:rPrChange w:id="596" w:author="Paola" w:date="2020-02-21T08:08:00Z">
                  <w:rPr>
                    <w:rFonts w:ascii="Arial" w:hAnsi="Arial" w:cs="Arial"/>
                    <w:sz w:val="20"/>
                    <w:szCs w:val="20"/>
                  </w:rPr>
                </w:rPrChange>
              </w:rPr>
              <w:t xml:space="preserve"> $               45,000 </w:t>
            </w:r>
          </w:p>
        </w:tc>
      </w:tr>
      <w:tr w:rsidR="00973FCE" w:rsidRPr="001338C7" w14:paraId="4D7BCF45" w14:textId="77777777" w:rsidTr="00C67589">
        <w:trPr>
          <w:trHeight w:val="298"/>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0E3B325B" w14:textId="77777777" w:rsidR="00973FCE" w:rsidRPr="001338C7" w:rsidRDefault="00973FCE">
            <w:pPr>
              <w:jc w:val="center"/>
              <w:rPr>
                <w:rFonts w:ascii="Verdana" w:hAnsi="Verdana" w:cs="Arial"/>
                <w:rPrChange w:id="597" w:author="Paola" w:date="2020-02-21T08:08:00Z">
                  <w:rPr>
                    <w:rFonts w:ascii="Arial" w:hAnsi="Arial" w:cs="Arial"/>
                    <w:sz w:val="20"/>
                    <w:szCs w:val="20"/>
                  </w:rPr>
                </w:rPrChange>
              </w:rPr>
            </w:pPr>
            <w:r w:rsidRPr="001338C7">
              <w:rPr>
                <w:rFonts w:ascii="Verdana" w:hAnsi="Verdana" w:cs="Arial"/>
                <w:rPrChange w:id="598" w:author="Paola" w:date="2020-02-21T08:08:00Z">
                  <w:rPr>
                    <w:rFonts w:ascii="Arial" w:hAnsi="Arial" w:cs="Arial"/>
                    <w:sz w:val="20"/>
                    <w:szCs w:val="20"/>
                  </w:rPr>
                </w:rPrChange>
              </w:rPr>
              <w:t>7.90</w:t>
            </w:r>
          </w:p>
        </w:tc>
        <w:tc>
          <w:tcPr>
            <w:tcW w:w="5199" w:type="dxa"/>
            <w:tcBorders>
              <w:top w:val="nil"/>
              <w:left w:val="nil"/>
              <w:bottom w:val="single" w:sz="4" w:space="0" w:color="auto"/>
              <w:right w:val="single" w:sz="4" w:space="0" w:color="auto"/>
            </w:tcBorders>
            <w:shd w:val="clear" w:color="auto" w:fill="auto"/>
            <w:vAlign w:val="bottom"/>
            <w:hideMark/>
          </w:tcPr>
          <w:p w14:paraId="100792AC" w14:textId="6B15E5A8" w:rsidR="00973FCE" w:rsidRPr="001338C7" w:rsidRDefault="000027C4">
            <w:pPr>
              <w:rPr>
                <w:rFonts w:ascii="Verdana" w:hAnsi="Verdana" w:cs="Arial"/>
                <w:rPrChange w:id="599" w:author="Paola" w:date="2020-02-21T08:08:00Z">
                  <w:rPr>
                    <w:rFonts w:ascii="Arial" w:hAnsi="Arial" w:cs="Arial"/>
                    <w:sz w:val="20"/>
                    <w:szCs w:val="20"/>
                  </w:rPr>
                </w:rPrChange>
              </w:rPr>
            </w:pPr>
            <w:r w:rsidRPr="001338C7">
              <w:rPr>
                <w:rFonts w:ascii="Verdana" w:hAnsi="Verdana" w:cs="Arial"/>
                <w:rPrChange w:id="600" w:author="Paola" w:date="2020-02-21T08:08:00Z">
                  <w:rPr>
                    <w:rFonts w:ascii="Arial" w:hAnsi="Arial" w:cs="Arial"/>
                    <w:sz w:val="20"/>
                    <w:szCs w:val="20"/>
                  </w:rPr>
                </w:rPrChange>
              </w:rPr>
              <w:t>Tubería</w:t>
            </w:r>
            <w:r w:rsidR="00973FCE" w:rsidRPr="001338C7">
              <w:rPr>
                <w:rFonts w:ascii="Verdana" w:hAnsi="Verdana" w:cs="Arial"/>
                <w:rPrChange w:id="601" w:author="Paola" w:date="2020-02-21T08:08:00Z">
                  <w:rPr>
                    <w:rFonts w:ascii="Arial" w:hAnsi="Arial" w:cs="Arial"/>
                    <w:sz w:val="20"/>
                    <w:szCs w:val="20"/>
                  </w:rPr>
                </w:rPrChange>
              </w:rPr>
              <w:t xml:space="preserve"> de </w:t>
            </w:r>
            <w:r w:rsidRPr="001338C7">
              <w:rPr>
                <w:rFonts w:ascii="Verdana" w:hAnsi="Verdana" w:cs="Arial"/>
                <w:rPrChange w:id="602" w:author="Paola" w:date="2020-02-21T08:08:00Z">
                  <w:rPr>
                    <w:rFonts w:ascii="Arial" w:hAnsi="Arial" w:cs="Arial"/>
                    <w:sz w:val="20"/>
                    <w:szCs w:val="20"/>
                  </w:rPr>
                </w:rPrChange>
              </w:rPr>
              <w:t>ventilación</w:t>
            </w:r>
            <w:r w:rsidR="00973FCE" w:rsidRPr="001338C7">
              <w:rPr>
                <w:rFonts w:ascii="Verdana" w:hAnsi="Verdana" w:cs="Arial"/>
                <w:rPrChange w:id="603" w:author="Paola" w:date="2020-02-21T08:08:00Z">
                  <w:rPr>
                    <w:rFonts w:ascii="Arial" w:hAnsi="Arial" w:cs="Arial"/>
                    <w:sz w:val="20"/>
                    <w:szCs w:val="20"/>
                  </w:rPr>
                </w:rPrChange>
              </w:rPr>
              <w:t xml:space="preserve"> 2"</w:t>
            </w:r>
          </w:p>
        </w:tc>
        <w:tc>
          <w:tcPr>
            <w:tcW w:w="0" w:type="auto"/>
            <w:tcBorders>
              <w:top w:val="nil"/>
              <w:left w:val="nil"/>
              <w:bottom w:val="single" w:sz="4" w:space="0" w:color="auto"/>
              <w:right w:val="single" w:sz="4" w:space="0" w:color="auto"/>
            </w:tcBorders>
            <w:shd w:val="clear" w:color="auto" w:fill="auto"/>
            <w:noWrap/>
            <w:vAlign w:val="bottom"/>
            <w:hideMark/>
          </w:tcPr>
          <w:p w14:paraId="0D927A26" w14:textId="77777777" w:rsidR="00973FCE" w:rsidRPr="001338C7" w:rsidRDefault="00973FCE">
            <w:pPr>
              <w:jc w:val="center"/>
              <w:rPr>
                <w:rFonts w:ascii="Verdana" w:hAnsi="Verdana" w:cs="Arial"/>
                <w:rPrChange w:id="604" w:author="Paola" w:date="2020-02-21T08:08:00Z">
                  <w:rPr>
                    <w:rFonts w:ascii="Arial" w:hAnsi="Arial" w:cs="Arial"/>
                    <w:sz w:val="20"/>
                    <w:szCs w:val="20"/>
                  </w:rPr>
                </w:rPrChange>
              </w:rPr>
            </w:pPr>
            <w:r w:rsidRPr="001338C7">
              <w:rPr>
                <w:rFonts w:ascii="Verdana" w:hAnsi="Verdana" w:cs="Arial"/>
                <w:rPrChange w:id="605" w:author="Paola" w:date="2020-02-21T08:08:00Z">
                  <w:rPr>
                    <w:rFonts w:ascii="Arial" w:hAnsi="Arial" w:cs="Arial"/>
                    <w:sz w:val="20"/>
                    <w:szCs w:val="20"/>
                  </w:rPr>
                </w:rPrChange>
              </w:rPr>
              <w:t>ml</w:t>
            </w:r>
          </w:p>
        </w:tc>
        <w:tc>
          <w:tcPr>
            <w:tcW w:w="0" w:type="auto"/>
            <w:tcBorders>
              <w:top w:val="nil"/>
              <w:left w:val="nil"/>
              <w:bottom w:val="single" w:sz="4" w:space="0" w:color="auto"/>
              <w:right w:val="single" w:sz="4" w:space="0" w:color="auto"/>
            </w:tcBorders>
            <w:shd w:val="clear" w:color="auto" w:fill="auto"/>
            <w:noWrap/>
            <w:vAlign w:val="bottom"/>
            <w:hideMark/>
          </w:tcPr>
          <w:p w14:paraId="4764B6FB" w14:textId="77777777" w:rsidR="00973FCE" w:rsidRPr="001338C7" w:rsidRDefault="00973FCE">
            <w:pPr>
              <w:jc w:val="center"/>
              <w:rPr>
                <w:rFonts w:ascii="Verdana" w:hAnsi="Verdana" w:cs="Arial"/>
                <w:rPrChange w:id="606" w:author="Paola" w:date="2020-02-21T08:08:00Z">
                  <w:rPr>
                    <w:rFonts w:ascii="Arial" w:hAnsi="Arial" w:cs="Arial"/>
                    <w:sz w:val="20"/>
                    <w:szCs w:val="20"/>
                  </w:rPr>
                </w:rPrChange>
              </w:rPr>
            </w:pPr>
            <w:r w:rsidRPr="001338C7">
              <w:rPr>
                <w:rFonts w:ascii="Verdana" w:hAnsi="Verdana" w:cs="Arial"/>
                <w:rPrChange w:id="607" w:author="Paola" w:date="2020-02-21T08:08:00Z">
                  <w:rPr>
                    <w:rFonts w:ascii="Arial" w:hAnsi="Arial" w:cs="Arial"/>
                    <w:sz w:val="20"/>
                    <w:szCs w:val="20"/>
                  </w:rPr>
                </w:rPrChange>
              </w:rPr>
              <w:t>3.00</w:t>
            </w:r>
          </w:p>
        </w:tc>
        <w:tc>
          <w:tcPr>
            <w:tcW w:w="0" w:type="auto"/>
            <w:tcBorders>
              <w:top w:val="nil"/>
              <w:left w:val="nil"/>
              <w:bottom w:val="single" w:sz="4" w:space="0" w:color="auto"/>
              <w:right w:val="single" w:sz="4" w:space="0" w:color="auto"/>
            </w:tcBorders>
            <w:shd w:val="clear" w:color="auto" w:fill="auto"/>
            <w:noWrap/>
            <w:vAlign w:val="bottom"/>
            <w:hideMark/>
          </w:tcPr>
          <w:p w14:paraId="7DCC9758" w14:textId="77777777" w:rsidR="00973FCE" w:rsidRPr="001338C7" w:rsidRDefault="00973FCE">
            <w:pPr>
              <w:jc w:val="center"/>
              <w:rPr>
                <w:rFonts w:ascii="Verdana" w:hAnsi="Verdana" w:cs="Arial"/>
                <w:rPrChange w:id="608" w:author="Paola" w:date="2020-02-21T08:08:00Z">
                  <w:rPr>
                    <w:rFonts w:ascii="Arial" w:hAnsi="Arial" w:cs="Arial"/>
                    <w:sz w:val="20"/>
                    <w:szCs w:val="20"/>
                  </w:rPr>
                </w:rPrChange>
              </w:rPr>
            </w:pPr>
            <w:r w:rsidRPr="001338C7">
              <w:rPr>
                <w:rFonts w:ascii="Verdana" w:hAnsi="Verdana" w:cs="Arial"/>
                <w:rPrChange w:id="609" w:author="Paola" w:date="2020-02-21T08:08:00Z">
                  <w:rPr>
                    <w:rFonts w:ascii="Arial" w:hAnsi="Arial" w:cs="Arial"/>
                    <w:sz w:val="20"/>
                    <w:szCs w:val="20"/>
                  </w:rPr>
                </w:rPrChange>
              </w:rPr>
              <w:t>$ 18,000</w:t>
            </w:r>
          </w:p>
        </w:tc>
        <w:tc>
          <w:tcPr>
            <w:tcW w:w="0" w:type="auto"/>
            <w:tcBorders>
              <w:top w:val="nil"/>
              <w:left w:val="nil"/>
              <w:bottom w:val="single" w:sz="4" w:space="0" w:color="auto"/>
              <w:right w:val="single" w:sz="8" w:space="0" w:color="auto"/>
            </w:tcBorders>
            <w:shd w:val="clear" w:color="auto" w:fill="auto"/>
            <w:noWrap/>
            <w:vAlign w:val="center"/>
            <w:hideMark/>
          </w:tcPr>
          <w:p w14:paraId="2CD6F4D8" w14:textId="77777777" w:rsidR="00973FCE" w:rsidRPr="001338C7" w:rsidRDefault="00973FCE">
            <w:pPr>
              <w:jc w:val="right"/>
              <w:rPr>
                <w:rFonts w:ascii="Verdana" w:hAnsi="Verdana" w:cs="Arial"/>
                <w:rPrChange w:id="610" w:author="Paola" w:date="2020-02-21T08:08:00Z">
                  <w:rPr>
                    <w:rFonts w:ascii="Arial" w:hAnsi="Arial" w:cs="Arial"/>
                    <w:sz w:val="20"/>
                    <w:szCs w:val="20"/>
                  </w:rPr>
                </w:rPrChange>
              </w:rPr>
            </w:pPr>
            <w:r w:rsidRPr="001338C7">
              <w:rPr>
                <w:rFonts w:ascii="Verdana" w:hAnsi="Verdana" w:cs="Arial"/>
                <w:rPrChange w:id="611" w:author="Paola" w:date="2020-02-21T08:08:00Z">
                  <w:rPr>
                    <w:rFonts w:ascii="Arial" w:hAnsi="Arial" w:cs="Arial"/>
                    <w:sz w:val="20"/>
                    <w:szCs w:val="20"/>
                  </w:rPr>
                </w:rPrChange>
              </w:rPr>
              <w:t xml:space="preserve"> $               54,000 </w:t>
            </w:r>
          </w:p>
        </w:tc>
      </w:tr>
      <w:tr w:rsidR="00973FCE" w:rsidRPr="001338C7" w14:paraId="37EE1844" w14:textId="77777777" w:rsidTr="00C67589">
        <w:trPr>
          <w:trHeight w:val="298"/>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21CB6AE0" w14:textId="77777777" w:rsidR="00973FCE" w:rsidRPr="001338C7" w:rsidRDefault="00973FCE">
            <w:pPr>
              <w:jc w:val="center"/>
              <w:rPr>
                <w:rFonts w:ascii="Verdana" w:hAnsi="Verdana" w:cs="Arial"/>
                <w:rPrChange w:id="612" w:author="Paola" w:date="2020-02-21T08:08:00Z">
                  <w:rPr>
                    <w:rFonts w:ascii="Arial" w:hAnsi="Arial" w:cs="Arial"/>
                    <w:sz w:val="20"/>
                    <w:szCs w:val="20"/>
                  </w:rPr>
                </w:rPrChange>
              </w:rPr>
            </w:pPr>
            <w:r w:rsidRPr="001338C7">
              <w:rPr>
                <w:rFonts w:ascii="Verdana" w:hAnsi="Verdana" w:cs="Arial"/>
                <w:rPrChange w:id="613" w:author="Paola" w:date="2020-02-21T08:08:00Z">
                  <w:rPr>
                    <w:rFonts w:ascii="Arial" w:hAnsi="Arial" w:cs="Arial"/>
                    <w:sz w:val="20"/>
                    <w:szCs w:val="20"/>
                  </w:rPr>
                </w:rPrChange>
              </w:rPr>
              <w:t>7.10</w:t>
            </w:r>
          </w:p>
        </w:tc>
        <w:tc>
          <w:tcPr>
            <w:tcW w:w="5199" w:type="dxa"/>
            <w:tcBorders>
              <w:top w:val="nil"/>
              <w:left w:val="nil"/>
              <w:bottom w:val="single" w:sz="4" w:space="0" w:color="auto"/>
              <w:right w:val="single" w:sz="4" w:space="0" w:color="auto"/>
            </w:tcBorders>
            <w:shd w:val="clear" w:color="auto" w:fill="auto"/>
            <w:vAlign w:val="bottom"/>
            <w:hideMark/>
          </w:tcPr>
          <w:p w14:paraId="13CFE0EE" w14:textId="6581689E" w:rsidR="00973FCE" w:rsidRPr="001338C7" w:rsidRDefault="000027C4">
            <w:pPr>
              <w:rPr>
                <w:rFonts w:ascii="Verdana" w:hAnsi="Verdana" w:cs="Arial"/>
                <w:rPrChange w:id="614" w:author="Paola" w:date="2020-02-21T08:08:00Z">
                  <w:rPr>
                    <w:rFonts w:ascii="Arial" w:hAnsi="Arial" w:cs="Arial"/>
                    <w:sz w:val="20"/>
                    <w:szCs w:val="20"/>
                  </w:rPr>
                </w:rPrChange>
              </w:rPr>
            </w:pPr>
            <w:r w:rsidRPr="001338C7">
              <w:rPr>
                <w:rFonts w:ascii="Verdana" w:hAnsi="Verdana" w:cs="Arial"/>
                <w:rPrChange w:id="615" w:author="Paola" w:date="2020-02-21T08:08:00Z">
                  <w:rPr>
                    <w:rFonts w:ascii="Arial" w:hAnsi="Arial" w:cs="Arial"/>
                    <w:sz w:val="20"/>
                    <w:szCs w:val="20"/>
                  </w:rPr>
                </w:rPrChange>
              </w:rPr>
              <w:t>Tubería</w:t>
            </w:r>
            <w:r w:rsidR="00973FCE" w:rsidRPr="001338C7">
              <w:rPr>
                <w:rFonts w:ascii="Verdana" w:hAnsi="Verdana" w:cs="Arial"/>
                <w:rPrChange w:id="616" w:author="Paola" w:date="2020-02-21T08:08:00Z">
                  <w:rPr>
                    <w:rFonts w:ascii="Arial" w:hAnsi="Arial" w:cs="Arial"/>
                    <w:sz w:val="20"/>
                    <w:szCs w:val="20"/>
                  </w:rPr>
                </w:rPrChange>
              </w:rPr>
              <w:t xml:space="preserve"> de CPVC 1/2"</w:t>
            </w:r>
          </w:p>
        </w:tc>
        <w:tc>
          <w:tcPr>
            <w:tcW w:w="0" w:type="auto"/>
            <w:tcBorders>
              <w:top w:val="nil"/>
              <w:left w:val="nil"/>
              <w:bottom w:val="single" w:sz="4" w:space="0" w:color="auto"/>
              <w:right w:val="single" w:sz="4" w:space="0" w:color="auto"/>
            </w:tcBorders>
            <w:shd w:val="clear" w:color="auto" w:fill="auto"/>
            <w:noWrap/>
            <w:vAlign w:val="bottom"/>
            <w:hideMark/>
          </w:tcPr>
          <w:p w14:paraId="28F4BDDD" w14:textId="77777777" w:rsidR="00973FCE" w:rsidRPr="001338C7" w:rsidRDefault="00973FCE">
            <w:pPr>
              <w:jc w:val="center"/>
              <w:rPr>
                <w:rFonts w:ascii="Verdana" w:hAnsi="Verdana" w:cs="Arial"/>
                <w:rPrChange w:id="617" w:author="Paola" w:date="2020-02-21T08:08:00Z">
                  <w:rPr>
                    <w:rFonts w:ascii="Arial" w:hAnsi="Arial" w:cs="Arial"/>
                    <w:sz w:val="20"/>
                    <w:szCs w:val="20"/>
                  </w:rPr>
                </w:rPrChange>
              </w:rPr>
            </w:pPr>
            <w:r w:rsidRPr="001338C7">
              <w:rPr>
                <w:rFonts w:ascii="Verdana" w:hAnsi="Verdana" w:cs="Arial"/>
                <w:rPrChange w:id="618" w:author="Paola" w:date="2020-02-21T08:08:00Z">
                  <w:rPr>
                    <w:rFonts w:ascii="Arial" w:hAnsi="Arial" w:cs="Arial"/>
                    <w:sz w:val="20"/>
                    <w:szCs w:val="20"/>
                  </w:rPr>
                </w:rPrChange>
              </w:rPr>
              <w:t>ml</w:t>
            </w:r>
          </w:p>
        </w:tc>
        <w:tc>
          <w:tcPr>
            <w:tcW w:w="0" w:type="auto"/>
            <w:tcBorders>
              <w:top w:val="nil"/>
              <w:left w:val="nil"/>
              <w:bottom w:val="single" w:sz="4" w:space="0" w:color="auto"/>
              <w:right w:val="single" w:sz="4" w:space="0" w:color="auto"/>
            </w:tcBorders>
            <w:shd w:val="clear" w:color="auto" w:fill="auto"/>
            <w:noWrap/>
            <w:vAlign w:val="bottom"/>
            <w:hideMark/>
          </w:tcPr>
          <w:p w14:paraId="502491FD" w14:textId="77777777" w:rsidR="00973FCE" w:rsidRPr="001338C7" w:rsidRDefault="00973FCE">
            <w:pPr>
              <w:jc w:val="center"/>
              <w:rPr>
                <w:rFonts w:ascii="Verdana" w:hAnsi="Verdana" w:cs="Arial"/>
                <w:rPrChange w:id="619" w:author="Paola" w:date="2020-02-21T08:08:00Z">
                  <w:rPr>
                    <w:rFonts w:ascii="Arial" w:hAnsi="Arial" w:cs="Arial"/>
                    <w:sz w:val="20"/>
                    <w:szCs w:val="20"/>
                  </w:rPr>
                </w:rPrChange>
              </w:rPr>
            </w:pPr>
            <w:r w:rsidRPr="001338C7">
              <w:rPr>
                <w:rFonts w:ascii="Verdana" w:hAnsi="Verdana" w:cs="Arial"/>
                <w:rPrChange w:id="620" w:author="Paola" w:date="2020-02-21T08:08:00Z">
                  <w:rPr>
                    <w:rFonts w:ascii="Arial" w:hAnsi="Arial" w:cs="Arial"/>
                    <w:sz w:val="20"/>
                    <w:szCs w:val="20"/>
                  </w:rPr>
                </w:rPrChange>
              </w:rPr>
              <w:t>3.00</w:t>
            </w:r>
          </w:p>
        </w:tc>
        <w:tc>
          <w:tcPr>
            <w:tcW w:w="0" w:type="auto"/>
            <w:tcBorders>
              <w:top w:val="nil"/>
              <w:left w:val="nil"/>
              <w:bottom w:val="single" w:sz="4" w:space="0" w:color="auto"/>
              <w:right w:val="single" w:sz="4" w:space="0" w:color="auto"/>
            </w:tcBorders>
            <w:shd w:val="clear" w:color="auto" w:fill="auto"/>
            <w:noWrap/>
            <w:vAlign w:val="bottom"/>
            <w:hideMark/>
          </w:tcPr>
          <w:p w14:paraId="2601746C" w14:textId="77777777" w:rsidR="00973FCE" w:rsidRPr="001338C7" w:rsidRDefault="00973FCE">
            <w:pPr>
              <w:jc w:val="center"/>
              <w:rPr>
                <w:rFonts w:ascii="Verdana" w:hAnsi="Verdana" w:cs="Arial"/>
                <w:rPrChange w:id="621" w:author="Paola" w:date="2020-02-21T08:08:00Z">
                  <w:rPr>
                    <w:rFonts w:ascii="Arial" w:hAnsi="Arial" w:cs="Arial"/>
                    <w:sz w:val="20"/>
                    <w:szCs w:val="20"/>
                  </w:rPr>
                </w:rPrChange>
              </w:rPr>
            </w:pPr>
            <w:r w:rsidRPr="001338C7">
              <w:rPr>
                <w:rFonts w:ascii="Verdana" w:hAnsi="Verdana" w:cs="Arial"/>
                <w:rPrChange w:id="622" w:author="Paola" w:date="2020-02-21T08:08:00Z">
                  <w:rPr>
                    <w:rFonts w:ascii="Arial" w:hAnsi="Arial" w:cs="Arial"/>
                    <w:sz w:val="20"/>
                    <w:szCs w:val="20"/>
                  </w:rPr>
                </w:rPrChange>
              </w:rPr>
              <w:t>$ 18,000</w:t>
            </w:r>
          </w:p>
        </w:tc>
        <w:tc>
          <w:tcPr>
            <w:tcW w:w="0" w:type="auto"/>
            <w:tcBorders>
              <w:top w:val="nil"/>
              <w:left w:val="nil"/>
              <w:bottom w:val="single" w:sz="4" w:space="0" w:color="auto"/>
              <w:right w:val="single" w:sz="8" w:space="0" w:color="auto"/>
            </w:tcBorders>
            <w:shd w:val="clear" w:color="auto" w:fill="auto"/>
            <w:noWrap/>
            <w:vAlign w:val="center"/>
            <w:hideMark/>
          </w:tcPr>
          <w:p w14:paraId="20DC2116" w14:textId="77777777" w:rsidR="00973FCE" w:rsidRPr="001338C7" w:rsidRDefault="00973FCE">
            <w:pPr>
              <w:jc w:val="right"/>
              <w:rPr>
                <w:rFonts w:ascii="Verdana" w:hAnsi="Verdana" w:cs="Arial"/>
                <w:rPrChange w:id="623" w:author="Paola" w:date="2020-02-21T08:08:00Z">
                  <w:rPr>
                    <w:rFonts w:ascii="Arial" w:hAnsi="Arial" w:cs="Arial"/>
                    <w:sz w:val="20"/>
                    <w:szCs w:val="20"/>
                  </w:rPr>
                </w:rPrChange>
              </w:rPr>
            </w:pPr>
            <w:r w:rsidRPr="001338C7">
              <w:rPr>
                <w:rFonts w:ascii="Verdana" w:hAnsi="Verdana" w:cs="Arial"/>
                <w:rPrChange w:id="624" w:author="Paola" w:date="2020-02-21T08:08:00Z">
                  <w:rPr>
                    <w:rFonts w:ascii="Arial" w:hAnsi="Arial" w:cs="Arial"/>
                    <w:sz w:val="20"/>
                    <w:szCs w:val="20"/>
                  </w:rPr>
                </w:rPrChange>
              </w:rPr>
              <w:t xml:space="preserve"> $               54,000 </w:t>
            </w:r>
          </w:p>
        </w:tc>
      </w:tr>
      <w:tr w:rsidR="00973FCE" w:rsidRPr="001338C7" w14:paraId="2062D5ED" w14:textId="77777777" w:rsidTr="00C67589">
        <w:trPr>
          <w:trHeight w:val="298"/>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4425C949" w14:textId="77777777" w:rsidR="00973FCE" w:rsidRPr="001338C7" w:rsidRDefault="00973FCE">
            <w:pPr>
              <w:jc w:val="center"/>
              <w:rPr>
                <w:rFonts w:ascii="Verdana" w:hAnsi="Verdana" w:cs="Arial"/>
                <w:rPrChange w:id="625" w:author="Paola" w:date="2020-02-21T08:08:00Z">
                  <w:rPr>
                    <w:rFonts w:ascii="Arial" w:hAnsi="Arial" w:cs="Arial"/>
                    <w:sz w:val="20"/>
                    <w:szCs w:val="20"/>
                  </w:rPr>
                </w:rPrChange>
              </w:rPr>
            </w:pPr>
            <w:r w:rsidRPr="001338C7">
              <w:rPr>
                <w:rFonts w:ascii="Verdana" w:hAnsi="Verdana" w:cs="Arial"/>
                <w:rPrChange w:id="626" w:author="Paola" w:date="2020-02-21T08:08:00Z">
                  <w:rPr>
                    <w:rFonts w:ascii="Arial" w:hAnsi="Arial" w:cs="Arial"/>
                    <w:sz w:val="20"/>
                    <w:szCs w:val="20"/>
                  </w:rPr>
                </w:rPrChange>
              </w:rPr>
              <w:t>7.11</w:t>
            </w:r>
          </w:p>
        </w:tc>
        <w:tc>
          <w:tcPr>
            <w:tcW w:w="5199" w:type="dxa"/>
            <w:tcBorders>
              <w:top w:val="nil"/>
              <w:left w:val="nil"/>
              <w:bottom w:val="single" w:sz="4" w:space="0" w:color="auto"/>
              <w:right w:val="single" w:sz="4" w:space="0" w:color="auto"/>
            </w:tcBorders>
            <w:shd w:val="clear" w:color="auto" w:fill="auto"/>
            <w:vAlign w:val="bottom"/>
            <w:hideMark/>
          </w:tcPr>
          <w:p w14:paraId="78A7D487" w14:textId="77777777" w:rsidR="00973FCE" w:rsidRPr="001338C7" w:rsidRDefault="00973FCE">
            <w:pPr>
              <w:rPr>
                <w:rFonts w:ascii="Verdana" w:hAnsi="Verdana" w:cs="Arial"/>
                <w:rPrChange w:id="627" w:author="Paola" w:date="2020-02-21T08:08:00Z">
                  <w:rPr>
                    <w:rFonts w:ascii="Arial" w:hAnsi="Arial" w:cs="Arial"/>
                    <w:sz w:val="20"/>
                    <w:szCs w:val="20"/>
                  </w:rPr>
                </w:rPrChange>
              </w:rPr>
            </w:pPr>
            <w:r w:rsidRPr="001338C7">
              <w:rPr>
                <w:rFonts w:ascii="Verdana" w:hAnsi="Verdana" w:cs="Arial"/>
                <w:rPrChange w:id="628" w:author="Paola" w:date="2020-02-21T08:08:00Z">
                  <w:rPr>
                    <w:rFonts w:ascii="Arial" w:hAnsi="Arial" w:cs="Arial"/>
                    <w:sz w:val="20"/>
                    <w:szCs w:val="20"/>
                  </w:rPr>
                </w:rPrChange>
              </w:rPr>
              <w:t xml:space="preserve">Rejilla </w:t>
            </w:r>
          </w:p>
        </w:tc>
        <w:tc>
          <w:tcPr>
            <w:tcW w:w="0" w:type="auto"/>
            <w:tcBorders>
              <w:top w:val="nil"/>
              <w:left w:val="nil"/>
              <w:bottom w:val="single" w:sz="4" w:space="0" w:color="auto"/>
              <w:right w:val="single" w:sz="4" w:space="0" w:color="auto"/>
            </w:tcBorders>
            <w:shd w:val="clear" w:color="auto" w:fill="auto"/>
            <w:noWrap/>
            <w:vAlign w:val="bottom"/>
            <w:hideMark/>
          </w:tcPr>
          <w:p w14:paraId="5991252B" w14:textId="77777777" w:rsidR="00973FCE" w:rsidRPr="001338C7" w:rsidRDefault="00973FCE">
            <w:pPr>
              <w:jc w:val="center"/>
              <w:rPr>
                <w:rFonts w:ascii="Verdana" w:hAnsi="Verdana" w:cs="Arial"/>
                <w:rPrChange w:id="629" w:author="Paola" w:date="2020-02-21T08:08:00Z">
                  <w:rPr>
                    <w:rFonts w:ascii="Arial" w:hAnsi="Arial" w:cs="Arial"/>
                    <w:sz w:val="20"/>
                    <w:szCs w:val="20"/>
                  </w:rPr>
                </w:rPrChange>
              </w:rPr>
            </w:pPr>
            <w:r w:rsidRPr="001338C7">
              <w:rPr>
                <w:rFonts w:ascii="Verdana" w:hAnsi="Verdana" w:cs="Arial"/>
                <w:rPrChange w:id="630" w:author="Paola" w:date="2020-02-21T08:08:00Z">
                  <w:rPr>
                    <w:rFonts w:ascii="Arial" w:hAnsi="Arial" w:cs="Arial"/>
                    <w:sz w:val="20"/>
                    <w:szCs w:val="20"/>
                  </w:rPr>
                </w:rPrChange>
              </w:rPr>
              <w:t>un</w:t>
            </w:r>
          </w:p>
        </w:tc>
        <w:tc>
          <w:tcPr>
            <w:tcW w:w="0" w:type="auto"/>
            <w:tcBorders>
              <w:top w:val="nil"/>
              <w:left w:val="nil"/>
              <w:bottom w:val="single" w:sz="4" w:space="0" w:color="auto"/>
              <w:right w:val="single" w:sz="4" w:space="0" w:color="auto"/>
            </w:tcBorders>
            <w:shd w:val="clear" w:color="auto" w:fill="auto"/>
            <w:noWrap/>
            <w:vAlign w:val="bottom"/>
            <w:hideMark/>
          </w:tcPr>
          <w:p w14:paraId="304BD2A4" w14:textId="77777777" w:rsidR="00973FCE" w:rsidRPr="001338C7" w:rsidRDefault="00973FCE">
            <w:pPr>
              <w:jc w:val="center"/>
              <w:rPr>
                <w:rFonts w:ascii="Verdana" w:hAnsi="Verdana" w:cs="Arial"/>
                <w:rPrChange w:id="631" w:author="Paola" w:date="2020-02-21T08:08:00Z">
                  <w:rPr>
                    <w:rFonts w:ascii="Arial" w:hAnsi="Arial" w:cs="Arial"/>
                    <w:sz w:val="20"/>
                    <w:szCs w:val="20"/>
                  </w:rPr>
                </w:rPrChange>
              </w:rPr>
            </w:pPr>
            <w:r w:rsidRPr="001338C7">
              <w:rPr>
                <w:rFonts w:ascii="Verdana" w:hAnsi="Verdana" w:cs="Arial"/>
                <w:rPrChange w:id="632" w:author="Paola" w:date="2020-02-21T08:08:00Z">
                  <w:rPr>
                    <w:rFonts w:ascii="Arial" w:hAnsi="Arial" w:cs="Arial"/>
                    <w:sz w:val="20"/>
                    <w:szCs w:val="20"/>
                  </w:rPr>
                </w:rPrChange>
              </w:rPr>
              <w:t>2.00</w:t>
            </w:r>
          </w:p>
        </w:tc>
        <w:tc>
          <w:tcPr>
            <w:tcW w:w="0" w:type="auto"/>
            <w:tcBorders>
              <w:top w:val="nil"/>
              <w:left w:val="nil"/>
              <w:bottom w:val="single" w:sz="4" w:space="0" w:color="auto"/>
              <w:right w:val="single" w:sz="4" w:space="0" w:color="auto"/>
            </w:tcBorders>
            <w:shd w:val="clear" w:color="auto" w:fill="auto"/>
            <w:noWrap/>
            <w:vAlign w:val="bottom"/>
            <w:hideMark/>
          </w:tcPr>
          <w:p w14:paraId="67DCA642" w14:textId="77777777" w:rsidR="00973FCE" w:rsidRPr="001338C7" w:rsidRDefault="00973FCE">
            <w:pPr>
              <w:jc w:val="center"/>
              <w:rPr>
                <w:rFonts w:ascii="Verdana" w:hAnsi="Verdana" w:cs="Arial"/>
                <w:rPrChange w:id="633" w:author="Paola" w:date="2020-02-21T08:08:00Z">
                  <w:rPr>
                    <w:rFonts w:ascii="Arial" w:hAnsi="Arial" w:cs="Arial"/>
                    <w:sz w:val="20"/>
                    <w:szCs w:val="20"/>
                  </w:rPr>
                </w:rPrChange>
              </w:rPr>
            </w:pPr>
            <w:r w:rsidRPr="001338C7">
              <w:rPr>
                <w:rFonts w:ascii="Verdana" w:hAnsi="Verdana" w:cs="Arial"/>
                <w:rPrChange w:id="634" w:author="Paola" w:date="2020-02-21T08:08:00Z">
                  <w:rPr>
                    <w:rFonts w:ascii="Arial" w:hAnsi="Arial" w:cs="Arial"/>
                    <w:sz w:val="20"/>
                    <w:szCs w:val="20"/>
                  </w:rPr>
                </w:rPrChange>
              </w:rPr>
              <w:t>$ 10,000</w:t>
            </w:r>
          </w:p>
        </w:tc>
        <w:tc>
          <w:tcPr>
            <w:tcW w:w="0" w:type="auto"/>
            <w:tcBorders>
              <w:top w:val="nil"/>
              <w:left w:val="nil"/>
              <w:bottom w:val="single" w:sz="4" w:space="0" w:color="auto"/>
              <w:right w:val="single" w:sz="8" w:space="0" w:color="auto"/>
            </w:tcBorders>
            <w:shd w:val="clear" w:color="auto" w:fill="auto"/>
            <w:noWrap/>
            <w:vAlign w:val="center"/>
            <w:hideMark/>
          </w:tcPr>
          <w:p w14:paraId="16E31329" w14:textId="77777777" w:rsidR="00973FCE" w:rsidRPr="001338C7" w:rsidRDefault="00973FCE">
            <w:pPr>
              <w:jc w:val="right"/>
              <w:rPr>
                <w:rFonts w:ascii="Verdana" w:hAnsi="Verdana" w:cs="Arial"/>
                <w:rPrChange w:id="635" w:author="Paola" w:date="2020-02-21T08:08:00Z">
                  <w:rPr>
                    <w:rFonts w:ascii="Arial" w:hAnsi="Arial" w:cs="Arial"/>
                    <w:sz w:val="20"/>
                    <w:szCs w:val="20"/>
                  </w:rPr>
                </w:rPrChange>
              </w:rPr>
            </w:pPr>
            <w:r w:rsidRPr="001338C7">
              <w:rPr>
                <w:rFonts w:ascii="Verdana" w:hAnsi="Verdana" w:cs="Arial"/>
                <w:rPrChange w:id="636" w:author="Paola" w:date="2020-02-21T08:08:00Z">
                  <w:rPr>
                    <w:rFonts w:ascii="Arial" w:hAnsi="Arial" w:cs="Arial"/>
                    <w:sz w:val="20"/>
                    <w:szCs w:val="20"/>
                  </w:rPr>
                </w:rPrChange>
              </w:rPr>
              <w:t xml:space="preserve"> $               20,000 </w:t>
            </w:r>
          </w:p>
        </w:tc>
      </w:tr>
      <w:tr w:rsidR="00973FCE" w:rsidRPr="001338C7" w14:paraId="2652D342" w14:textId="77777777" w:rsidTr="00C67589">
        <w:trPr>
          <w:trHeight w:val="298"/>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0AB5AA43" w14:textId="77777777" w:rsidR="00973FCE" w:rsidRPr="001338C7" w:rsidRDefault="00973FCE">
            <w:pPr>
              <w:jc w:val="center"/>
              <w:rPr>
                <w:rFonts w:ascii="Verdana" w:hAnsi="Verdana" w:cs="Arial"/>
                <w:rPrChange w:id="637" w:author="Paola" w:date="2020-02-21T08:08:00Z">
                  <w:rPr>
                    <w:rFonts w:ascii="Arial" w:hAnsi="Arial" w:cs="Arial"/>
                    <w:sz w:val="20"/>
                    <w:szCs w:val="20"/>
                  </w:rPr>
                </w:rPrChange>
              </w:rPr>
            </w:pPr>
            <w:r w:rsidRPr="001338C7">
              <w:rPr>
                <w:rFonts w:ascii="Verdana" w:hAnsi="Verdana" w:cs="Arial"/>
                <w:rPrChange w:id="638" w:author="Paola" w:date="2020-02-21T08:08:00Z">
                  <w:rPr>
                    <w:rFonts w:ascii="Arial" w:hAnsi="Arial" w:cs="Arial"/>
                    <w:sz w:val="20"/>
                    <w:szCs w:val="20"/>
                  </w:rPr>
                </w:rPrChange>
              </w:rPr>
              <w:t>7.12</w:t>
            </w:r>
          </w:p>
        </w:tc>
        <w:tc>
          <w:tcPr>
            <w:tcW w:w="5199" w:type="dxa"/>
            <w:tcBorders>
              <w:top w:val="nil"/>
              <w:left w:val="nil"/>
              <w:bottom w:val="single" w:sz="4" w:space="0" w:color="auto"/>
              <w:right w:val="single" w:sz="4" w:space="0" w:color="auto"/>
            </w:tcBorders>
            <w:shd w:val="clear" w:color="auto" w:fill="auto"/>
            <w:vAlign w:val="bottom"/>
            <w:hideMark/>
          </w:tcPr>
          <w:p w14:paraId="7651728D" w14:textId="77777777" w:rsidR="00973FCE" w:rsidRPr="001338C7" w:rsidRDefault="00973FCE">
            <w:pPr>
              <w:rPr>
                <w:rFonts w:ascii="Verdana" w:hAnsi="Verdana" w:cs="Arial"/>
                <w:rPrChange w:id="639" w:author="Paola" w:date="2020-02-21T08:08:00Z">
                  <w:rPr>
                    <w:rFonts w:ascii="Arial" w:hAnsi="Arial" w:cs="Arial"/>
                    <w:sz w:val="20"/>
                    <w:szCs w:val="20"/>
                  </w:rPr>
                </w:rPrChange>
              </w:rPr>
            </w:pPr>
            <w:r w:rsidRPr="001338C7">
              <w:rPr>
                <w:rFonts w:ascii="Verdana" w:hAnsi="Verdana" w:cs="Arial"/>
                <w:rPrChange w:id="640" w:author="Paola" w:date="2020-02-21T08:08:00Z">
                  <w:rPr>
                    <w:rFonts w:ascii="Arial" w:hAnsi="Arial" w:cs="Arial"/>
                    <w:sz w:val="20"/>
                    <w:szCs w:val="20"/>
                  </w:rPr>
                </w:rPrChange>
              </w:rPr>
              <w:t>Llave de paso cortina</w:t>
            </w:r>
          </w:p>
        </w:tc>
        <w:tc>
          <w:tcPr>
            <w:tcW w:w="0" w:type="auto"/>
            <w:tcBorders>
              <w:top w:val="nil"/>
              <w:left w:val="nil"/>
              <w:bottom w:val="single" w:sz="4" w:space="0" w:color="auto"/>
              <w:right w:val="single" w:sz="4" w:space="0" w:color="auto"/>
            </w:tcBorders>
            <w:shd w:val="clear" w:color="auto" w:fill="auto"/>
            <w:noWrap/>
            <w:vAlign w:val="bottom"/>
            <w:hideMark/>
          </w:tcPr>
          <w:p w14:paraId="2DA47D7D" w14:textId="77777777" w:rsidR="00973FCE" w:rsidRPr="001338C7" w:rsidRDefault="00973FCE">
            <w:pPr>
              <w:jc w:val="center"/>
              <w:rPr>
                <w:rFonts w:ascii="Verdana" w:hAnsi="Verdana" w:cs="Arial"/>
                <w:rPrChange w:id="641" w:author="Paola" w:date="2020-02-21T08:08:00Z">
                  <w:rPr>
                    <w:rFonts w:ascii="Arial" w:hAnsi="Arial" w:cs="Arial"/>
                    <w:sz w:val="20"/>
                    <w:szCs w:val="20"/>
                  </w:rPr>
                </w:rPrChange>
              </w:rPr>
            </w:pPr>
            <w:r w:rsidRPr="001338C7">
              <w:rPr>
                <w:rFonts w:ascii="Verdana" w:hAnsi="Verdana" w:cs="Arial"/>
                <w:rPrChange w:id="642" w:author="Paola" w:date="2020-02-21T08:08:00Z">
                  <w:rPr>
                    <w:rFonts w:ascii="Arial" w:hAnsi="Arial" w:cs="Arial"/>
                    <w:sz w:val="20"/>
                    <w:szCs w:val="20"/>
                  </w:rPr>
                </w:rPrChange>
              </w:rPr>
              <w:t>un</w:t>
            </w:r>
          </w:p>
        </w:tc>
        <w:tc>
          <w:tcPr>
            <w:tcW w:w="0" w:type="auto"/>
            <w:tcBorders>
              <w:top w:val="nil"/>
              <w:left w:val="nil"/>
              <w:bottom w:val="single" w:sz="4" w:space="0" w:color="auto"/>
              <w:right w:val="single" w:sz="4" w:space="0" w:color="auto"/>
            </w:tcBorders>
            <w:shd w:val="clear" w:color="auto" w:fill="auto"/>
            <w:noWrap/>
            <w:vAlign w:val="bottom"/>
            <w:hideMark/>
          </w:tcPr>
          <w:p w14:paraId="1A6EFE67" w14:textId="77777777" w:rsidR="00973FCE" w:rsidRPr="001338C7" w:rsidRDefault="00973FCE">
            <w:pPr>
              <w:jc w:val="center"/>
              <w:rPr>
                <w:rFonts w:ascii="Verdana" w:hAnsi="Verdana" w:cs="Arial"/>
                <w:rPrChange w:id="643" w:author="Paola" w:date="2020-02-21T08:08:00Z">
                  <w:rPr>
                    <w:rFonts w:ascii="Arial" w:hAnsi="Arial" w:cs="Arial"/>
                    <w:sz w:val="20"/>
                    <w:szCs w:val="20"/>
                  </w:rPr>
                </w:rPrChange>
              </w:rPr>
            </w:pPr>
            <w:r w:rsidRPr="001338C7">
              <w:rPr>
                <w:rFonts w:ascii="Verdana" w:hAnsi="Verdana" w:cs="Arial"/>
                <w:rPrChange w:id="644" w:author="Paola" w:date="2020-02-21T08:08:00Z">
                  <w:rPr>
                    <w:rFonts w:ascii="Arial" w:hAnsi="Arial" w:cs="Arial"/>
                    <w:sz w:val="20"/>
                    <w:szCs w:val="20"/>
                  </w:rPr>
                </w:rPrChange>
              </w:rPr>
              <w:t>2.00</w:t>
            </w:r>
          </w:p>
        </w:tc>
        <w:tc>
          <w:tcPr>
            <w:tcW w:w="0" w:type="auto"/>
            <w:tcBorders>
              <w:top w:val="nil"/>
              <w:left w:val="nil"/>
              <w:bottom w:val="single" w:sz="4" w:space="0" w:color="auto"/>
              <w:right w:val="single" w:sz="4" w:space="0" w:color="auto"/>
            </w:tcBorders>
            <w:shd w:val="clear" w:color="auto" w:fill="auto"/>
            <w:noWrap/>
            <w:vAlign w:val="bottom"/>
            <w:hideMark/>
          </w:tcPr>
          <w:p w14:paraId="2F226EAA" w14:textId="77777777" w:rsidR="00973FCE" w:rsidRPr="001338C7" w:rsidRDefault="00973FCE">
            <w:pPr>
              <w:jc w:val="center"/>
              <w:rPr>
                <w:rFonts w:ascii="Verdana" w:hAnsi="Verdana" w:cs="Arial"/>
                <w:rPrChange w:id="645" w:author="Paola" w:date="2020-02-21T08:08:00Z">
                  <w:rPr>
                    <w:rFonts w:ascii="Arial" w:hAnsi="Arial" w:cs="Arial"/>
                    <w:sz w:val="20"/>
                    <w:szCs w:val="20"/>
                  </w:rPr>
                </w:rPrChange>
              </w:rPr>
            </w:pPr>
            <w:r w:rsidRPr="001338C7">
              <w:rPr>
                <w:rFonts w:ascii="Verdana" w:hAnsi="Verdana" w:cs="Arial"/>
                <w:rPrChange w:id="646" w:author="Paola" w:date="2020-02-21T08:08:00Z">
                  <w:rPr>
                    <w:rFonts w:ascii="Arial" w:hAnsi="Arial" w:cs="Arial"/>
                    <w:sz w:val="20"/>
                    <w:szCs w:val="20"/>
                  </w:rPr>
                </w:rPrChange>
              </w:rPr>
              <w:t>$ 14,000</w:t>
            </w:r>
          </w:p>
        </w:tc>
        <w:tc>
          <w:tcPr>
            <w:tcW w:w="0" w:type="auto"/>
            <w:tcBorders>
              <w:top w:val="nil"/>
              <w:left w:val="nil"/>
              <w:bottom w:val="single" w:sz="4" w:space="0" w:color="auto"/>
              <w:right w:val="single" w:sz="8" w:space="0" w:color="auto"/>
            </w:tcBorders>
            <w:shd w:val="clear" w:color="auto" w:fill="auto"/>
            <w:noWrap/>
            <w:vAlign w:val="center"/>
            <w:hideMark/>
          </w:tcPr>
          <w:p w14:paraId="56FC40E7" w14:textId="77777777" w:rsidR="00973FCE" w:rsidRPr="001338C7" w:rsidRDefault="00973FCE">
            <w:pPr>
              <w:jc w:val="right"/>
              <w:rPr>
                <w:rFonts w:ascii="Verdana" w:hAnsi="Verdana" w:cs="Arial"/>
                <w:rPrChange w:id="647" w:author="Paola" w:date="2020-02-21T08:08:00Z">
                  <w:rPr>
                    <w:rFonts w:ascii="Arial" w:hAnsi="Arial" w:cs="Arial"/>
                    <w:sz w:val="20"/>
                    <w:szCs w:val="20"/>
                  </w:rPr>
                </w:rPrChange>
              </w:rPr>
            </w:pPr>
            <w:r w:rsidRPr="001338C7">
              <w:rPr>
                <w:rFonts w:ascii="Verdana" w:hAnsi="Verdana" w:cs="Arial"/>
                <w:rPrChange w:id="648" w:author="Paola" w:date="2020-02-21T08:08:00Z">
                  <w:rPr>
                    <w:rFonts w:ascii="Arial" w:hAnsi="Arial" w:cs="Arial"/>
                    <w:sz w:val="20"/>
                    <w:szCs w:val="20"/>
                  </w:rPr>
                </w:rPrChange>
              </w:rPr>
              <w:t xml:space="preserve"> $               28,000 </w:t>
            </w:r>
          </w:p>
        </w:tc>
      </w:tr>
      <w:tr w:rsidR="00973FCE" w:rsidRPr="001338C7" w14:paraId="0579BF32" w14:textId="77777777" w:rsidTr="00C67589">
        <w:trPr>
          <w:trHeight w:val="298"/>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527F4FAF" w14:textId="77777777" w:rsidR="00973FCE" w:rsidRPr="001338C7" w:rsidRDefault="00973FCE">
            <w:pPr>
              <w:jc w:val="center"/>
              <w:rPr>
                <w:rFonts w:ascii="Verdana" w:hAnsi="Verdana" w:cs="Arial"/>
                <w:rPrChange w:id="649" w:author="Paola" w:date="2020-02-21T08:08:00Z">
                  <w:rPr>
                    <w:rFonts w:ascii="Arial" w:hAnsi="Arial" w:cs="Arial"/>
                    <w:sz w:val="20"/>
                    <w:szCs w:val="20"/>
                  </w:rPr>
                </w:rPrChange>
              </w:rPr>
            </w:pPr>
            <w:r w:rsidRPr="001338C7">
              <w:rPr>
                <w:rFonts w:ascii="Verdana" w:hAnsi="Verdana" w:cs="Arial"/>
                <w:rPrChange w:id="650" w:author="Paola" w:date="2020-02-21T08:08:00Z">
                  <w:rPr>
                    <w:rFonts w:ascii="Arial" w:hAnsi="Arial" w:cs="Arial"/>
                    <w:sz w:val="20"/>
                    <w:szCs w:val="20"/>
                  </w:rPr>
                </w:rPrChange>
              </w:rPr>
              <w:t>7.13</w:t>
            </w:r>
          </w:p>
        </w:tc>
        <w:tc>
          <w:tcPr>
            <w:tcW w:w="5199" w:type="dxa"/>
            <w:tcBorders>
              <w:top w:val="nil"/>
              <w:left w:val="nil"/>
              <w:bottom w:val="single" w:sz="4" w:space="0" w:color="auto"/>
              <w:right w:val="single" w:sz="4" w:space="0" w:color="auto"/>
            </w:tcBorders>
            <w:shd w:val="clear" w:color="auto" w:fill="auto"/>
            <w:vAlign w:val="bottom"/>
            <w:hideMark/>
          </w:tcPr>
          <w:p w14:paraId="7920DC10" w14:textId="77777777" w:rsidR="00973FCE" w:rsidRPr="001338C7" w:rsidRDefault="00973FCE">
            <w:pPr>
              <w:rPr>
                <w:rFonts w:ascii="Verdana" w:hAnsi="Verdana" w:cs="Arial"/>
                <w:rPrChange w:id="651" w:author="Paola" w:date="2020-02-21T08:08:00Z">
                  <w:rPr>
                    <w:rFonts w:ascii="Arial" w:hAnsi="Arial" w:cs="Arial"/>
                    <w:sz w:val="20"/>
                    <w:szCs w:val="20"/>
                  </w:rPr>
                </w:rPrChange>
              </w:rPr>
            </w:pPr>
            <w:r w:rsidRPr="001338C7">
              <w:rPr>
                <w:rFonts w:ascii="Verdana" w:hAnsi="Verdana" w:cs="Arial"/>
                <w:rPrChange w:id="652" w:author="Paola" w:date="2020-02-21T08:08:00Z">
                  <w:rPr>
                    <w:rFonts w:ascii="Arial" w:hAnsi="Arial" w:cs="Arial"/>
                    <w:sz w:val="20"/>
                    <w:szCs w:val="20"/>
                  </w:rPr>
                </w:rPrChange>
              </w:rPr>
              <w:t>punto sanitario de 2"</w:t>
            </w:r>
          </w:p>
        </w:tc>
        <w:tc>
          <w:tcPr>
            <w:tcW w:w="0" w:type="auto"/>
            <w:tcBorders>
              <w:top w:val="nil"/>
              <w:left w:val="nil"/>
              <w:bottom w:val="single" w:sz="4" w:space="0" w:color="auto"/>
              <w:right w:val="single" w:sz="4" w:space="0" w:color="auto"/>
            </w:tcBorders>
            <w:shd w:val="clear" w:color="auto" w:fill="auto"/>
            <w:noWrap/>
            <w:vAlign w:val="bottom"/>
            <w:hideMark/>
          </w:tcPr>
          <w:p w14:paraId="7CA75CCD" w14:textId="77777777" w:rsidR="00973FCE" w:rsidRPr="001338C7" w:rsidRDefault="00973FCE">
            <w:pPr>
              <w:jc w:val="center"/>
              <w:rPr>
                <w:rFonts w:ascii="Verdana" w:hAnsi="Verdana" w:cs="Arial"/>
                <w:rPrChange w:id="653" w:author="Paola" w:date="2020-02-21T08:08:00Z">
                  <w:rPr>
                    <w:rFonts w:ascii="Arial" w:hAnsi="Arial" w:cs="Arial"/>
                    <w:sz w:val="20"/>
                    <w:szCs w:val="20"/>
                  </w:rPr>
                </w:rPrChange>
              </w:rPr>
            </w:pPr>
            <w:r w:rsidRPr="001338C7">
              <w:rPr>
                <w:rFonts w:ascii="Verdana" w:hAnsi="Verdana" w:cs="Arial"/>
                <w:rPrChange w:id="654" w:author="Paola" w:date="2020-02-21T08:08:00Z">
                  <w:rPr>
                    <w:rFonts w:ascii="Arial" w:hAnsi="Arial" w:cs="Arial"/>
                    <w:sz w:val="20"/>
                    <w:szCs w:val="20"/>
                  </w:rPr>
                </w:rPrChange>
              </w:rPr>
              <w:t>un</w:t>
            </w:r>
          </w:p>
        </w:tc>
        <w:tc>
          <w:tcPr>
            <w:tcW w:w="0" w:type="auto"/>
            <w:tcBorders>
              <w:top w:val="nil"/>
              <w:left w:val="nil"/>
              <w:bottom w:val="single" w:sz="4" w:space="0" w:color="auto"/>
              <w:right w:val="single" w:sz="4" w:space="0" w:color="auto"/>
            </w:tcBorders>
            <w:shd w:val="clear" w:color="auto" w:fill="auto"/>
            <w:noWrap/>
            <w:vAlign w:val="bottom"/>
            <w:hideMark/>
          </w:tcPr>
          <w:p w14:paraId="3BA02294" w14:textId="77777777" w:rsidR="00973FCE" w:rsidRPr="001338C7" w:rsidRDefault="00973FCE">
            <w:pPr>
              <w:jc w:val="center"/>
              <w:rPr>
                <w:rFonts w:ascii="Verdana" w:hAnsi="Verdana" w:cs="Arial"/>
                <w:rPrChange w:id="655" w:author="Paola" w:date="2020-02-21T08:08:00Z">
                  <w:rPr>
                    <w:rFonts w:ascii="Arial" w:hAnsi="Arial" w:cs="Arial"/>
                    <w:sz w:val="20"/>
                    <w:szCs w:val="20"/>
                  </w:rPr>
                </w:rPrChange>
              </w:rPr>
            </w:pPr>
            <w:r w:rsidRPr="001338C7">
              <w:rPr>
                <w:rFonts w:ascii="Verdana" w:hAnsi="Verdana" w:cs="Arial"/>
                <w:rPrChange w:id="656" w:author="Paola" w:date="2020-02-21T08:08:00Z">
                  <w:rPr>
                    <w:rFonts w:ascii="Arial" w:hAnsi="Arial" w:cs="Arial"/>
                    <w:sz w:val="20"/>
                    <w:szCs w:val="20"/>
                  </w:rPr>
                </w:rPrChange>
              </w:rPr>
              <w:t>1.00</w:t>
            </w:r>
          </w:p>
        </w:tc>
        <w:tc>
          <w:tcPr>
            <w:tcW w:w="0" w:type="auto"/>
            <w:tcBorders>
              <w:top w:val="nil"/>
              <w:left w:val="nil"/>
              <w:bottom w:val="single" w:sz="4" w:space="0" w:color="auto"/>
              <w:right w:val="single" w:sz="4" w:space="0" w:color="auto"/>
            </w:tcBorders>
            <w:shd w:val="clear" w:color="auto" w:fill="auto"/>
            <w:noWrap/>
            <w:vAlign w:val="bottom"/>
            <w:hideMark/>
          </w:tcPr>
          <w:p w14:paraId="095B5638" w14:textId="77777777" w:rsidR="00973FCE" w:rsidRPr="001338C7" w:rsidRDefault="00973FCE">
            <w:pPr>
              <w:jc w:val="center"/>
              <w:rPr>
                <w:rFonts w:ascii="Verdana" w:hAnsi="Verdana" w:cs="Arial"/>
                <w:rPrChange w:id="657" w:author="Paola" w:date="2020-02-21T08:08:00Z">
                  <w:rPr>
                    <w:rFonts w:ascii="Arial" w:hAnsi="Arial" w:cs="Arial"/>
                    <w:sz w:val="20"/>
                    <w:szCs w:val="20"/>
                  </w:rPr>
                </w:rPrChange>
              </w:rPr>
            </w:pPr>
            <w:r w:rsidRPr="001338C7">
              <w:rPr>
                <w:rFonts w:ascii="Verdana" w:hAnsi="Verdana" w:cs="Arial"/>
                <w:rPrChange w:id="658" w:author="Paola" w:date="2020-02-21T08:08:00Z">
                  <w:rPr>
                    <w:rFonts w:ascii="Arial" w:hAnsi="Arial" w:cs="Arial"/>
                    <w:sz w:val="20"/>
                    <w:szCs w:val="20"/>
                  </w:rPr>
                </w:rPrChange>
              </w:rPr>
              <w:t>$ 35,000</w:t>
            </w:r>
          </w:p>
        </w:tc>
        <w:tc>
          <w:tcPr>
            <w:tcW w:w="0" w:type="auto"/>
            <w:tcBorders>
              <w:top w:val="nil"/>
              <w:left w:val="nil"/>
              <w:bottom w:val="single" w:sz="4" w:space="0" w:color="auto"/>
              <w:right w:val="single" w:sz="8" w:space="0" w:color="auto"/>
            </w:tcBorders>
            <w:shd w:val="clear" w:color="auto" w:fill="auto"/>
            <w:noWrap/>
            <w:vAlign w:val="center"/>
            <w:hideMark/>
          </w:tcPr>
          <w:p w14:paraId="10075CA4" w14:textId="77777777" w:rsidR="00973FCE" w:rsidRPr="001338C7" w:rsidRDefault="00973FCE">
            <w:pPr>
              <w:jc w:val="right"/>
              <w:rPr>
                <w:rFonts w:ascii="Verdana" w:hAnsi="Verdana" w:cs="Arial"/>
                <w:rPrChange w:id="659" w:author="Paola" w:date="2020-02-21T08:08:00Z">
                  <w:rPr>
                    <w:rFonts w:ascii="Arial" w:hAnsi="Arial" w:cs="Arial"/>
                    <w:sz w:val="20"/>
                    <w:szCs w:val="20"/>
                  </w:rPr>
                </w:rPrChange>
              </w:rPr>
            </w:pPr>
            <w:r w:rsidRPr="001338C7">
              <w:rPr>
                <w:rFonts w:ascii="Verdana" w:hAnsi="Verdana" w:cs="Arial"/>
                <w:rPrChange w:id="660" w:author="Paola" w:date="2020-02-21T08:08:00Z">
                  <w:rPr>
                    <w:rFonts w:ascii="Arial" w:hAnsi="Arial" w:cs="Arial"/>
                    <w:sz w:val="20"/>
                    <w:szCs w:val="20"/>
                  </w:rPr>
                </w:rPrChange>
              </w:rPr>
              <w:t xml:space="preserve"> $               35,000 </w:t>
            </w:r>
          </w:p>
        </w:tc>
      </w:tr>
      <w:tr w:rsidR="00973FCE" w:rsidRPr="001338C7" w14:paraId="20189D19" w14:textId="77777777" w:rsidTr="00C67589">
        <w:trPr>
          <w:trHeight w:val="313"/>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2AA89CCF" w14:textId="77777777" w:rsidR="00973FCE" w:rsidRPr="001338C7" w:rsidRDefault="00973FCE">
            <w:pPr>
              <w:jc w:val="center"/>
              <w:rPr>
                <w:rFonts w:ascii="Verdana" w:hAnsi="Verdana" w:cs="Arial"/>
                <w:rPrChange w:id="661" w:author="Paola" w:date="2020-02-21T08:08:00Z">
                  <w:rPr>
                    <w:rFonts w:ascii="Arial" w:hAnsi="Arial" w:cs="Arial"/>
                    <w:sz w:val="20"/>
                    <w:szCs w:val="20"/>
                  </w:rPr>
                </w:rPrChange>
              </w:rPr>
            </w:pPr>
            <w:r w:rsidRPr="001338C7">
              <w:rPr>
                <w:rFonts w:ascii="Verdana" w:hAnsi="Verdana" w:cs="Arial"/>
                <w:rPrChange w:id="662" w:author="Paola" w:date="2020-02-21T08:08:00Z">
                  <w:rPr>
                    <w:rFonts w:ascii="Arial" w:hAnsi="Arial" w:cs="Arial"/>
                    <w:sz w:val="20"/>
                    <w:szCs w:val="20"/>
                  </w:rPr>
                </w:rPrChange>
              </w:rPr>
              <w:t>7.14</w:t>
            </w:r>
          </w:p>
        </w:tc>
        <w:tc>
          <w:tcPr>
            <w:tcW w:w="5199" w:type="dxa"/>
            <w:tcBorders>
              <w:top w:val="nil"/>
              <w:left w:val="nil"/>
              <w:bottom w:val="single" w:sz="4" w:space="0" w:color="auto"/>
              <w:right w:val="single" w:sz="4" w:space="0" w:color="auto"/>
            </w:tcBorders>
            <w:shd w:val="clear" w:color="auto" w:fill="auto"/>
            <w:vAlign w:val="bottom"/>
            <w:hideMark/>
          </w:tcPr>
          <w:p w14:paraId="21947B28" w14:textId="77777777" w:rsidR="00973FCE" w:rsidRPr="001338C7" w:rsidRDefault="00973FCE">
            <w:pPr>
              <w:rPr>
                <w:rFonts w:ascii="Verdana" w:hAnsi="Verdana" w:cs="Arial"/>
                <w:rPrChange w:id="663" w:author="Paola" w:date="2020-02-21T08:08:00Z">
                  <w:rPr>
                    <w:rFonts w:ascii="Arial" w:hAnsi="Arial" w:cs="Arial"/>
                    <w:sz w:val="20"/>
                    <w:szCs w:val="20"/>
                  </w:rPr>
                </w:rPrChange>
              </w:rPr>
            </w:pPr>
            <w:r w:rsidRPr="001338C7">
              <w:rPr>
                <w:rFonts w:ascii="Verdana" w:hAnsi="Verdana" w:cs="Arial"/>
                <w:rPrChange w:id="664" w:author="Paola" w:date="2020-02-21T08:08:00Z">
                  <w:rPr>
                    <w:rFonts w:ascii="Arial" w:hAnsi="Arial" w:cs="Arial"/>
                    <w:sz w:val="20"/>
                    <w:szCs w:val="20"/>
                  </w:rPr>
                </w:rPrChange>
              </w:rPr>
              <w:t>punto sanitario de 3"</w:t>
            </w:r>
          </w:p>
        </w:tc>
        <w:tc>
          <w:tcPr>
            <w:tcW w:w="0" w:type="auto"/>
            <w:tcBorders>
              <w:top w:val="nil"/>
              <w:left w:val="nil"/>
              <w:bottom w:val="single" w:sz="4" w:space="0" w:color="auto"/>
              <w:right w:val="single" w:sz="4" w:space="0" w:color="auto"/>
            </w:tcBorders>
            <w:shd w:val="clear" w:color="auto" w:fill="auto"/>
            <w:noWrap/>
            <w:vAlign w:val="bottom"/>
            <w:hideMark/>
          </w:tcPr>
          <w:p w14:paraId="58456BB8" w14:textId="77777777" w:rsidR="00973FCE" w:rsidRPr="001338C7" w:rsidRDefault="00973FCE">
            <w:pPr>
              <w:jc w:val="center"/>
              <w:rPr>
                <w:rFonts w:ascii="Verdana" w:hAnsi="Verdana" w:cs="Arial"/>
                <w:rPrChange w:id="665" w:author="Paola" w:date="2020-02-21T08:08:00Z">
                  <w:rPr>
                    <w:rFonts w:ascii="Arial" w:hAnsi="Arial" w:cs="Arial"/>
                    <w:sz w:val="20"/>
                    <w:szCs w:val="20"/>
                  </w:rPr>
                </w:rPrChange>
              </w:rPr>
            </w:pPr>
            <w:r w:rsidRPr="001338C7">
              <w:rPr>
                <w:rFonts w:ascii="Verdana" w:hAnsi="Verdana" w:cs="Arial"/>
                <w:rPrChange w:id="666" w:author="Paola" w:date="2020-02-21T08:08:00Z">
                  <w:rPr>
                    <w:rFonts w:ascii="Arial" w:hAnsi="Arial" w:cs="Arial"/>
                    <w:sz w:val="20"/>
                    <w:szCs w:val="20"/>
                  </w:rPr>
                </w:rPrChange>
              </w:rPr>
              <w:t>un</w:t>
            </w:r>
          </w:p>
        </w:tc>
        <w:tc>
          <w:tcPr>
            <w:tcW w:w="0" w:type="auto"/>
            <w:tcBorders>
              <w:top w:val="nil"/>
              <w:left w:val="nil"/>
              <w:bottom w:val="single" w:sz="4" w:space="0" w:color="auto"/>
              <w:right w:val="single" w:sz="4" w:space="0" w:color="auto"/>
            </w:tcBorders>
            <w:shd w:val="clear" w:color="auto" w:fill="auto"/>
            <w:noWrap/>
            <w:vAlign w:val="bottom"/>
            <w:hideMark/>
          </w:tcPr>
          <w:p w14:paraId="7A4268E7" w14:textId="77777777" w:rsidR="00973FCE" w:rsidRPr="001338C7" w:rsidRDefault="00973FCE">
            <w:pPr>
              <w:jc w:val="center"/>
              <w:rPr>
                <w:rFonts w:ascii="Verdana" w:hAnsi="Verdana" w:cs="Arial"/>
                <w:rPrChange w:id="667" w:author="Paola" w:date="2020-02-21T08:08:00Z">
                  <w:rPr>
                    <w:rFonts w:ascii="Arial" w:hAnsi="Arial" w:cs="Arial"/>
                    <w:sz w:val="20"/>
                    <w:szCs w:val="20"/>
                  </w:rPr>
                </w:rPrChange>
              </w:rPr>
            </w:pPr>
            <w:r w:rsidRPr="001338C7">
              <w:rPr>
                <w:rFonts w:ascii="Verdana" w:hAnsi="Verdana" w:cs="Arial"/>
                <w:rPrChange w:id="668" w:author="Paola" w:date="2020-02-21T08:08:00Z">
                  <w:rPr>
                    <w:rFonts w:ascii="Arial" w:hAnsi="Arial" w:cs="Arial"/>
                    <w:sz w:val="20"/>
                    <w:szCs w:val="20"/>
                  </w:rPr>
                </w:rPrChange>
              </w:rPr>
              <w:t>4.00</w:t>
            </w:r>
          </w:p>
        </w:tc>
        <w:tc>
          <w:tcPr>
            <w:tcW w:w="0" w:type="auto"/>
            <w:tcBorders>
              <w:top w:val="nil"/>
              <w:left w:val="nil"/>
              <w:bottom w:val="single" w:sz="4" w:space="0" w:color="auto"/>
              <w:right w:val="single" w:sz="4" w:space="0" w:color="auto"/>
            </w:tcBorders>
            <w:shd w:val="clear" w:color="auto" w:fill="auto"/>
            <w:noWrap/>
            <w:vAlign w:val="bottom"/>
            <w:hideMark/>
          </w:tcPr>
          <w:p w14:paraId="60BF57CF" w14:textId="77777777" w:rsidR="00973FCE" w:rsidRPr="001338C7" w:rsidRDefault="00973FCE">
            <w:pPr>
              <w:jc w:val="center"/>
              <w:rPr>
                <w:rFonts w:ascii="Verdana" w:hAnsi="Verdana" w:cs="Arial"/>
                <w:rPrChange w:id="669" w:author="Paola" w:date="2020-02-21T08:08:00Z">
                  <w:rPr>
                    <w:rFonts w:ascii="Arial" w:hAnsi="Arial" w:cs="Arial"/>
                    <w:sz w:val="20"/>
                    <w:szCs w:val="20"/>
                  </w:rPr>
                </w:rPrChange>
              </w:rPr>
            </w:pPr>
            <w:r w:rsidRPr="001338C7">
              <w:rPr>
                <w:rFonts w:ascii="Verdana" w:hAnsi="Verdana" w:cs="Arial"/>
                <w:rPrChange w:id="670" w:author="Paola" w:date="2020-02-21T08:08:00Z">
                  <w:rPr>
                    <w:rFonts w:ascii="Arial" w:hAnsi="Arial" w:cs="Arial"/>
                    <w:sz w:val="20"/>
                    <w:szCs w:val="20"/>
                  </w:rPr>
                </w:rPrChange>
              </w:rPr>
              <w:t>$ 38,000</w:t>
            </w:r>
          </w:p>
        </w:tc>
        <w:tc>
          <w:tcPr>
            <w:tcW w:w="0" w:type="auto"/>
            <w:tcBorders>
              <w:top w:val="nil"/>
              <w:left w:val="nil"/>
              <w:bottom w:val="nil"/>
              <w:right w:val="single" w:sz="8" w:space="0" w:color="auto"/>
            </w:tcBorders>
            <w:shd w:val="clear" w:color="auto" w:fill="auto"/>
            <w:noWrap/>
            <w:vAlign w:val="center"/>
            <w:hideMark/>
          </w:tcPr>
          <w:p w14:paraId="27987DA3" w14:textId="77777777" w:rsidR="00973FCE" w:rsidRPr="001338C7" w:rsidRDefault="00973FCE">
            <w:pPr>
              <w:jc w:val="right"/>
              <w:rPr>
                <w:rFonts w:ascii="Verdana" w:hAnsi="Verdana" w:cs="Arial"/>
                <w:rPrChange w:id="671" w:author="Paola" w:date="2020-02-21T08:08:00Z">
                  <w:rPr>
                    <w:rFonts w:ascii="Arial" w:hAnsi="Arial" w:cs="Arial"/>
                    <w:sz w:val="20"/>
                    <w:szCs w:val="20"/>
                  </w:rPr>
                </w:rPrChange>
              </w:rPr>
            </w:pPr>
            <w:r w:rsidRPr="001338C7">
              <w:rPr>
                <w:rFonts w:ascii="Verdana" w:hAnsi="Verdana" w:cs="Arial"/>
                <w:rPrChange w:id="672" w:author="Paola" w:date="2020-02-21T08:08:00Z">
                  <w:rPr>
                    <w:rFonts w:ascii="Arial" w:hAnsi="Arial" w:cs="Arial"/>
                    <w:sz w:val="20"/>
                    <w:szCs w:val="20"/>
                  </w:rPr>
                </w:rPrChange>
              </w:rPr>
              <w:t xml:space="preserve"> $             152,000 </w:t>
            </w:r>
          </w:p>
        </w:tc>
      </w:tr>
      <w:tr w:rsidR="00973FCE" w:rsidRPr="001338C7" w14:paraId="30CD0B03" w14:textId="77777777" w:rsidTr="00C67589">
        <w:trPr>
          <w:trHeight w:val="313"/>
        </w:trPr>
        <w:tc>
          <w:tcPr>
            <w:tcW w:w="0" w:type="auto"/>
            <w:tcBorders>
              <w:top w:val="nil"/>
              <w:left w:val="single" w:sz="8" w:space="0" w:color="auto"/>
              <w:bottom w:val="single" w:sz="8" w:space="0" w:color="auto"/>
              <w:right w:val="single" w:sz="4" w:space="0" w:color="auto"/>
            </w:tcBorders>
            <w:shd w:val="clear" w:color="auto" w:fill="auto"/>
            <w:noWrap/>
            <w:vAlign w:val="bottom"/>
            <w:hideMark/>
          </w:tcPr>
          <w:p w14:paraId="6B4F9B7A" w14:textId="77777777" w:rsidR="00973FCE" w:rsidRPr="001338C7" w:rsidRDefault="00973FCE">
            <w:pPr>
              <w:jc w:val="center"/>
              <w:rPr>
                <w:rFonts w:ascii="Verdana" w:hAnsi="Verdana" w:cs="Arial"/>
                <w:rPrChange w:id="673" w:author="Paola" w:date="2020-02-21T08:08:00Z">
                  <w:rPr>
                    <w:rFonts w:ascii="Arial" w:hAnsi="Arial" w:cs="Arial"/>
                    <w:sz w:val="20"/>
                    <w:szCs w:val="20"/>
                  </w:rPr>
                </w:rPrChange>
              </w:rPr>
            </w:pPr>
            <w:r w:rsidRPr="001338C7">
              <w:rPr>
                <w:rFonts w:ascii="Verdana" w:hAnsi="Verdana" w:cs="Arial"/>
                <w:rPrChange w:id="674" w:author="Paola" w:date="2020-02-21T08:08:00Z">
                  <w:rPr>
                    <w:rFonts w:ascii="Arial" w:hAnsi="Arial" w:cs="Arial"/>
                    <w:sz w:val="20"/>
                    <w:szCs w:val="20"/>
                  </w:rPr>
                </w:rPrChange>
              </w:rPr>
              <w:t> </w:t>
            </w:r>
          </w:p>
        </w:tc>
        <w:tc>
          <w:tcPr>
            <w:tcW w:w="0" w:type="auto"/>
            <w:tcBorders>
              <w:top w:val="nil"/>
              <w:left w:val="nil"/>
              <w:bottom w:val="single" w:sz="8" w:space="0" w:color="auto"/>
              <w:right w:val="single" w:sz="4" w:space="0" w:color="auto"/>
            </w:tcBorders>
            <w:shd w:val="clear" w:color="auto" w:fill="auto"/>
            <w:noWrap/>
            <w:vAlign w:val="bottom"/>
            <w:hideMark/>
          </w:tcPr>
          <w:p w14:paraId="680C7787" w14:textId="77777777" w:rsidR="00973FCE" w:rsidRPr="001338C7" w:rsidRDefault="00973FCE">
            <w:pPr>
              <w:jc w:val="right"/>
              <w:rPr>
                <w:rFonts w:ascii="Verdana" w:hAnsi="Verdana" w:cs="Arial"/>
                <w:rPrChange w:id="675" w:author="Paola" w:date="2020-02-21T08:08:00Z">
                  <w:rPr>
                    <w:rFonts w:ascii="Arial" w:hAnsi="Arial" w:cs="Arial"/>
                    <w:sz w:val="20"/>
                    <w:szCs w:val="20"/>
                  </w:rPr>
                </w:rPrChange>
              </w:rPr>
            </w:pPr>
            <w:r w:rsidRPr="001338C7">
              <w:rPr>
                <w:rFonts w:ascii="Verdana" w:hAnsi="Verdana" w:cs="Arial"/>
                <w:rPrChange w:id="676" w:author="Paola" w:date="2020-02-21T08:08:00Z">
                  <w:rPr>
                    <w:rFonts w:ascii="Arial" w:hAnsi="Arial" w:cs="Arial"/>
                    <w:sz w:val="20"/>
                    <w:szCs w:val="20"/>
                  </w:rPr>
                </w:rPrChange>
              </w:rPr>
              <w:t>SUB TOTAL</w:t>
            </w:r>
          </w:p>
        </w:tc>
        <w:tc>
          <w:tcPr>
            <w:tcW w:w="0" w:type="auto"/>
            <w:tcBorders>
              <w:top w:val="nil"/>
              <w:left w:val="nil"/>
              <w:bottom w:val="single" w:sz="8" w:space="0" w:color="auto"/>
              <w:right w:val="single" w:sz="4" w:space="0" w:color="auto"/>
            </w:tcBorders>
            <w:shd w:val="clear" w:color="auto" w:fill="auto"/>
            <w:noWrap/>
            <w:vAlign w:val="bottom"/>
            <w:hideMark/>
          </w:tcPr>
          <w:p w14:paraId="41525893" w14:textId="77777777" w:rsidR="00973FCE" w:rsidRPr="001338C7" w:rsidRDefault="00973FCE">
            <w:pPr>
              <w:jc w:val="center"/>
              <w:rPr>
                <w:rFonts w:ascii="Verdana" w:hAnsi="Verdana" w:cs="Arial"/>
                <w:rPrChange w:id="677" w:author="Paola" w:date="2020-02-21T08:08:00Z">
                  <w:rPr>
                    <w:rFonts w:ascii="Arial" w:hAnsi="Arial" w:cs="Arial"/>
                    <w:sz w:val="20"/>
                    <w:szCs w:val="20"/>
                  </w:rPr>
                </w:rPrChange>
              </w:rPr>
            </w:pPr>
            <w:r w:rsidRPr="001338C7">
              <w:rPr>
                <w:rFonts w:ascii="Verdana" w:hAnsi="Verdana" w:cs="Arial"/>
                <w:rPrChange w:id="678" w:author="Paola" w:date="2020-02-21T08:08:00Z">
                  <w:rPr>
                    <w:rFonts w:ascii="Arial" w:hAnsi="Arial" w:cs="Arial"/>
                    <w:sz w:val="20"/>
                    <w:szCs w:val="20"/>
                  </w:rPr>
                </w:rPrChange>
              </w:rPr>
              <w:t> </w:t>
            </w:r>
          </w:p>
        </w:tc>
        <w:tc>
          <w:tcPr>
            <w:tcW w:w="0" w:type="auto"/>
            <w:tcBorders>
              <w:top w:val="nil"/>
              <w:left w:val="nil"/>
              <w:bottom w:val="single" w:sz="8" w:space="0" w:color="auto"/>
              <w:right w:val="single" w:sz="4" w:space="0" w:color="auto"/>
            </w:tcBorders>
            <w:shd w:val="clear" w:color="auto" w:fill="auto"/>
            <w:noWrap/>
            <w:vAlign w:val="bottom"/>
            <w:hideMark/>
          </w:tcPr>
          <w:p w14:paraId="0F1CD3C6" w14:textId="77777777" w:rsidR="00973FCE" w:rsidRPr="001338C7" w:rsidRDefault="00973FCE">
            <w:pPr>
              <w:jc w:val="center"/>
              <w:rPr>
                <w:rFonts w:ascii="Verdana" w:hAnsi="Verdana" w:cs="Arial"/>
                <w:rPrChange w:id="679" w:author="Paola" w:date="2020-02-21T08:08:00Z">
                  <w:rPr>
                    <w:rFonts w:ascii="Arial" w:hAnsi="Arial" w:cs="Arial"/>
                    <w:sz w:val="20"/>
                    <w:szCs w:val="20"/>
                  </w:rPr>
                </w:rPrChange>
              </w:rPr>
            </w:pPr>
            <w:r w:rsidRPr="001338C7">
              <w:rPr>
                <w:rFonts w:ascii="Verdana" w:hAnsi="Verdana" w:cs="Arial"/>
                <w:rPrChange w:id="680" w:author="Paola" w:date="2020-02-21T08:08:00Z">
                  <w:rPr>
                    <w:rFonts w:ascii="Arial" w:hAnsi="Arial" w:cs="Arial"/>
                    <w:sz w:val="20"/>
                    <w:szCs w:val="20"/>
                  </w:rPr>
                </w:rPrChange>
              </w:rPr>
              <w:t> </w:t>
            </w:r>
          </w:p>
        </w:tc>
        <w:tc>
          <w:tcPr>
            <w:tcW w:w="0" w:type="auto"/>
            <w:tcBorders>
              <w:top w:val="nil"/>
              <w:left w:val="nil"/>
              <w:bottom w:val="single" w:sz="8" w:space="0" w:color="auto"/>
              <w:right w:val="nil"/>
            </w:tcBorders>
            <w:shd w:val="clear" w:color="auto" w:fill="auto"/>
            <w:noWrap/>
            <w:vAlign w:val="bottom"/>
            <w:hideMark/>
          </w:tcPr>
          <w:p w14:paraId="5FF51AA2" w14:textId="77777777" w:rsidR="00973FCE" w:rsidRPr="001338C7" w:rsidRDefault="00973FCE">
            <w:pPr>
              <w:jc w:val="center"/>
              <w:rPr>
                <w:rFonts w:ascii="Verdana" w:hAnsi="Verdana" w:cs="Arial"/>
                <w:rPrChange w:id="681" w:author="Paola" w:date="2020-02-21T08:08:00Z">
                  <w:rPr>
                    <w:rFonts w:ascii="Arial" w:hAnsi="Arial" w:cs="Arial"/>
                    <w:sz w:val="20"/>
                    <w:szCs w:val="20"/>
                  </w:rPr>
                </w:rPrChange>
              </w:rPr>
            </w:pPr>
            <w:r w:rsidRPr="001338C7">
              <w:rPr>
                <w:rFonts w:ascii="Verdana" w:hAnsi="Verdana" w:cs="Arial"/>
                <w:rPrChange w:id="682" w:author="Paola" w:date="2020-02-21T08:08:00Z">
                  <w:rPr>
                    <w:rFonts w:ascii="Arial" w:hAnsi="Arial" w:cs="Arial"/>
                    <w:sz w:val="20"/>
                    <w:szCs w:val="20"/>
                  </w:rPr>
                </w:rPrChange>
              </w:rPr>
              <w:t> </w:t>
            </w:r>
          </w:p>
        </w:tc>
        <w:tc>
          <w:tcPr>
            <w:tcW w:w="0" w:type="auto"/>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90BB289" w14:textId="77777777" w:rsidR="00973FCE" w:rsidRPr="001338C7" w:rsidRDefault="00973FCE">
            <w:pPr>
              <w:jc w:val="right"/>
              <w:rPr>
                <w:rFonts w:ascii="Verdana" w:hAnsi="Verdana" w:cs="Arial"/>
                <w:b/>
                <w:bCs/>
                <w:rPrChange w:id="683" w:author="Paola" w:date="2020-02-21T08:08:00Z">
                  <w:rPr>
                    <w:rFonts w:ascii="Arial" w:hAnsi="Arial" w:cs="Arial"/>
                    <w:b/>
                    <w:bCs/>
                    <w:sz w:val="20"/>
                    <w:szCs w:val="20"/>
                  </w:rPr>
                </w:rPrChange>
              </w:rPr>
            </w:pPr>
            <w:r w:rsidRPr="001338C7">
              <w:rPr>
                <w:rFonts w:ascii="Verdana" w:hAnsi="Verdana" w:cs="Arial"/>
                <w:b/>
                <w:bCs/>
                <w:rPrChange w:id="684" w:author="Paola" w:date="2020-02-21T08:08:00Z">
                  <w:rPr>
                    <w:rFonts w:ascii="Arial" w:hAnsi="Arial" w:cs="Arial"/>
                    <w:b/>
                    <w:bCs/>
                    <w:sz w:val="20"/>
                    <w:szCs w:val="20"/>
                  </w:rPr>
                </w:rPrChange>
              </w:rPr>
              <w:t xml:space="preserve"> $           1,290,000 </w:t>
            </w:r>
          </w:p>
        </w:tc>
      </w:tr>
      <w:tr w:rsidR="00973FCE" w:rsidRPr="001338C7" w14:paraId="4271D406" w14:textId="77777777" w:rsidTr="00C67589">
        <w:trPr>
          <w:trHeight w:val="298"/>
        </w:trPr>
        <w:tc>
          <w:tcPr>
            <w:tcW w:w="0" w:type="auto"/>
            <w:tcBorders>
              <w:top w:val="single" w:sz="4" w:space="0" w:color="auto"/>
              <w:left w:val="single" w:sz="8" w:space="0" w:color="auto"/>
              <w:bottom w:val="single" w:sz="4" w:space="0" w:color="auto"/>
              <w:right w:val="single" w:sz="4" w:space="0" w:color="auto"/>
            </w:tcBorders>
            <w:shd w:val="clear" w:color="000000" w:fill="333F4F"/>
            <w:noWrap/>
            <w:vAlign w:val="bottom"/>
            <w:hideMark/>
          </w:tcPr>
          <w:p w14:paraId="452C3261" w14:textId="77777777" w:rsidR="00973FCE" w:rsidRPr="001338C7" w:rsidRDefault="00973FCE">
            <w:pPr>
              <w:jc w:val="center"/>
              <w:rPr>
                <w:rFonts w:ascii="Verdana" w:hAnsi="Verdana" w:cs="Arial"/>
                <w:color w:val="FFFFFF"/>
                <w:rPrChange w:id="685" w:author="Paola" w:date="2020-02-21T08:08:00Z">
                  <w:rPr>
                    <w:rFonts w:ascii="Arial" w:hAnsi="Arial" w:cs="Arial"/>
                    <w:color w:val="FFFFFF"/>
                    <w:sz w:val="20"/>
                    <w:szCs w:val="20"/>
                  </w:rPr>
                </w:rPrChange>
              </w:rPr>
            </w:pPr>
            <w:r w:rsidRPr="001338C7">
              <w:rPr>
                <w:rFonts w:ascii="Verdana" w:hAnsi="Verdana" w:cs="Arial"/>
                <w:color w:val="FFFFFF"/>
                <w:rPrChange w:id="686" w:author="Paola" w:date="2020-02-21T08:08:00Z">
                  <w:rPr>
                    <w:rFonts w:ascii="Arial" w:hAnsi="Arial" w:cs="Arial"/>
                    <w:color w:val="FFFFFF"/>
                    <w:sz w:val="20"/>
                    <w:szCs w:val="20"/>
                  </w:rPr>
                </w:rPrChange>
              </w:rPr>
              <w:t>8</w:t>
            </w:r>
          </w:p>
        </w:tc>
        <w:tc>
          <w:tcPr>
            <w:tcW w:w="9157" w:type="dxa"/>
            <w:gridSpan w:val="5"/>
            <w:tcBorders>
              <w:top w:val="single" w:sz="4" w:space="0" w:color="auto"/>
              <w:left w:val="nil"/>
              <w:bottom w:val="single" w:sz="4" w:space="0" w:color="auto"/>
              <w:right w:val="single" w:sz="8" w:space="0" w:color="000000"/>
            </w:tcBorders>
            <w:shd w:val="clear" w:color="000000" w:fill="333F4F"/>
            <w:vAlign w:val="bottom"/>
            <w:hideMark/>
          </w:tcPr>
          <w:p w14:paraId="4B95873C" w14:textId="77777777" w:rsidR="00973FCE" w:rsidRPr="001338C7" w:rsidRDefault="00973FCE">
            <w:pPr>
              <w:jc w:val="center"/>
              <w:rPr>
                <w:rFonts w:ascii="Verdana" w:hAnsi="Verdana" w:cs="Arial"/>
                <w:color w:val="FFFFFF"/>
                <w:rPrChange w:id="687" w:author="Paola" w:date="2020-02-21T08:08:00Z">
                  <w:rPr>
                    <w:rFonts w:ascii="Arial" w:hAnsi="Arial" w:cs="Arial"/>
                    <w:color w:val="FFFFFF"/>
                    <w:sz w:val="20"/>
                    <w:szCs w:val="20"/>
                  </w:rPr>
                </w:rPrChange>
              </w:rPr>
            </w:pPr>
            <w:r w:rsidRPr="001338C7">
              <w:rPr>
                <w:rFonts w:ascii="Verdana" w:hAnsi="Verdana" w:cs="Arial"/>
                <w:color w:val="FFFFFF"/>
                <w:rPrChange w:id="688" w:author="Paola" w:date="2020-02-21T08:08:00Z">
                  <w:rPr>
                    <w:rFonts w:ascii="Arial" w:hAnsi="Arial" w:cs="Arial"/>
                    <w:color w:val="FFFFFF"/>
                    <w:sz w:val="20"/>
                    <w:szCs w:val="20"/>
                  </w:rPr>
                </w:rPrChange>
              </w:rPr>
              <w:t>PISOS</w:t>
            </w:r>
          </w:p>
        </w:tc>
      </w:tr>
      <w:tr w:rsidR="00973FCE" w:rsidRPr="001338C7" w14:paraId="31C759C6" w14:textId="77777777" w:rsidTr="00C67589">
        <w:trPr>
          <w:trHeight w:val="313"/>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23DFD21B" w14:textId="77777777" w:rsidR="00973FCE" w:rsidRPr="001338C7" w:rsidRDefault="00973FCE">
            <w:pPr>
              <w:jc w:val="center"/>
              <w:rPr>
                <w:rFonts w:ascii="Verdana" w:hAnsi="Verdana" w:cs="Arial"/>
                <w:rPrChange w:id="689" w:author="Paola" w:date="2020-02-21T08:08:00Z">
                  <w:rPr>
                    <w:rFonts w:ascii="Arial" w:hAnsi="Arial" w:cs="Arial"/>
                    <w:sz w:val="20"/>
                    <w:szCs w:val="20"/>
                  </w:rPr>
                </w:rPrChange>
              </w:rPr>
            </w:pPr>
            <w:r w:rsidRPr="001338C7">
              <w:rPr>
                <w:rFonts w:ascii="Verdana" w:hAnsi="Verdana" w:cs="Arial"/>
                <w:rPrChange w:id="690" w:author="Paola" w:date="2020-02-21T08:08:00Z">
                  <w:rPr>
                    <w:rFonts w:ascii="Arial" w:hAnsi="Arial" w:cs="Arial"/>
                    <w:sz w:val="20"/>
                    <w:szCs w:val="20"/>
                  </w:rPr>
                </w:rPrChange>
              </w:rPr>
              <w:t>8.1</w:t>
            </w:r>
          </w:p>
        </w:tc>
        <w:tc>
          <w:tcPr>
            <w:tcW w:w="5199" w:type="dxa"/>
            <w:tcBorders>
              <w:top w:val="nil"/>
              <w:left w:val="nil"/>
              <w:bottom w:val="single" w:sz="4" w:space="0" w:color="auto"/>
              <w:right w:val="single" w:sz="4" w:space="0" w:color="auto"/>
            </w:tcBorders>
            <w:shd w:val="clear" w:color="auto" w:fill="auto"/>
            <w:vAlign w:val="center"/>
            <w:hideMark/>
          </w:tcPr>
          <w:p w14:paraId="5C8C2D2C" w14:textId="77777777" w:rsidR="00973FCE" w:rsidRPr="001338C7" w:rsidRDefault="00973FCE">
            <w:pPr>
              <w:rPr>
                <w:rFonts w:ascii="Verdana" w:hAnsi="Verdana" w:cs="Arial"/>
                <w:rPrChange w:id="691" w:author="Paola" w:date="2020-02-21T08:08:00Z">
                  <w:rPr>
                    <w:rFonts w:ascii="Arial" w:hAnsi="Arial" w:cs="Arial"/>
                    <w:sz w:val="20"/>
                    <w:szCs w:val="20"/>
                  </w:rPr>
                </w:rPrChange>
              </w:rPr>
            </w:pPr>
            <w:r w:rsidRPr="001338C7">
              <w:rPr>
                <w:rFonts w:ascii="Verdana" w:hAnsi="Verdana" w:cs="Arial"/>
                <w:rPrChange w:id="692" w:author="Paola" w:date="2020-02-21T08:08:00Z">
                  <w:rPr>
                    <w:rFonts w:ascii="Arial" w:hAnsi="Arial" w:cs="Arial"/>
                    <w:sz w:val="20"/>
                    <w:szCs w:val="20"/>
                  </w:rPr>
                </w:rPrChange>
              </w:rPr>
              <w:t>Mortero alistado en pisos</w:t>
            </w:r>
          </w:p>
        </w:tc>
        <w:tc>
          <w:tcPr>
            <w:tcW w:w="0" w:type="auto"/>
            <w:tcBorders>
              <w:top w:val="nil"/>
              <w:left w:val="nil"/>
              <w:bottom w:val="single" w:sz="4" w:space="0" w:color="auto"/>
              <w:right w:val="single" w:sz="4" w:space="0" w:color="auto"/>
            </w:tcBorders>
            <w:shd w:val="clear" w:color="auto" w:fill="auto"/>
            <w:noWrap/>
            <w:vAlign w:val="bottom"/>
            <w:hideMark/>
          </w:tcPr>
          <w:p w14:paraId="08ADE93F" w14:textId="77777777" w:rsidR="00973FCE" w:rsidRPr="001338C7" w:rsidRDefault="00973FCE">
            <w:pPr>
              <w:jc w:val="center"/>
              <w:rPr>
                <w:rFonts w:ascii="Verdana" w:hAnsi="Verdana" w:cs="Arial"/>
                <w:rPrChange w:id="693" w:author="Paola" w:date="2020-02-21T08:08:00Z">
                  <w:rPr>
                    <w:rFonts w:ascii="Arial" w:hAnsi="Arial" w:cs="Arial"/>
                    <w:sz w:val="20"/>
                    <w:szCs w:val="20"/>
                  </w:rPr>
                </w:rPrChange>
              </w:rPr>
            </w:pPr>
            <w:r w:rsidRPr="001338C7">
              <w:rPr>
                <w:rFonts w:ascii="Verdana" w:hAnsi="Verdana" w:cs="Arial"/>
                <w:rPrChange w:id="694" w:author="Paola" w:date="2020-02-21T08:08:00Z">
                  <w:rPr>
                    <w:rFonts w:ascii="Arial" w:hAnsi="Arial" w:cs="Arial"/>
                    <w:sz w:val="20"/>
                    <w:szCs w:val="20"/>
                  </w:rPr>
                </w:rPrChange>
              </w:rPr>
              <w:t>m2</w:t>
            </w:r>
          </w:p>
        </w:tc>
        <w:tc>
          <w:tcPr>
            <w:tcW w:w="0" w:type="auto"/>
            <w:tcBorders>
              <w:top w:val="nil"/>
              <w:left w:val="nil"/>
              <w:bottom w:val="single" w:sz="4" w:space="0" w:color="auto"/>
              <w:right w:val="single" w:sz="4" w:space="0" w:color="auto"/>
            </w:tcBorders>
            <w:shd w:val="clear" w:color="auto" w:fill="auto"/>
            <w:noWrap/>
            <w:vAlign w:val="bottom"/>
            <w:hideMark/>
          </w:tcPr>
          <w:p w14:paraId="12D9DDD2" w14:textId="77777777" w:rsidR="00973FCE" w:rsidRPr="001338C7" w:rsidRDefault="00973FCE">
            <w:pPr>
              <w:jc w:val="center"/>
              <w:rPr>
                <w:rFonts w:ascii="Verdana" w:hAnsi="Verdana" w:cs="Arial"/>
                <w:rPrChange w:id="695" w:author="Paola" w:date="2020-02-21T08:08:00Z">
                  <w:rPr>
                    <w:rFonts w:ascii="Arial" w:hAnsi="Arial" w:cs="Arial"/>
                    <w:sz w:val="20"/>
                    <w:szCs w:val="20"/>
                  </w:rPr>
                </w:rPrChange>
              </w:rPr>
            </w:pPr>
            <w:r w:rsidRPr="001338C7">
              <w:rPr>
                <w:rFonts w:ascii="Verdana" w:hAnsi="Verdana" w:cs="Arial"/>
                <w:rPrChange w:id="696" w:author="Paola" w:date="2020-02-21T08:08:00Z">
                  <w:rPr>
                    <w:rFonts w:ascii="Arial" w:hAnsi="Arial" w:cs="Arial"/>
                    <w:sz w:val="20"/>
                    <w:szCs w:val="20"/>
                  </w:rPr>
                </w:rPrChange>
              </w:rPr>
              <w:t>49.00</w:t>
            </w:r>
          </w:p>
        </w:tc>
        <w:tc>
          <w:tcPr>
            <w:tcW w:w="0" w:type="auto"/>
            <w:tcBorders>
              <w:top w:val="nil"/>
              <w:left w:val="nil"/>
              <w:bottom w:val="single" w:sz="4" w:space="0" w:color="auto"/>
              <w:right w:val="single" w:sz="4" w:space="0" w:color="auto"/>
            </w:tcBorders>
            <w:shd w:val="clear" w:color="auto" w:fill="auto"/>
            <w:noWrap/>
            <w:vAlign w:val="bottom"/>
            <w:hideMark/>
          </w:tcPr>
          <w:p w14:paraId="4B1F8327" w14:textId="77777777" w:rsidR="00973FCE" w:rsidRPr="001338C7" w:rsidRDefault="00973FCE">
            <w:pPr>
              <w:jc w:val="center"/>
              <w:rPr>
                <w:rFonts w:ascii="Verdana" w:hAnsi="Verdana" w:cs="Arial"/>
                <w:rPrChange w:id="697" w:author="Paola" w:date="2020-02-21T08:08:00Z">
                  <w:rPr>
                    <w:rFonts w:ascii="Arial" w:hAnsi="Arial" w:cs="Arial"/>
                    <w:sz w:val="20"/>
                    <w:szCs w:val="20"/>
                  </w:rPr>
                </w:rPrChange>
              </w:rPr>
            </w:pPr>
            <w:r w:rsidRPr="001338C7">
              <w:rPr>
                <w:rFonts w:ascii="Verdana" w:hAnsi="Verdana" w:cs="Arial"/>
                <w:rPrChange w:id="698" w:author="Paola" w:date="2020-02-21T08:08:00Z">
                  <w:rPr>
                    <w:rFonts w:ascii="Arial" w:hAnsi="Arial" w:cs="Arial"/>
                    <w:sz w:val="20"/>
                    <w:szCs w:val="20"/>
                  </w:rPr>
                </w:rPrChange>
              </w:rPr>
              <w:t>$ 22,000</w:t>
            </w:r>
          </w:p>
        </w:tc>
        <w:tc>
          <w:tcPr>
            <w:tcW w:w="0" w:type="auto"/>
            <w:tcBorders>
              <w:top w:val="nil"/>
              <w:left w:val="nil"/>
              <w:bottom w:val="nil"/>
              <w:right w:val="single" w:sz="8" w:space="0" w:color="auto"/>
            </w:tcBorders>
            <w:shd w:val="clear" w:color="auto" w:fill="auto"/>
            <w:noWrap/>
            <w:vAlign w:val="center"/>
            <w:hideMark/>
          </w:tcPr>
          <w:p w14:paraId="12F73C0C" w14:textId="77777777" w:rsidR="00973FCE" w:rsidRPr="001338C7" w:rsidRDefault="00973FCE">
            <w:pPr>
              <w:jc w:val="right"/>
              <w:rPr>
                <w:rFonts w:ascii="Verdana" w:hAnsi="Verdana" w:cs="Arial"/>
                <w:rPrChange w:id="699" w:author="Paola" w:date="2020-02-21T08:08:00Z">
                  <w:rPr>
                    <w:rFonts w:ascii="Arial" w:hAnsi="Arial" w:cs="Arial"/>
                    <w:sz w:val="20"/>
                    <w:szCs w:val="20"/>
                  </w:rPr>
                </w:rPrChange>
              </w:rPr>
            </w:pPr>
            <w:r w:rsidRPr="001338C7">
              <w:rPr>
                <w:rFonts w:ascii="Verdana" w:hAnsi="Verdana" w:cs="Arial"/>
                <w:rPrChange w:id="700" w:author="Paola" w:date="2020-02-21T08:08:00Z">
                  <w:rPr>
                    <w:rFonts w:ascii="Arial" w:hAnsi="Arial" w:cs="Arial"/>
                    <w:sz w:val="20"/>
                    <w:szCs w:val="20"/>
                  </w:rPr>
                </w:rPrChange>
              </w:rPr>
              <w:t xml:space="preserve"> $           1,078,000 </w:t>
            </w:r>
          </w:p>
        </w:tc>
      </w:tr>
      <w:tr w:rsidR="00973FCE" w:rsidRPr="001338C7" w14:paraId="1EF31DF5" w14:textId="77777777" w:rsidTr="00C67589">
        <w:trPr>
          <w:trHeight w:val="313"/>
        </w:trPr>
        <w:tc>
          <w:tcPr>
            <w:tcW w:w="0" w:type="auto"/>
            <w:tcBorders>
              <w:top w:val="nil"/>
              <w:left w:val="single" w:sz="8" w:space="0" w:color="auto"/>
              <w:bottom w:val="single" w:sz="8" w:space="0" w:color="auto"/>
              <w:right w:val="single" w:sz="4" w:space="0" w:color="auto"/>
            </w:tcBorders>
            <w:shd w:val="clear" w:color="auto" w:fill="auto"/>
            <w:noWrap/>
            <w:vAlign w:val="bottom"/>
            <w:hideMark/>
          </w:tcPr>
          <w:p w14:paraId="47CBCA5C" w14:textId="77777777" w:rsidR="00973FCE" w:rsidRPr="001338C7" w:rsidRDefault="00973FCE">
            <w:pPr>
              <w:jc w:val="center"/>
              <w:rPr>
                <w:rFonts w:ascii="Verdana" w:hAnsi="Verdana" w:cs="Arial"/>
                <w:rPrChange w:id="701" w:author="Paola" w:date="2020-02-21T08:08:00Z">
                  <w:rPr>
                    <w:rFonts w:ascii="Arial" w:hAnsi="Arial" w:cs="Arial"/>
                    <w:sz w:val="20"/>
                    <w:szCs w:val="20"/>
                  </w:rPr>
                </w:rPrChange>
              </w:rPr>
            </w:pPr>
            <w:r w:rsidRPr="001338C7">
              <w:rPr>
                <w:rFonts w:ascii="Verdana" w:hAnsi="Verdana" w:cs="Arial"/>
                <w:rPrChange w:id="702" w:author="Paola" w:date="2020-02-21T08:08:00Z">
                  <w:rPr>
                    <w:rFonts w:ascii="Arial" w:hAnsi="Arial" w:cs="Arial"/>
                    <w:sz w:val="20"/>
                    <w:szCs w:val="20"/>
                  </w:rPr>
                </w:rPrChange>
              </w:rPr>
              <w:t> </w:t>
            </w:r>
          </w:p>
        </w:tc>
        <w:tc>
          <w:tcPr>
            <w:tcW w:w="0" w:type="auto"/>
            <w:tcBorders>
              <w:top w:val="nil"/>
              <w:left w:val="nil"/>
              <w:bottom w:val="single" w:sz="8" w:space="0" w:color="auto"/>
              <w:right w:val="single" w:sz="4" w:space="0" w:color="auto"/>
            </w:tcBorders>
            <w:shd w:val="clear" w:color="auto" w:fill="auto"/>
            <w:noWrap/>
            <w:vAlign w:val="bottom"/>
            <w:hideMark/>
          </w:tcPr>
          <w:p w14:paraId="701F058F" w14:textId="77777777" w:rsidR="00973FCE" w:rsidRPr="001338C7" w:rsidRDefault="00973FCE">
            <w:pPr>
              <w:jc w:val="right"/>
              <w:rPr>
                <w:rFonts w:ascii="Verdana" w:hAnsi="Verdana" w:cs="Arial"/>
                <w:rPrChange w:id="703" w:author="Paola" w:date="2020-02-21T08:08:00Z">
                  <w:rPr>
                    <w:rFonts w:ascii="Arial" w:hAnsi="Arial" w:cs="Arial"/>
                    <w:sz w:val="20"/>
                    <w:szCs w:val="20"/>
                  </w:rPr>
                </w:rPrChange>
              </w:rPr>
            </w:pPr>
            <w:r w:rsidRPr="001338C7">
              <w:rPr>
                <w:rFonts w:ascii="Verdana" w:hAnsi="Verdana" w:cs="Arial"/>
                <w:rPrChange w:id="704" w:author="Paola" w:date="2020-02-21T08:08:00Z">
                  <w:rPr>
                    <w:rFonts w:ascii="Arial" w:hAnsi="Arial" w:cs="Arial"/>
                    <w:sz w:val="20"/>
                    <w:szCs w:val="20"/>
                  </w:rPr>
                </w:rPrChange>
              </w:rPr>
              <w:t>SUB TOTAL</w:t>
            </w:r>
          </w:p>
        </w:tc>
        <w:tc>
          <w:tcPr>
            <w:tcW w:w="0" w:type="auto"/>
            <w:tcBorders>
              <w:top w:val="nil"/>
              <w:left w:val="nil"/>
              <w:bottom w:val="single" w:sz="8" w:space="0" w:color="auto"/>
              <w:right w:val="single" w:sz="4" w:space="0" w:color="auto"/>
            </w:tcBorders>
            <w:shd w:val="clear" w:color="auto" w:fill="auto"/>
            <w:noWrap/>
            <w:vAlign w:val="bottom"/>
            <w:hideMark/>
          </w:tcPr>
          <w:p w14:paraId="71252C7E" w14:textId="77777777" w:rsidR="00973FCE" w:rsidRPr="001338C7" w:rsidRDefault="00973FCE">
            <w:pPr>
              <w:jc w:val="center"/>
              <w:rPr>
                <w:rFonts w:ascii="Verdana" w:hAnsi="Verdana" w:cs="Arial"/>
                <w:rPrChange w:id="705" w:author="Paola" w:date="2020-02-21T08:08:00Z">
                  <w:rPr>
                    <w:rFonts w:ascii="Arial" w:hAnsi="Arial" w:cs="Arial"/>
                    <w:sz w:val="20"/>
                    <w:szCs w:val="20"/>
                  </w:rPr>
                </w:rPrChange>
              </w:rPr>
            </w:pPr>
            <w:r w:rsidRPr="001338C7">
              <w:rPr>
                <w:rFonts w:ascii="Verdana" w:hAnsi="Verdana" w:cs="Arial"/>
                <w:rPrChange w:id="706" w:author="Paola" w:date="2020-02-21T08:08:00Z">
                  <w:rPr>
                    <w:rFonts w:ascii="Arial" w:hAnsi="Arial" w:cs="Arial"/>
                    <w:sz w:val="20"/>
                    <w:szCs w:val="20"/>
                  </w:rPr>
                </w:rPrChange>
              </w:rPr>
              <w:t> </w:t>
            </w:r>
          </w:p>
        </w:tc>
        <w:tc>
          <w:tcPr>
            <w:tcW w:w="0" w:type="auto"/>
            <w:tcBorders>
              <w:top w:val="nil"/>
              <w:left w:val="nil"/>
              <w:bottom w:val="single" w:sz="8" w:space="0" w:color="auto"/>
              <w:right w:val="single" w:sz="4" w:space="0" w:color="auto"/>
            </w:tcBorders>
            <w:shd w:val="clear" w:color="auto" w:fill="auto"/>
            <w:noWrap/>
            <w:vAlign w:val="bottom"/>
            <w:hideMark/>
          </w:tcPr>
          <w:p w14:paraId="3A28CD31" w14:textId="77777777" w:rsidR="00973FCE" w:rsidRPr="001338C7" w:rsidRDefault="00973FCE">
            <w:pPr>
              <w:jc w:val="center"/>
              <w:rPr>
                <w:rFonts w:ascii="Verdana" w:hAnsi="Verdana" w:cs="Arial"/>
                <w:rPrChange w:id="707" w:author="Paola" w:date="2020-02-21T08:08:00Z">
                  <w:rPr>
                    <w:rFonts w:ascii="Arial" w:hAnsi="Arial" w:cs="Arial"/>
                    <w:sz w:val="20"/>
                    <w:szCs w:val="20"/>
                  </w:rPr>
                </w:rPrChange>
              </w:rPr>
            </w:pPr>
            <w:r w:rsidRPr="001338C7">
              <w:rPr>
                <w:rFonts w:ascii="Verdana" w:hAnsi="Verdana" w:cs="Arial"/>
                <w:rPrChange w:id="708" w:author="Paola" w:date="2020-02-21T08:08:00Z">
                  <w:rPr>
                    <w:rFonts w:ascii="Arial" w:hAnsi="Arial" w:cs="Arial"/>
                    <w:sz w:val="20"/>
                    <w:szCs w:val="20"/>
                  </w:rPr>
                </w:rPrChange>
              </w:rPr>
              <w:t> </w:t>
            </w:r>
          </w:p>
        </w:tc>
        <w:tc>
          <w:tcPr>
            <w:tcW w:w="0" w:type="auto"/>
            <w:tcBorders>
              <w:top w:val="nil"/>
              <w:left w:val="nil"/>
              <w:bottom w:val="single" w:sz="8" w:space="0" w:color="auto"/>
              <w:right w:val="nil"/>
            </w:tcBorders>
            <w:shd w:val="clear" w:color="auto" w:fill="auto"/>
            <w:noWrap/>
            <w:vAlign w:val="bottom"/>
            <w:hideMark/>
          </w:tcPr>
          <w:p w14:paraId="4A54AE89" w14:textId="77777777" w:rsidR="00973FCE" w:rsidRPr="001338C7" w:rsidRDefault="00973FCE">
            <w:pPr>
              <w:jc w:val="center"/>
              <w:rPr>
                <w:rFonts w:ascii="Verdana" w:hAnsi="Verdana" w:cs="Arial"/>
                <w:rPrChange w:id="709" w:author="Paola" w:date="2020-02-21T08:08:00Z">
                  <w:rPr>
                    <w:rFonts w:ascii="Arial" w:hAnsi="Arial" w:cs="Arial"/>
                    <w:sz w:val="20"/>
                    <w:szCs w:val="20"/>
                  </w:rPr>
                </w:rPrChange>
              </w:rPr>
            </w:pPr>
            <w:r w:rsidRPr="001338C7">
              <w:rPr>
                <w:rFonts w:ascii="Verdana" w:hAnsi="Verdana" w:cs="Arial"/>
                <w:rPrChange w:id="710" w:author="Paola" w:date="2020-02-21T08:08:00Z">
                  <w:rPr>
                    <w:rFonts w:ascii="Arial" w:hAnsi="Arial" w:cs="Arial"/>
                    <w:sz w:val="20"/>
                    <w:szCs w:val="20"/>
                  </w:rPr>
                </w:rPrChange>
              </w:rPr>
              <w:t> </w:t>
            </w:r>
          </w:p>
        </w:tc>
        <w:tc>
          <w:tcPr>
            <w:tcW w:w="0" w:type="auto"/>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DB8A087" w14:textId="77777777" w:rsidR="00973FCE" w:rsidRPr="001338C7" w:rsidRDefault="00973FCE">
            <w:pPr>
              <w:jc w:val="right"/>
              <w:rPr>
                <w:rFonts w:ascii="Verdana" w:hAnsi="Verdana" w:cs="Arial"/>
                <w:b/>
                <w:bCs/>
                <w:rPrChange w:id="711" w:author="Paola" w:date="2020-02-21T08:08:00Z">
                  <w:rPr>
                    <w:rFonts w:ascii="Arial" w:hAnsi="Arial" w:cs="Arial"/>
                    <w:b/>
                    <w:bCs/>
                    <w:sz w:val="20"/>
                    <w:szCs w:val="20"/>
                  </w:rPr>
                </w:rPrChange>
              </w:rPr>
            </w:pPr>
            <w:r w:rsidRPr="001338C7">
              <w:rPr>
                <w:rFonts w:ascii="Verdana" w:hAnsi="Verdana" w:cs="Arial"/>
                <w:b/>
                <w:bCs/>
                <w:rPrChange w:id="712" w:author="Paola" w:date="2020-02-21T08:08:00Z">
                  <w:rPr>
                    <w:rFonts w:ascii="Arial" w:hAnsi="Arial" w:cs="Arial"/>
                    <w:b/>
                    <w:bCs/>
                    <w:sz w:val="20"/>
                    <w:szCs w:val="20"/>
                  </w:rPr>
                </w:rPrChange>
              </w:rPr>
              <w:t>$ 1,078,000</w:t>
            </w:r>
          </w:p>
        </w:tc>
      </w:tr>
      <w:tr w:rsidR="00973FCE" w:rsidRPr="001338C7" w14:paraId="2F4BF60B" w14:textId="77777777" w:rsidTr="00C67589">
        <w:trPr>
          <w:trHeight w:val="298"/>
        </w:trPr>
        <w:tc>
          <w:tcPr>
            <w:tcW w:w="0" w:type="auto"/>
            <w:tcBorders>
              <w:top w:val="nil"/>
              <w:left w:val="single" w:sz="8" w:space="0" w:color="auto"/>
              <w:bottom w:val="single" w:sz="4" w:space="0" w:color="auto"/>
              <w:right w:val="single" w:sz="4" w:space="0" w:color="auto"/>
            </w:tcBorders>
            <w:shd w:val="clear" w:color="000000" w:fill="333F4F"/>
            <w:noWrap/>
            <w:vAlign w:val="bottom"/>
            <w:hideMark/>
          </w:tcPr>
          <w:p w14:paraId="6FD0FB58" w14:textId="77777777" w:rsidR="00973FCE" w:rsidRPr="001338C7" w:rsidRDefault="00973FCE">
            <w:pPr>
              <w:jc w:val="center"/>
              <w:rPr>
                <w:rFonts w:ascii="Verdana" w:hAnsi="Verdana" w:cs="Arial"/>
                <w:color w:val="FFFFFF"/>
                <w:rPrChange w:id="713" w:author="Paola" w:date="2020-02-21T08:08:00Z">
                  <w:rPr>
                    <w:rFonts w:ascii="Arial" w:hAnsi="Arial" w:cs="Arial"/>
                    <w:color w:val="FFFFFF"/>
                    <w:sz w:val="20"/>
                    <w:szCs w:val="20"/>
                  </w:rPr>
                </w:rPrChange>
              </w:rPr>
            </w:pPr>
            <w:r w:rsidRPr="001338C7">
              <w:rPr>
                <w:rFonts w:ascii="Verdana" w:hAnsi="Verdana" w:cs="Arial"/>
                <w:color w:val="FFFFFF"/>
                <w:rPrChange w:id="714" w:author="Paola" w:date="2020-02-21T08:08:00Z">
                  <w:rPr>
                    <w:rFonts w:ascii="Arial" w:hAnsi="Arial" w:cs="Arial"/>
                    <w:color w:val="FFFFFF"/>
                    <w:sz w:val="20"/>
                    <w:szCs w:val="20"/>
                  </w:rPr>
                </w:rPrChange>
              </w:rPr>
              <w:t>9</w:t>
            </w:r>
          </w:p>
        </w:tc>
        <w:tc>
          <w:tcPr>
            <w:tcW w:w="9157" w:type="dxa"/>
            <w:gridSpan w:val="5"/>
            <w:tcBorders>
              <w:top w:val="single" w:sz="8" w:space="0" w:color="auto"/>
              <w:left w:val="nil"/>
              <w:bottom w:val="single" w:sz="4" w:space="0" w:color="auto"/>
              <w:right w:val="single" w:sz="8" w:space="0" w:color="000000"/>
            </w:tcBorders>
            <w:shd w:val="clear" w:color="000000" w:fill="333F4F"/>
            <w:vAlign w:val="bottom"/>
            <w:hideMark/>
          </w:tcPr>
          <w:p w14:paraId="3F4759C7" w14:textId="77777777" w:rsidR="00973FCE" w:rsidRPr="001338C7" w:rsidRDefault="00973FCE">
            <w:pPr>
              <w:jc w:val="center"/>
              <w:rPr>
                <w:rFonts w:ascii="Verdana" w:hAnsi="Verdana" w:cs="Arial"/>
                <w:color w:val="FFFFFF"/>
                <w:rPrChange w:id="715" w:author="Paola" w:date="2020-02-21T08:08:00Z">
                  <w:rPr>
                    <w:rFonts w:ascii="Arial" w:hAnsi="Arial" w:cs="Arial"/>
                    <w:color w:val="FFFFFF"/>
                    <w:sz w:val="20"/>
                    <w:szCs w:val="20"/>
                  </w:rPr>
                </w:rPrChange>
              </w:rPr>
            </w:pPr>
            <w:r w:rsidRPr="001338C7">
              <w:rPr>
                <w:rFonts w:ascii="Verdana" w:hAnsi="Verdana" w:cs="Arial"/>
                <w:color w:val="FFFFFF"/>
                <w:rPrChange w:id="716" w:author="Paola" w:date="2020-02-21T08:08:00Z">
                  <w:rPr>
                    <w:rFonts w:ascii="Arial" w:hAnsi="Arial" w:cs="Arial"/>
                    <w:color w:val="FFFFFF"/>
                    <w:sz w:val="20"/>
                    <w:szCs w:val="20"/>
                  </w:rPr>
                </w:rPrChange>
              </w:rPr>
              <w:t>CARPINTERIA METALICA</w:t>
            </w:r>
          </w:p>
        </w:tc>
      </w:tr>
      <w:tr w:rsidR="00973FCE" w:rsidRPr="001338C7" w14:paraId="4D75CA93" w14:textId="77777777" w:rsidTr="00C67589">
        <w:trPr>
          <w:trHeight w:val="537"/>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102ADA2B" w14:textId="77777777" w:rsidR="00973FCE" w:rsidRPr="001338C7" w:rsidRDefault="00973FCE">
            <w:pPr>
              <w:jc w:val="center"/>
              <w:rPr>
                <w:rFonts w:ascii="Verdana" w:hAnsi="Verdana" w:cs="Arial"/>
                <w:rPrChange w:id="717" w:author="Paola" w:date="2020-02-21T08:08:00Z">
                  <w:rPr>
                    <w:rFonts w:ascii="Arial" w:hAnsi="Arial" w:cs="Arial"/>
                    <w:sz w:val="20"/>
                    <w:szCs w:val="20"/>
                  </w:rPr>
                </w:rPrChange>
              </w:rPr>
            </w:pPr>
            <w:r w:rsidRPr="001338C7">
              <w:rPr>
                <w:rFonts w:ascii="Verdana" w:hAnsi="Verdana" w:cs="Arial"/>
                <w:rPrChange w:id="718" w:author="Paola" w:date="2020-02-21T08:08:00Z">
                  <w:rPr>
                    <w:rFonts w:ascii="Arial" w:hAnsi="Arial" w:cs="Arial"/>
                    <w:sz w:val="20"/>
                    <w:szCs w:val="20"/>
                  </w:rPr>
                </w:rPrChange>
              </w:rPr>
              <w:t>9.1</w:t>
            </w:r>
          </w:p>
        </w:tc>
        <w:tc>
          <w:tcPr>
            <w:tcW w:w="5199" w:type="dxa"/>
            <w:tcBorders>
              <w:top w:val="nil"/>
              <w:left w:val="nil"/>
              <w:bottom w:val="single" w:sz="4" w:space="0" w:color="auto"/>
              <w:right w:val="single" w:sz="4" w:space="0" w:color="auto"/>
            </w:tcBorders>
            <w:shd w:val="clear" w:color="auto" w:fill="auto"/>
            <w:vAlign w:val="bottom"/>
            <w:hideMark/>
          </w:tcPr>
          <w:p w14:paraId="570052C0" w14:textId="3CACF072" w:rsidR="00973FCE" w:rsidRPr="001338C7" w:rsidRDefault="00973FCE">
            <w:pPr>
              <w:rPr>
                <w:rFonts w:ascii="Verdana" w:hAnsi="Verdana" w:cs="Arial"/>
                <w:rPrChange w:id="719" w:author="Paola" w:date="2020-02-21T08:08:00Z">
                  <w:rPr>
                    <w:rFonts w:ascii="Arial" w:hAnsi="Arial" w:cs="Arial"/>
                    <w:sz w:val="20"/>
                    <w:szCs w:val="20"/>
                  </w:rPr>
                </w:rPrChange>
              </w:rPr>
            </w:pPr>
            <w:r w:rsidRPr="001338C7">
              <w:rPr>
                <w:rFonts w:ascii="Verdana" w:hAnsi="Verdana" w:cs="Arial"/>
                <w:rPrChange w:id="720" w:author="Paola" w:date="2020-02-21T08:08:00Z">
                  <w:rPr>
                    <w:rFonts w:ascii="Arial" w:hAnsi="Arial" w:cs="Arial"/>
                    <w:sz w:val="20"/>
                    <w:szCs w:val="20"/>
                  </w:rPr>
                </w:rPrChange>
              </w:rPr>
              <w:t xml:space="preserve">Ventana en aluminio corrediza con </w:t>
            </w:r>
            <w:r w:rsidR="000027C4" w:rsidRPr="001338C7">
              <w:rPr>
                <w:rFonts w:ascii="Verdana" w:hAnsi="Verdana" w:cs="Arial"/>
                <w:rPrChange w:id="721" w:author="Paola" w:date="2020-02-21T08:08:00Z">
                  <w:rPr>
                    <w:rFonts w:ascii="Arial" w:hAnsi="Arial" w:cs="Arial"/>
                    <w:sz w:val="20"/>
                    <w:szCs w:val="20"/>
                  </w:rPr>
                </w:rPrChange>
              </w:rPr>
              <w:t>montaje</w:t>
            </w:r>
            <w:r w:rsidRPr="001338C7">
              <w:rPr>
                <w:rFonts w:ascii="Verdana" w:hAnsi="Verdana" w:cs="Arial"/>
                <w:rPrChange w:id="722" w:author="Paola" w:date="2020-02-21T08:08:00Z">
                  <w:rPr>
                    <w:rFonts w:ascii="Arial" w:hAnsi="Arial" w:cs="Arial"/>
                    <w:sz w:val="20"/>
                    <w:szCs w:val="20"/>
                  </w:rPr>
                </w:rPrChange>
              </w:rPr>
              <w:t xml:space="preserve"> y vidrio de 5mm incluido puerta ventana</w:t>
            </w:r>
          </w:p>
        </w:tc>
        <w:tc>
          <w:tcPr>
            <w:tcW w:w="0" w:type="auto"/>
            <w:tcBorders>
              <w:top w:val="nil"/>
              <w:left w:val="nil"/>
              <w:bottom w:val="single" w:sz="4" w:space="0" w:color="auto"/>
              <w:right w:val="single" w:sz="4" w:space="0" w:color="auto"/>
            </w:tcBorders>
            <w:shd w:val="clear" w:color="auto" w:fill="auto"/>
            <w:noWrap/>
            <w:vAlign w:val="bottom"/>
            <w:hideMark/>
          </w:tcPr>
          <w:p w14:paraId="42737341" w14:textId="77777777" w:rsidR="00973FCE" w:rsidRPr="001338C7" w:rsidRDefault="00973FCE">
            <w:pPr>
              <w:jc w:val="center"/>
              <w:rPr>
                <w:rFonts w:ascii="Verdana" w:hAnsi="Verdana" w:cs="Arial"/>
                <w:rPrChange w:id="723" w:author="Paola" w:date="2020-02-21T08:08:00Z">
                  <w:rPr>
                    <w:rFonts w:ascii="Arial" w:hAnsi="Arial" w:cs="Arial"/>
                    <w:sz w:val="20"/>
                    <w:szCs w:val="20"/>
                  </w:rPr>
                </w:rPrChange>
              </w:rPr>
            </w:pPr>
            <w:r w:rsidRPr="001338C7">
              <w:rPr>
                <w:rFonts w:ascii="Verdana" w:hAnsi="Verdana" w:cs="Arial"/>
                <w:rPrChange w:id="724" w:author="Paola" w:date="2020-02-21T08:08:00Z">
                  <w:rPr>
                    <w:rFonts w:ascii="Arial" w:hAnsi="Arial" w:cs="Arial"/>
                    <w:sz w:val="20"/>
                    <w:szCs w:val="20"/>
                  </w:rPr>
                </w:rPrChange>
              </w:rPr>
              <w:t>m2</w:t>
            </w:r>
          </w:p>
        </w:tc>
        <w:tc>
          <w:tcPr>
            <w:tcW w:w="0" w:type="auto"/>
            <w:tcBorders>
              <w:top w:val="nil"/>
              <w:left w:val="nil"/>
              <w:bottom w:val="single" w:sz="4" w:space="0" w:color="auto"/>
              <w:right w:val="single" w:sz="4" w:space="0" w:color="auto"/>
            </w:tcBorders>
            <w:shd w:val="clear" w:color="auto" w:fill="auto"/>
            <w:noWrap/>
            <w:vAlign w:val="bottom"/>
            <w:hideMark/>
          </w:tcPr>
          <w:p w14:paraId="621966D8" w14:textId="77777777" w:rsidR="00973FCE" w:rsidRPr="001338C7" w:rsidRDefault="00973FCE">
            <w:pPr>
              <w:jc w:val="center"/>
              <w:rPr>
                <w:rFonts w:ascii="Verdana" w:hAnsi="Verdana" w:cs="Arial"/>
                <w:rPrChange w:id="725" w:author="Paola" w:date="2020-02-21T08:08:00Z">
                  <w:rPr>
                    <w:rFonts w:ascii="Arial" w:hAnsi="Arial" w:cs="Arial"/>
                    <w:sz w:val="20"/>
                    <w:szCs w:val="20"/>
                  </w:rPr>
                </w:rPrChange>
              </w:rPr>
            </w:pPr>
            <w:r w:rsidRPr="001338C7">
              <w:rPr>
                <w:rFonts w:ascii="Verdana" w:hAnsi="Verdana" w:cs="Arial"/>
                <w:rPrChange w:id="726" w:author="Paola" w:date="2020-02-21T08:08:00Z">
                  <w:rPr>
                    <w:rFonts w:ascii="Arial" w:hAnsi="Arial" w:cs="Arial"/>
                    <w:sz w:val="20"/>
                    <w:szCs w:val="20"/>
                  </w:rPr>
                </w:rPrChange>
              </w:rPr>
              <w:t>12.60</w:t>
            </w:r>
          </w:p>
        </w:tc>
        <w:tc>
          <w:tcPr>
            <w:tcW w:w="0" w:type="auto"/>
            <w:tcBorders>
              <w:top w:val="nil"/>
              <w:left w:val="nil"/>
              <w:bottom w:val="single" w:sz="4" w:space="0" w:color="auto"/>
              <w:right w:val="single" w:sz="4" w:space="0" w:color="auto"/>
            </w:tcBorders>
            <w:shd w:val="clear" w:color="auto" w:fill="auto"/>
            <w:noWrap/>
            <w:vAlign w:val="bottom"/>
            <w:hideMark/>
          </w:tcPr>
          <w:p w14:paraId="038B4B55" w14:textId="77777777" w:rsidR="00973FCE" w:rsidRPr="001338C7" w:rsidRDefault="00973FCE">
            <w:pPr>
              <w:jc w:val="center"/>
              <w:rPr>
                <w:rFonts w:ascii="Verdana" w:hAnsi="Verdana" w:cs="Arial"/>
                <w:rPrChange w:id="727" w:author="Paola" w:date="2020-02-21T08:08:00Z">
                  <w:rPr>
                    <w:rFonts w:ascii="Arial" w:hAnsi="Arial" w:cs="Arial"/>
                    <w:sz w:val="20"/>
                    <w:szCs w:val="20"/>
                  </w:rPr>
                </w:rPrChange>
              </w:rPr>
            </w:pPr>
            <w:r w:rsidRPr="001338C7">
              <w:rPr>
                <w:rFonts w:ascii="Verdana" w:hAnsi="Verdana" w:cs="Arial"/>
                <w:rPrChange w:id="728" w:author="Paola" w:date="2020-02-21T08:08:00Z">
                  <w:rPr>
                    <w:rFonts w:ascii="Arial" w:hAnsi="Arial" w:cs="Arial"/>
                    <w:sz w:val="20"/>
                    <w:szCs w:val="20"/>
                  </w:rPr>
                </w:rPrChange>
              </w:rPr>
              <w:t>$ 211,000</w:t>
            </w:r>
          </w:p>
        </w:tc>
        <w:tc>
          <w:tcPr>
            <w:tcW w:w="0" w:type="auto"/>
            <w:tcBorders>
              <w:top w:val="nil"/>
              <w:left w:val="nil"/>
              <w:bottom w:val="nil"/>
              <w:right w:val="single" w:sz="8" w:space="0" w:color="auto"/>
            </w:tcBorders>
            <w:shd w:val="clear" w:color="auto" w:fill="auto"/>
            <w:noWrap/>
            <w:vAlign w:val="center"/>
            <w:hideMark/>
          </w:tcPr>
          <w:p w14:paraId="11D5ADB6" w14:textId="77777777" w:rsidR="00973FCE" w:rsidRPr="001338C7" w:rsidRDefault="00973FCE">
            <w:pPr>
              <w:jc w:val="right"/>
              <w:rPr>
                <w:rFonts w:ascii="Verdana" w:hAnsi="Verdana" w:cs="Arial"/>
                <w:rPrChange w:id="729" w:author="Paola" w:date="2020-02-21T08:08:00Z">
                  <w:rPr>
                    <w:rFonts w:ascii="Arial" w:hAnsi="Arial" w:cs="Arial"/>
                    <w:sz w:val="20"/>
                    <w:szCs w:val="20"/>
                  </w:rPr>
                </w:rPrChange>
              </w:rPr>
            </w:pPr>
            <w:r w:rsidRPr="001338C7">
              <w:rPr>
                <w:rFonts w:ascii="Verdana" w:hAnsi="Verdana" w:cs="Arial"/>
                <w:rPrChange w:id="730" w:author="Paola" w:date="2020-02-21T08:08:00Z">
                  <w:rPr>
                    <w:rFonts w:ascii="Arial" w:hAnsi="Arial" w:cs="Arial"/>
                    <w:sz w:val="20"/>
                    <w:szCs w:val="20"/>
                  </w:rPr>
                </w:rPrChange>
              </w:rPr>
              <w:t xml:space="preserve"> $           2,658,600 </w:t>
            </w:r>
          </w:p>
        </w:tc>
      </w:tr>
      <w:tr w:rsidR="00973FCE" w:rsidRPr="001338C7" w14:paraId="550A151A" w14:textId="77777777" w:rsidTr="00C67589">
        <w:trPr>
          <w:trHeight w:val="313"/>
        </w:trPr>
        <w:tc>
          <w:tcPr>
            <w:tcW w:w="0" w:type="auto"/>
            <w:tcBorders>
              <w:top w:val="nil"/>
              <w:left w:val="single" w:sz="8" w:space="0" w:color="auto"/>
              <w:bottom w:val="single" w:sz="8" w:space="0" w:color="auto"/>
              <w:right w:val="single" w:sz="4" w:space="0" w:color="auto"/>
            </w:tcBorders>
            <w:shd w:val="clear" w:color="auto" w:fill="auto"/>
            <w:noWrap/>
            <w:vAlign w:val="bottom"/>
            <w:hideMark/>
          </w:tcPr>
          <w:p w14:paraId="3AE950BB" w14:textId="77777777" w:rsidR="00973FCE" w:rsidRPr="001338C7" w:rsidRDefault="00973FCE">
            <w:pPr>
              <w:jc w:val="center"/>
              <w:rPr>
                <w:rFonts w:ascii="Verdana" w:hAnsi="Verdana" w:cs="Arial"/>
                <w:rPrChange w:id="731" w:author="Paola" w:date="2020-02-21T08:08:00Z">
                  <w:rPr>
                    <w:rFonts w:ascii="Arial" w:hAnsi="Arial" w:cs="Arial"/>
                    <w:sz w:val="20"/>
                    <w:szCs w:val="20"/>
                  </w:rPr>
                </w:rPrChange>
              </w:rPr>
            </w:pPr>
            <w:r w:rsidRPr="001338C7">
              <w:rPr>
                <w:rFonts w:ascii="Verdana" w:hAnsi="Verdana" w:cs="Arial"/>
                <w:rPrChange w:id="732" w:author="Paola" w:date="2020-02-21T08:08:00Z">
                  <w:rPr>
                    <w:rFonts w:ascii="Arial" w:hAnsi="Arial" w:cs="Arial"/>
                    <w:sz w:val="20"/>
                    <w:szCs w:val="20"/>
                  </w:rPr>
                </w:rPrChange>
              </w:rPr>
              <w:lastRenderedPageBreak/>
              <w:t> </w:t>
            </w:r>
          </w:p>
        </w:tc>
        <w:tc>
          <w:tcPr>
            <w:tcW w:w="0" w:type="auto"/>
            <w:tcBorders>
              <w:top w:val="nil"/>
              <w:left w:val="nil"/>
              <w:bottom w:val="single" w:sz="8" w:space="0" w:color="auto"/>
              <w:right w:val="single" w:sz="4" w:space="0" w:color="auto"/>
            </w:tcBorders>
            <w:shd w:val="clear" w:color="auto" w:fill="auto"/>
            <w:noWrap/>
            <w:vAlign w:val="bottom"/>
            <w:hideMark/>
          </w:tcPr>
          <w:p w14:paraId="23CADBEB" w14:textId="77777777" w:rsidR="00973FCE" w:rsidRPr="001338C7" w:rsidRDefault="00973FCE">
            <w:pPr>
              <w:jc w:val="right"/>
              <w:rPr>
                <w:rFonts w:ascii="Verdana" w:hAnsi="Verdana" w:cs="Arial"/>
                <w:rPrChange w:id="733" w:author="Paola" w:date="2020-02-21T08:08:00Z">
                  <w:rPr>
                    <w:rFonts w:ascii="Arial" w:hAnsi="Arial" w:cs="Arial"/>
                    <w:sz w:val="20"/>
                    <w:szCs w:val="20"/>
                  </w:rPr>
                </w:rPrChange>
              </w:rPr>
            </w:pPr>
            <w:r w:rsidRPr="001338C7">
              <w:rPr>
                <w:rFonts w:ascii="Verdana" w:hAnsi="Verdana" w:cs="Arial"/>
                <w:rPrChange w:id="734" w:author="Paola" w:date="2020-02-21T08:08:00Z">
                  <w:rPr>
                    <w:rFonts w:ascii="Arial" w:hAnsi="Arial" w:cs="Arial"/>
                    <w:sz w:val="20"/>
                    <w:szCs w:val="20"/>
                  </w:rPr>
                </w:rPrChange>
              </w:rPr>
              <w:t>SUB TOTAL</w:t>
            </w:r>
          </w:p>
        </w:tc>
        <w:tc>
          <w:tcPr>
            <w:tcW w:w="0" w:type="auto"/>
            <w:tcBorders>
              <w:top w:val="nil"/>
              <w:left w:val="nil"/>
              <w:bottom w:val="single" w:sz="8" w:space="0" w:color="auto"/>
              <w:right w:val="single" w:sz="4" w:space="0" w:color="auto"/>
            </w:tcBorders>
            <w:shd w:val="clear" w:color="auto" w:fill="auto"/>
            <w:noWrap/>
            <w:vAlign w:val="bottom"/>
            <w:hideMark/>
          </w:tcPr>
          <w:p w14:paraId="386392E0" w14:textId="77777777" w:rsidR="00973FCE" w:rsidRPr="001338C7" w:rsidRDefault="00973FCE">
            <w:pPr>
              <w:jc w:val="center"/>
              <w:rPr>
                <w:rFonts w:ascii="Verdana" w:hAnsi="Verdana" w:cs="Arial"/>
                <w:rPrChange w:id="735" w:author="Paola" w:date="2020-02-21T08:08:00Z">
                  <w:rPr>
                    <w:rFonts w:ascii="Arial" w:hAnsi="Arial" w:cs="Arial"/>
                    <w:sz w:val="20"/>
                    <w:szCs w:val="20"/>
                  </w:rPr>
                </w:rPrChange>
              </w:rPr>
            </w:pPr>
            <w:r w:rsidRPr="001338C7">
              <w:rPr>
                <w:rFonts w:ascii="Verdana" w:hAnsi="Verdana" w:cs="Arial"/>
                <w:rPrChange w:id="736" w:author="Paola" w:date="2020-02-21T08:08:00Z">
                  <w:rPr>
                    <w:rFonts w:ascii="Arial" w:hAnsi="Arial" w:cs="Arial"/>
                    <w:sz w:val="20"/>
                    <w:szCs w:val="20"/>
                  </w:rPr>
                </w:rPrChange>
              </w:rPr>
              <w:t> </w:t>
            </w:r>
          </w:p>
        </w:tc>
        <w:tc>
          <w:tcPr>
            <w:tcW w:w="0" w:type="auto"/>
            <w:tcBorders>
              <w:top w:val="nil"/>
              <w:left w:val="nil"/>
              <w:bottom w:val="single" w:sz="8" w:space="0" w:color="auto"/>
              <w:right w:val="single" w:sz="4" w:space="0" w:color="auto"/>
            </w:tcBorders>
            <w:shd w:val="clear" w:color="auto" w:fill="auto"/>
            <w:noWrap/>
            <w:vAlign w:val="bottom"/>
            <w:hideMark/>
          </w:tcPr>
          <w:p w14:paraId="5F06604F" w14:textId="77777777" w:rsidR="00973FCE" w:rsidRPr="001338C7" w:rsidRDefault="00973FCE">
            <w:pPr>
              <w:jc w:val="center"/>
              <w:rPr>
                <w:rFonts w:ascii="Verdana" w:hAnsi="Verdana" w:cs="Arial"/>
                <w:rPrChange w:id="737" w:author="Paola" w:date="2020-02-21T08:08:00Z">
                  <w:rPr>
                    <w:rFonts w:ascii="Arial" w:hAnsi="Arial" w:cs="Arial"/>
                    <w:sz w:val="20"/>
                    <w:szCs w:val="20"/>
                  </w:rPr>
                </w:rPrChange>
              </w:rPr>
            </w:pPr>
            <w:r w:rsidRPr="001338C7">
              <w:rPr>
                <w:rFonts w:ascii="Verdana" w:hAnsi="Verdana" w:cs="Arial"/>
                <w:rPrChange w:id="738" w:author="Paola" w:date="2020-02-21T08:08:00Z">
                  <w:rPr>
                    <w:rFonts w:ascii="Arial" w:hAnsi="Arial" w:cs="Arial"/>
                    <w:sz w:val="20"/>
                    <w:szCs w:val="20"/>
                  </w:rPr>
                </w:rPrChange>
              </w:rPr>
              <w:t> </w:t>
            </w:r>
          </w:p>
        </w:tc>
        <w:tc>
          <w:tcPr>
            <w:tcW w:w="0" w:type="auto"/>
            <w:tcBorders>
              <w:top w:val="nil"/>
              <w:left w:val="nil"/>
              <w:bottom w:val="single" w:sz="8" w:space="0" w:color="auto"/>
              <w:right w:val="nil"/>
            </w:tcBorders>
            <w:shd w:val="clear" w:color="auto" w:fill="auto"/>
            <w:noWrap/>
            <w:vAlign w:val="bottom"/>
            <w:hideMark/>
          </w:tcPr>
          <w:p w14:paraId="12A994BD" w14:textId="77777777" w:rsidR="00973FCE" w:rsidRPr="001338C7" w:rsidRDefault="00973FCE">
            <w:pPr>
              <w:jc w:val="center"/>
              <w:rPr>
                <w:rFonts w:ascii="Verdana" w:hAnsi="Verdana" w:cs="Arial"/>
                <w:rPrChange w:id="739" w:author="Paola" w:date="2020-02-21T08:08:00Z">
                  <w:rPr>
                    <w:rFonts w:ascii="Arial" w:hAnsi="Arial" w:cs="Arial"/>
                    <w:sz w:val="20"/>
                    <w:szCs w:val="20"/>
                  </w:rPr>
                </w:rPrChange>
              </w:rPr>
            </w:pPr>
            <w:r w:rsidRPr="001338C7">
              <w:rPr>
                <w:rFonts w:ascii="Verdana" w:hAnsi="Verdana" w:cs="Arial"/>
                <w:rPrChange w:id="740" w:author="Paola" w:date="2020-02-21T08:08:00Z">
                  <w:rPr>
                    <w:rFonts w:ascii="Arial" w:hAnsi="Arial" w:cs="Arial"/>
                    <w:sz w:val="20"/>
                    <w:szCs w:val="20"/>
                  </w:rPr>
                </w:rPrChange>
              </w:rPr>
              <w:t> </w:t>
            </w:r>
          </w:p>
        </w:tc>
        <w:tc>
          <w:tcPr>
            <w:tcW w:w="0" w:type="auto"/>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EBBC891" w14:textId="77777777" w:rsidR="00973FCE" w:rsidRPr="001338C7" w:rsidRDefault="00973FCE">
            <w:pPr>
              <w:jc w:val="right"/>
              <w:rPr>
                <w:rFonts w:ascii="Verdana" w:hAnsi="Verdana" w:cs="Arial"/>
                <w:b/>
                <w:bCs/>
                <w:rPrChange w:id="741" w:author="Paola" w:date="2020-02-21T08:08:00Z">
                  <w:rPr>
                    <w:rFonts w:ascii="Arial" w:hAnsi="Arial" w:cs="Arial"/>
                    <w:b/>
                    <w:bCs/>
                    <w:sz w:val="20"/>
                    <w:szCs w:val="20"/>
                  </w:rPr>
                </w:rPrChange>
              </w:rPr>
            </w:pPr>
            <w:r w:rsidRPr="001338C7">
              <w:rPr>
                <w:rFonts w:ascii="Verdana" w:hAnsi="Verdana" w:cs="Arial"/>
                <w:b/>
                <w:bCs/>
                <w:rPrChange w:id="742" w:author="Paola" w:date="2020-02-21T08:08:00Z">
                  <w:rPr>
                    <w:rFonts w:ascii="Arial" w:hAnsi="Arial" w:cs="Arial"/>
                    <w:b/>
                    <w:bCs/>
                    <w:sz w:val="20"/>
                    <w:szCs w:val="20"/>
                  </w:rPr>
                </w:rPrChange>
              </w:rPr>
              <w:t>$ 2,658,600</w:t>
            </w:r>
          </w:p>
        </w:tc>
      </w:tr>
      <w:tr w:rsidR="00973FCE" w:rsidRPr="001338C7" w14:paraId="48A6BF99" w14:textId="77777777" w:rsidTr="00C67589">
        <w:trPr>
          <w:trHeight w:val="298"/>
        </w:trPr>
        <w:tc>
          <w:tcPr>
            <w:tcW w:w="0" w:type="auto"/>
            <w:tcBorders>
              <w:top w:val="nil"/>
              <w:left w:val="single" w:sz="8" w:space="0" w:color="auto"/>
              <w:bottom w:val="single" w:sz="4" w:space="0" w:color="auto"/>
              <w:right w:val="single" w:sz="4" w:space="0" w:color="auto"/>
            </w:tcBorders>
            <w:shd w:val="clear" w:color="000000" w:fill="333F4F"/>
            <w:noWrap/>
            <w:vAlign w:val="bottom"/>
            <w:hideMark/>
          </w:tcPr>
          <w:p w14:paraId="7ED869A6" w14:textId="77777777" w:rsidR="00973FCE" w:rsidRPr="001338C7" w:rsidRDefault="00973FCE">
            <w:pPr>
              <w:jc w:val="center"/>
              <w:rPr>
                <w:rFonts w:ascii="Verdana" w:hAnsi="Verdana" w:cs="Arial"/>
                <w:color w:val="FFFFFF"/>
                <w:rPrChange w:id="743" w:author="Paola" w:date="2020-02-21T08:08:00Z">
                  <w:rPr>
                    <w:rFonts w:ascii="Arial" w:hAnsi="Arial" w:cs="Arial"/>
                    <w:color w:val="FFFFFF"/>
                    <w:sz w:val="20"/>
                    <w:szCs w:val="20"/>
                  </w:rPr>
                </w:rPrChange>
              </w:rPr>
            </w:pPr>
            <w:r w:rsidRPr="001338C7">
              <w:rPr>
                <w:rFonts w:ascii="Verdana" w:hAnsi="Verdana" w:cs="Arial"/>
                <w:color w:val="FFFFFF"/>
                <w:rPrChange w:id="744" w:author="Paola" w:date="2020-02-21T08:08:00Z">
                  <w:rPr>
                    <w:rFonts w:ascii="Arial" w:hAnsi="Arial" w:cs="Arial"/>
                    <w:color w:val="FFFFFF"/>
                    <w:sz w:val="20"/>
                    <w:szCs w:val="20"/>
                  </w:rPr>
                </w:rPrChange>
              </w:rPr>
              <w:t>10</w:t>
            </w:r>
          </w:p>
        </w:tc>
        <w:tc>
          <w:tcPr>
            <w:tcW w:w="9157" w:type="dxa"/>
            <w:gridSpan w:val="5"/>
            <w:tcBorders>
              <w:top w:val="single" w:sz="8" w:space="0" w:color="auto"/>
              <w:left w:val="nil"/>
              <w:bottom w:val="single" w:sz="4" w:space="0" w:color="auto"/>
              <w:right w:val="single" w:sz="8" w:space="0" w:color="000000"/>
            </w:tcBorders>
            <w:shd w:val="clear" w:color="000000" w:fill="333F4F"/>
            <w:vAlign w:val="bottom"/>
            <w:hideMark/>
          </w:tcPr>
          <w:p w14:paraId="4F59F206" w14:textId="77777777" w:rsidR="00973FCE" w:rsidRPr="001338C7" w:rsidRDefault="00973FCE">
            <w:pPr>
              <w:jc w:val="center"/>
              <w:rPr>
                <w:rFonts w:ascii="Verdana" w:hAnsi="Verdana" w:cs="Arial"/>
                <w:color w:val="FFFFFF"/>
                <w:rPrChange w:id="745" w:author="Paola" w:date="2020-02-21T08:08:00Z">
                  <w:rPr>
                    <w:rFonts w:ascii="Arial" w:hAnsi="Arial" w:cs="Arial"/>
                    <w:color w:val="FFFFFF"/>
                    <w:sz w:val="20"/>
                    <w:szCs w:val="20"/>
                  </w:rPr>
                </w:rPrChange>
              </w:rPr>
            </w:pPr>
            <w:r w:rsidRPr="001338C7">
              <w:rPr>
                <w:rFonts w:ascii="Verdana" w:hAnsi="Verdana" w:cs="Arial"/>
                <w:color w:val="FFFFFF"/>
                <w:rPrChange w:id="746" w:author="Paola" w:date="2020-02-21T08:08:00Z">
                  <w:rPr>
                    <w:rFonts w:ascii="Arial" w:hAnsi="Arial" w:cs="Arial"/>
                    <w:color w:val="FFFFFF"/>
                    <w:sz w:val="20"/>
                    <w:szCs w:val="20"/>
                  </w:rPr>
                </w:rPrChange>
              </w:rPr>
              <w:t>INSTALACIONES DE GAS</w:t>
            </w:r>
          </w:p>
        </w:tc>
      </w:tr>
      <w:tr w:rsidR="00973FCE" w:rsidRPr="001338C7" w14:paraId="7F3634AB" w14:textId="77777777" w:rsidTr="00C67589">
        <w:trPr>
          <w:trHeight w:val="298"/>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40112E3E" w14:textId="77777777" w:rsidR="00973FCE" w:rsidRPr="001338C7" w:rsidRDefault="00973FCE">
            <w:pPr>
              <w:jc w:val="center"/>
              <w:rPr>
                <w:rFonts w:ascii="Verdana" w:hAnsi="Verdana" w:cs="Arial"/>
                <w:rPrChange w:id="747" w:author="Paola" w:date="2020-02-21T08:08:00Z">
                  <w:rPr>
                    <w:rFonts w:ascii="Arial" w:hAnsi="Arial" w:cs="Arial"/>
                    <w:sz w:val="20"/>
                    <w:szCs w:val="20"/>
                  </w:rPr>
                </w:rPrChange>
              </w:rPr>
            </w:pPr>
            <w:r w:rsidRPr="001338C7">
              <w:rPr>
                <w:rFonts w:ascii="Verdana" w:hAnsi="Verdana" w:cs="Arial"/>
                <w:rPrChange w:id="748" w:author="Paola" w:date="2020-02-21T08:08:00Z">
                  <w:rPr>
                    <w:rFonts w:ascii="Arial" w:hAnsi="Arial" w:cs="Arial"/>
                    <w:sz w:val="20"/>
                    <w:szCs w:val="20"/>
                  </w:rPr>
                </w:rPrChange>
              </w:rPr>
              <w:t>10.1</w:t>
            </w:r>
          </w:p>
        </w:tc>
        <w:tc>
          <w:tcPr>
            <w:tcW w:w="5199" w:type="dxa"/>
            <w:tcBorders>
              <w:top w:val="nil"/>
              <w:left w:val="nil"/>
              <w:bottom w:val="single" w:sz="4" w:space="0" w:color="auto"/>
              <w:right w:val="single" w:sz="4" w:space="0" w:color="auto"/>
            </w:tcBorders>
            <w:shd w:val="clear" w:color="auto" w:fill="auto"/>
            <w:vAlign w:val="bottom"/>
            <w:hideMark/>
          </w:tcPr>
          <w:p w14:paraId="6E27DC4F" w14:textId="74D50C6E" w:rsidR="00973FCE" w:rsidRPr="001338C7" w:rsidRDefault="00973FCE">
            <w:pPr>
              <w:rPr>
                <w:rFonts w:ascii="Verdana" w:hAnsi="Verdana" w:cs="Arial"/>
                <w:rPrChange w:id="749" w:author="Paola" w:date="2020-02-21T08:08:00Z">
                  <w:rPr>
                    <w:rFonts w:ascii="Arial" w:hAnsi="Arial" w:cs="Arial"/>
                    <w:sz w:val="20"/>
                    <w:szCs w:val="20"/>
                  </w:rPr>
                </w:rPrChange>
              </w:rPr>
            </w:pPr>
            <w:r w:rsidRPr="001338C7">
              <w:rPr>
                <w:rFonts w:ascii="Verdana" w:hAnsi="Verdana" w:cs="Arial"/>
                <w:rPrChange w:id="750" w:author="Paola" w:date="2020-02-21T08:08:00Z">
                  <w:rPr>
                    <w:rFonts w:ascii="Arial" w:hAnsi="Arial" w:cs="Arial"/>
                    <w:sz w:val="20"/>
                    <w:szCs w:val="20"/>
                  </w:rPr>
                </w:rPrChange>
              </w:rPr>
              <w:t xml:space="preserve">punto de gas </w:t>
            </w:r>
            <w:r w:rsidR="000027C4" w:rsidRPr="001338C7">
              <w:rPr>
                <w:rFonts w:ascii="Verdana" w:hAnsi="Verdana" w:cs="Arial"/>
                <w:rPrChange w:id="751" w:author="Paola" w:date="2020-02-21T08:08:00Z">
                  <w:rPr>
                    <w:rFonts w:ascii="Arial" w:hAnsi="Arial" w:cs="Arial"/>
                    <w:sz w:val="20"/>
                    <w:szCs w:val="20"/>
                  </w:rPr>
                </w:rPrChange>
              </w:rPr>
              <w:t>y</w:t>
            </w:r>
            <w:r w:rsidRPr="001338C7">
              <w:rPr>
                <w:rFonts w:ascii="Verdana" w:hAnsi="Verdana" w:cs="Arial"/>
                <w:rPrChange w:id="752" w:author="Paola" w:date="2020-02-21T08:08:00Z">
                  <w:rPr>
                    <w:rFonts w:ascii="Arial" w:hAnsi="Arial" w:cs="Arial"/>
                    <w:sz w:val="20"/>
                    <w:szCs w:val="20"/>
                  </w:rPr>
                </w:rPrChange>
              </w:rPr>
              <w:t xml:space="preserve"> </w:t>
            </w:r>
            <w:r w:rsidR="000027C4" w:rsidRPr="001338C7">
              <w:rPr>
                <w:rFonts w:ascii="Verdana" w:hAnsi="Verdana" w:cs="Arial"/>
                <w:rPrChange w:id="753" w:author="Paola" w:date="2020-02-21T08:08:00Z">
                  <w:rPr>
                    <w:rFonts w:ascii="Arial" w:hAnsi="Arial" w:cs="Arial"/>
                    <w:sz w:val="20"/>
                    <w:szCs w:val="20"/>
                  </w:rPr>
                </w:rPrChange>
              </w:rPr>
              <w:t>tubería</w:t>
            </w:r>
            <w:r w:rsidRPr="001338C7">
              <w:rPr>
                <w:rFonts w:ascii="Verdana" w:hAnsi="Verdana" w:cs="Arial"/>
                <w:rPrChange w:id="754" w:author="Paola" w:date="2020-02-21T08:08:00Z">
                  <w:rPr>
                    <w:rFonts w:ascii="Arial" w:hAnsi="Arial" w:cs="Arial"/>
                    <w:sz w:val="20"/>
                    <w:szCs w:val="20"/>
                  </w:rPr>
                </w:rPrChange>
              </w:rPr>
              <w:t xml:space="preserve"> de media con </w:t>
            </w:r>
            <w:r w:rsidR="000027C4" w:rsidRPr="001338C7">
              <w:rPr>
                <w:rFonts w:ascii="Verdana" w:hAnsi="Verdana" w:cs="Arial"/>
                <w:rPrChange w:id="755" w:author="Paola" w:date="2020-02-21T08:08:00Z">
                  <w:rPr>
                    <w:rFonts w:ascii="Arial" w:hAnsi="Arial" w:cs="Arial"/>
                    <w:sz w:val="20"/>
                    <w:szCs w:val="20"/>
                  </w:rPr>
                </w:rPrChange>
              </w:rPr>
              <w:t>válvula</w:t>
            </w:r>
            <w:r w:rsidRPr="001338C7">
              <w:rPr>
                <w:rFonts w:ascii="Verdana" w:hAnsi="Verdana" w:cs="Arial"/>
                <w:rPrChange w:id="756" w:author="Paola" w:date="2020-02-21T08:08:00Z">
                  <w:rPr>
                    <w:rFonts w:ascii="Arial" w:hAnsi="Arial" w:cs="Arial"/>
                    <w:sz w:val="20"/>
                    <w:szCs w:val="20"/>
                  </w:rPr>
                </w:rPrChange>
              </w:rPr>
              <w:t xml:space="preserve"> de control</w:t>
            </w:r>
          </w:p>
        </w:tc>
        <w:tc>
          <w:tcPr>
            <w:tcW w:w="0" w:type="auto"/>
            <w:tcBorders>
              <w:top w:val="nil"/>
              <w:left w:val="nil"/>
              <w:bottom w:val="single" w:sz="4" w:space="0" w:color="auto"/>
              <w:right w:val="single" w:sz="4" w:space="0" w:color="auto"/>
            </w:tcBorders>
            <w:shd w:val="clear" w:color="auto" w:fill="auto"/>
            <w:noWrap/>
            <w:vAlign w:val="bottom"/>
            <w:hideMark/>
          </w:tcPr>
          <w:p w14:paraId="0A3BB019" w14:textId="77777777" w:rsidR="00973FCE" w:rsidRPr="001338C7" w:rsidRDefault="00973FCE">
            <w:pPr>
              <w:jc w:val="center"/>
              <w:rPr>
                <w:rFonts w:ascii="Verdana" w:hAnsi="Verdana" w:cs="Arial"/>
                <w:rPrChange w:id="757" w:author="Paola" w:date="2020-02-21T08:08:00Z">
                  <w:rPr>
                    <w:rFonts w:ascii="Arial" w:hAnsi="Arial" w:cs="Arial"/>
                    <w:sz w:val="20"/>
                    <w:szCs w:val="20"/>
                  </w:rPr>
                </w:rPrChange>
              </w:rPr>
            </w:pPr>
            <w:r w:rsidRPr="001338C7">
              <w:rPr>
                <w:rFonts w:ascii="Verdana" w:hAnsi="Verdana" w:cs="Arial"/>
                <w:rPrChange w:id="758" w:author="Paola" w:date="2020-02-21T08:08:00Z">
                  <w:rPr>
                    <w:rFonts w:ascii="Arial" w:hAnsi="Arial" w:cs="Arial"/>
                    <w:sz w:val="20"/>
                    <w:szCs w:val="20"/>
                  </w:rPr>
                </w:rPrChange>
              </w:rPr>
              <w:t>un</w:t>
            </w:r>
          </w:p>
        </w:tc>
        <w:tc>
          <w:tcPr>
            <w:tcW w:w="0" w:type="auto"/>
            <w:tcBorders>
              <w:top w:val="nil"/>
              <w:left w:val="nil"/>
              <w:bottom w:val="single" w:sz="4" w:space="0" w:color="auto"/>
              <w:right w:val="single" w:sz="4" w:space="0" w:color="auto"/>
            </w:tcBorders>
            <w:shd w:val="clear" w:color="auto" w:fill="auto"/>
            <w:noWrap/>
            <w:vAlign w:val="bottom"/>
            <w:hideMark/>
          </w:tcPr>
          <w:p w14:paraId="2EDF6A0D" w14:textId="77777777" w:rsidR="00973FCE" w:rsidRPr="001338C7" w:rsidRDefault="00973FCE">
            <w:pPr>
              <w:jc w:val="center"/>
              <w:rPr>
                <w:rFonts w:ascii="Verdana" w:hAnsi="Verdana" w:cs="Arial"/>
                <w:rPrChange w:id="759" w:author="Paola" w:date="2020-02-21T08:08:00Z">
                  <w:rPr>
                    <w:rFonts w:ascii="Arial" w:hAnsi="Arial" w:cs="Arial"/>
                    <w:sz w:val="20"/>
                    <w:szCs w:val="20"/>
                  </w:rPr>
                </w:rPrChange>
              </w:rPr>
            </w:pPr>
            <w:r w:rsidRPr="001338C7">
              <w:rPr>
                <w:rFonts w:ascii="Verdana" w:hAnsi="Verdana" w:cs="Arial"/>
                <w:rPrChange w:id="760" w:author="Paola" w:date="2020-02-21T08:08:00Z">
                  <w:rPr>
                    <w:rFonts w:ascii="Arial" w:hAnsi="Arial" w:cs="Arial"/>
                    <w:sz w:val="20"/>
                    <w:szCs w:val="20"/>
                  </w:rPr>
                </w:rPrChange>
              </w:rPr>
              <w:t>1.00</w:t>
            </w:r>
          </w:p>
        </w:tc>
        <w:tc>
          <w:tcPr>
            <w:tcW w:w="0" w:type="auto"/>
            <w:tcBorders>
              <w:top w:val="nil"/>
              <w:left w:val="nil"/>
              <w:bottom w:val="single" w:sz="4" w:space="0" w:color="auto"/>
              <w:right w:val="single" w:sz="4" w:space="0" w:color="auto"/>
            </w:tcBorders>
            <w:shd w:val="clear" w:color="auto" w:fill="auto"/>
            <w:noWrap/>
            <w:vAlign w:val="bottom"/>
            <w:hideMark/>
          </w:tcPr>
          <w:p w14:paraId="4BF44CB0" w14:textId="77777777" w:rsidR="00973FCE" w:rsidRPr="001338C7" w:rsidRDefault="00973FCE">
            <w:pPr>
              <w:jc w:val="center"/>
              <w:rPr>
                <w:rFonts w:ascii="Verdana" w:hAnsi="Verdana" w:cs="Arial"/>
                <w:rPrChange w:id="761" w:author="Paola" w:date="2020-02-21T08:08:00Z">
                  <w:rPr>
                    <w:rFonts w:ascii="Arial" w:hAnsi="Arial" w:cs="Arial"/>
                    <w:sz w:val="20"/>
                    <w:szCs w:val="20"/>
                  </w:rPr>
                </w:rPrChange>
              </w:rPr>
            </w:pPr>
            <w:r w:rsidRPr="001338C7">
              <w:rPr>
                <w:rFonts w:ascii="Verdana" w:hAnsi="Verdana" w:cs="Arial"/>
                <w:rPrChange w:id="762" w:author="Paola" w:date="2020-02-21T08:08:00Z">
                  <w:rPr>
                    <w:rFonts w:ascii="Arial" w:hAnsi="Arial" w:cs="Arial"/>
                    <w:sz w:val="20"/>
                    <w:szCs w:val="20"/>
                  </w:rPr>
                </w:rPrChange>
              </w:rPr>
              <w:t>$ 168,000</w:t>
            </w:r>
          </w:p>
        </w:tc>
        <w:tc>
          <w:tcPr>
            <w:tcW w:w="0" w:type="auto"/>
            <w:tcBorders>
              <w:top w:val="nil"/>
              <w:left w:val="nil"/>
              <w:bottom w:val="single" w:sz="4" w:space="0" w:color="auto"/>
              <w:right w:val="single" w:sz="8" w:space="0" w:color="auto"/>
            </w:tcBorders>
            <w:shd w:val="clear" w:color="auto" w:fill="auto"/>
            <w:noWrap/>
            <w:vAlign w:val="center"/>
            <w:hideMark/>
          </w:tcPr>
          <w:p w14:paraId="762EDF37" w14:textId="77777777" w:rsidR="00973FCE" w:rsidRPr="001338C7" w:rsidRDefault="00973FCE">
            <w:pPr>
              <w:jc w:val="right"/>
              <w:rPr>
                <w:rFonts w:ascii="Verdana" w:hAnsi="Verdana" w:cs="Arial"/>
                <w:rPrChange w:id="763" w:author="Paola" w:date="2020-02-21T08:08:00Z">
                  <w:rPr>
                    <w:rFonts w:ascii="Arial" w:hAnsi="Arial" w:cs="Arial"/>
                    <w:sz w:val="20"/>
                    <w:szCs w:val="20"/>
                  </w:rPr>
                </w:rPrChange>
              </w:rPr>
            </w:pPr>
            <w:r w:rsidRPr="001338C7">
              <w:rPr>
                <w:rFonts w:ascii="Verdana" w:hAnsi="Verdana" w:cs="Arial"/>
                <w:rPrChange w:id="764" w:author="Paola" w:date="2020-02-21T08:08:00Z">
                  <w:rPr>
                    <w:rFonts w:ascii="Arial" w:hAnsi="Arial" w:cs="Arial"/>
                    <w:sz w:val="20"/>
                    <w:szCs w:val="20"/>
                  </w:rPr>
                </w:rPrChange>
              </w:rPr>
              <w:t xml:space="preserve"> $             168,000 </w:t>
            </w:r>
          </w:p>
        </w:tc>
      </w:tr>
      <w:tr w:rsidR="00973FCE" w:rsidRPr="001338C7" w14:paraId="6573E5E6" w14:textId="77777777" w:rsidTr="00C67589">
        <w:trPr>
          <w:trHeight w:val="298"/>
        </w:trPr>
        <w:tc>
          <w:tcPr>
            <w:tcW w:w="0" w:type="auto"/>
            <w:tcBorders>
              <w:top w:val="nil"/>
              <w:left w:val="single" w:sz="8" w:space="0" w:color="auto"/>
              <w:bottom w:val="nil"/>
              <w:right w:val="single" w:sz="4" w:space="0" w:color="auto"/>
            </w:tcBorders>
            <w:shd w:val="clear" w:color="auto" w:fill="auto"/>
            <w:noWrap/>
            <w:vAlign w:val="bottom"/>
            <w:hideMark/>
          </w:tcPr>
          <w:p w14:paraId="5D8F6F58" w14:textId="77777777" w:rsidR="00973FCE" w:rsidRPr="001338C7" w:rsidRDefault="00973FCE">
            <w:pPr>
              <w:jc w:val="center"/>
              <w:rPr>
                <w:rFonts w:ascii="Verdana" w:hAnsi="Verdana" w:cs="Arial"/>
                <w:rPrChange w:id="765" w:author="Paola" w:date="2020-02-21T08:08:00Z">
                  <w:rPr>
                    <w:rFonts w:ascii="Arial" w:hAnsi="Arial" w:cs="Arial"/>
                    <w:sz w:val="20"/>
                    <w:szCs w:val="20"/>
                  </w:rPr>
                </w:rPrChange>
              </w:rPr>
            </w:pPr>
            <w:r w:rsidRPr="001338C7">
              <w:rPr>
                <w:rFonts w:ascii="Verdana" w:hAnsi="Verdana" w:cs="Arial"/>
                <w:rPrChange w:id="766" w:author="Paola" w:date="2020-02-21T08:08:00Z">
                  <w:rPr>
                    <w:rFonts w:ascii="Arial" w:hAnsi="Arial" w:cs="Arial"/>
                    <w:sz w:val="20"/>
                    <w:szCs w:val="20"/>
                  </w:rPr>
                </w:rPrChange>
              </w:rPr>
              <w:t>10.2</w:t>
            </w:r>
          </w:p>
        </w:tc>
        <w:tc>
          <w:tcPr>
            <w:tcW w:w="5199" w:type="dxa"/>
            <w:tcBorders>
              <w:top w:val="nil"/>
              <w:left w:val="nil"/>
              <w:bottom w:val="nil"/>
              <w:right w:val="single" w:sz="4" w:space="0" w:color="auto"/>
            </w:tcBorders>
            <w:shd w:val="clear" w:color="auto" w:fill="auto"/>
            <w:vAlign w:val="bottom"/>
            <w:hideMark/>
          </w:tcPr>
          <w:p w14:paraId="62AF5A1C" w14:textId="4AA4BF6C" w:rsidR="00973FCE" w:rsidRPr="001338C7" w:rsidRDefault="00973FCE">
            <w:pPr>
              <w:rPr>
                <w:rFonts w:ascii="Verdana" w:hAnsi="Verdana" w:cs="Arial"/>
                <w:rPrChange w:id="767" w:author="Paola" w:date="2020-02-21T08:08:00Z">
                  <w:rPr>
                    <w:rFonts w:ascii="Arial" w:hAnsi="Arial" w:cs="Arial"/>
                    <w:sz w:val="20"/>
                    <w:szCs w:val="20"/>
                  </w:rPr>
                </w:rPrChange>
              </w:rPr>
            </w:pPr>
            <w:r w:rsidRPr="001338C7">
              <w:rPr>
                <w:rFonts w:ascii="Verdana" w:hAnsi="Verdana" w:cs="Arial"/>
                <w:rPrChange w:id="768" w:author="Paola" w:date="2020-02-21T08:08:00Z">
                  <w:rPr>
                    <w:rFonts w:ascii="Arial" w:hAnsi="Arial" w:cs="Arial"/>
                    <w:sz w:val="20"/>
                    <w:szCs w:val="20"/>
                  </w:rPr>
                </w:rPrChange>
              </w:rPr>
              <w:t xml:space="preserve">suministro e </w:t>
            </w:r>
            <w:r w:rsidR="000027C4" w:rsidRPr="001338C7">
              <w:rPr>
                <w:rFonts w:ascii="Verdana" w:hAnsi="Verdana" w:cs="Arial"/>
                <w:rPrChange w:id="769" w:author="Paola" w:date="2020-02-21T08:08:00Z">
                  <w:rPr>
                    <w:rFonts w:ascii="Arial" w:hAnsi="Arial" w:cs="Arial"/>
                    <w:sz w:val="20"/>
                    <w:szCs w:val="20"/>
                  </w:rPr>
                </w:rPrChange>
              </w:rPr>
              <w:t>instalación</w:t>
            </w:r>
            <w:r w:rsidRPr="001338C7">
              <w:rPr>
                <w:rFonts w:ascii="Verdana" w:hAnsi="Verdana" w:cs="Arial"/>
                <w:rPrChange w:id="770" w:author="Paola" w:date="2020-02-21T08:08:00Z">
                  <w:rPr>
                    <w:rFonts w:ascii="Arial" w:hAnsi="Arial" w:cs="Arial"/>
                    <w:sz w:val="20"/>
                    <w:szCs w:val="20"/>
                  </w:rPr>
                </w:rPrChange>
              </w:rPr>
              <w:t xml:space="preserve"> </w:t>
            </w:r>
            <w:r w:rsidR="000027C4" w:rsidRPr="001338C7">
              <w:rPr>
                <w:rFonts w:ascii="Verdana" w:hAnsi="Verdana" w:cs="Arial"/>
                <w:rPrChange w:id="771" w:author="Paola" w:date="2020-02-21T08:08:00Z">
                  <w:rPr>
                    <w:rFonts w:ascii="Arial" w:hAnsi="Arial" w:cs="Arial"/>
                    <w:sz w:val="20"/>
                    <w:szCs w:val="20"/>
                  </w:rPr>
                </w:rPrChange>
              </w:rPr>
              <w:t>de calentador</w:t>
            </w:r>
            <w:r w:rsidRPr="001338C7">
              <w:rPr>
                <w:rFonts w:ascii="Verdana" w:hAnsi="Verdana" w:cs="Arial"/>
                <w:rPrChange w:id="772" w:author="Paola" w:date="2020-02-21T08:08:00Z">
                  <w:rPr>
                    <w:rFonts w:ascii="Arial" w:hAnsi="Arial" w:cs="Arial"/>
                    <w:sz w:val="20"/>
                    <w:szCs w:val="20"/>
                  </w:rPr>
                </w:rPrChange>
              </w:rPr>
              <w:t xml:space="preserve"> a gas </w:t>
            </w:r>
          </w:p>
        </w:tc>
        <w:tc>
          <w:tcPr>
            <w:tcW w:w="0" w:type="auto"/>
            <w:tcBorders>
              <w:top w:val="nil"/>
              <w:left w:val="nil"/>
              <w:bottom w:val="nil"/>
              <w:right w:val="single" w:sz="4" w:space="0" w:color="auto"/>
            </w:tcBorders>
            <w:shd w:val="clear" w:color="auto" w:fill="auto"/>
            <w:noWrap/>
            <w:vAlign w:val="bottom"/>
            <w:hideMark/>
          </w:tcPr>
          <w:p w14:paraId="7C20C786" w14:textId="77777777" w:rsidR="00973FCE" w:rsidRPr="001338C7" w:rsidRDefault="00973FCE">
            <w:pPr>
              <w:jc w:val="center"/>
              <w:rPr>
                <w:rFonts w:ascii="Verdana" w:hAnsi="Verdana" w:cs="Arial"/>
                <w:rPrChange w:id="773" w:author="Paola" w:date="2020-02-21T08:08:00Z">
                  <w:rPr>
                    <w:rFonts w:ascii="Arial" w:hAnsi="Arial" w:cs="Arial"/>
                    <w:sz w:val="20"/>
                    <w:szCs w:val="20"/>
                  </w:rPr>
                </w:rPrChange>
              </w:rPr>
            </w:pPr>
            <w:r w:rsidRPr="001338C7">
              <w:rPr>
                <w:rFonts w:ascii="Verdana" w:hAnsi="Verdana" w:cs="Arial"/>
                <w:rPrChange w:id="774" w:author="Paola" w:date="2020-02-21T08:08:00Z">
                  <w:rPr>
                    <w:rFonts w:ascii="Arial" w:hAnsi="Arial" w:cs="Arial"/>
                    <w:sz w:val="20"/>
                    <w:szCs w:val="20"/>
                  </w:rPr>
                </w:rPrChange>
              </w:rPr>
              <w:t>un</w:t>
            </w:r>
          </w:p>
        </w:tc>
        <w:tc>
          <w:tcPr>
            <w:tcW w:w="0" w:type="auto"/>
            <w:tcBorders>
              <w:top w:val="nil"/>
              <w:left w:val="nil"/>
              <w:bottom w:val="nil"/>
              <w:right w:val="single" w:sz="4" w:space="0" w:color="auto"/>
            </w:tcBorders>
            <w:shd w:val="clear" w:color="auto" w:fill="auto"/>
            <w:noWrap/>
            <w:vAlign w:val="bottom"/>
            <w:hideMark/>
          </w:tcPr>
          <w:p w14:paraId="10935A57" w14:textId="77777777" w:rsidR="00973FCE" w:rsidRPr="001338C7" w:rsidRDefault="00973FCE">
            <w:pPr>
              <w:jc w:val="center"/>
              <w:rPr>
                <w:rFonts w:ascii="Verdana" w:hAnsi="Verdana" w:cs="Arial"/>
                <w:rPrChange w:id="775" w:author="Paola" w:date="2020-02-21T08:08:00Z">
                  <w:rPr>
                    <w:rFonts w:ascii="Arial" w:hAnsi="Arial" w:cs="Arial"/>
                    <w:sz w:val="20"/>
                    <w:szCs w:val="20"/>
                  </w:rPr>
                </w:rPrChange>
              </w:rPr>
            </w:pPr>
            <w:r w:rsidRPr="001338C7">
              <w:rPr>
                <w:rFonts w:ascii="Verdana" w:hAnsi="Verdana" w:cs="Arial"/>
                <w:rPrChange w:id="776" w:author="Paola" w:date="2020-02-21T08:08:00Z">
                  <w:rPr>
                    <w:rFonts w:ascii="Arial" w:hAnsi="Arial" w:cs="Arial"/>
                    <w:sz w:val="20"/>
                    <w:szCs w:val="20"/>
                  </w:rPr>
                </w:rPrChange>
              </w:rPr>
              <w:t>1.00</w:t>
            </w:r>
          </w:p>
        </w:tc>
        <w:tc>
          <w:tcPr>
            <w:tcW w:w="0" w:type="auto"/>
            <w:tcBorders>
              <w:top w:val="nil"/>
              <w:left w:val="nil"/>
              <w:bottom w:val="nil"/>
              <w:right w:val="single" w:sz="4" w:space="0" w:color="auto"/>
            </w:tcBorders>
            <w:shd w:val="clear" w:color="auto" w:fill="auto"/>
            <w:noWrap/>
            <w:vAlign w:val="bottom"/>
            <w:hideMark/>
          </w:tcPr>
          <w:p w14:paraId="7FFD7C6A" w14:textId="77777777" w:rsidR="00973FCE" w:rsidRPr="001338C7" w:rsidRDefault="00973FCE">
            <w:pPr>
              <w:jc w:val="center"/>
              <w:rPr>
                <w:rFonts w:ascii="Verdana" w:hAnsi="Verdana" w:cs="Arial"/>
                <w:rPrChange w:id="777" w:author="Paola" w:date="2020-02-21T08:08:00Z">
                  <w:rPr>
                    <w:rFonts w:ascii="Arial" w:hAnsi="Arial" w:cs="Arial"/>
                    <w:sz w:val="20"/>
                    <w:szCs w:val="20"/>
                  </w:rPr>
                </w:rPrChange>
              </w:rPr>
            </w:pPr>
            <w:r w:rsidRPr="001338C7">
              <w:rPr>
                <w:rFonts w:ascii="Verdana" w:hAnsi="Verdana" w:cs="Arial"/>
                <w:rPrChange w:id="778" w:author="Paola" w:date="2020-02-21T08:08:00Z">
                  <w:rPr>
                    <w:rFonts w:ascii="Arial" w:hAnsi="Arial" w:cs="Arial"/>
                    <w:sz w:val="20"/>
                    <w:szCs w:val="20"/>
                  </w:rPr>
                </w:rPrChange>
              </w:rPr>
              <w:t>$ 502,000</w:t>
            </w:r>
          </w:p>
        </w:tc>
        <w:tc>
          <w:tcPr>
            <w:tcW w:w="0" w:type="auto"/>
            <w:tcBorders>
              <w:top w:val="nil"/>
              <w:left w:val="nil"/>
              <w:bottom w:val="nil"/>
              <w:right w:val="single" w:sz="8" w:space="0" w:color="auto"/>
            </w:tcBorders>
            <w:shd w:val="clear" w:color="auto" w:fill="auto"/>
            <w:noWrap/>
            <w:vAlign w:val="center"/>
            <w:hideMark/>
          </w:tcPr>
          <w:p w14:paraId="3A9AF348" w14:textId="77777777" w:rsidR="00973FCE" w:rsidRPr="001338C7" w:rsidRDefault="00973FCE">
            <w:pPr>
              <w:jc w:val="right"/>
              <w:rPr>
                <w:rFonts w:ascii="Verdana" w:hAnsi="Verdana" w:cs="Arial"/>
                <w:rPrChange w:id="779" w:author="Paola" w:date="2020-02-21T08:08:00Z">
                  <w:rPr>
                    <w:rFonts w:ascii="Arial" w:hAnsi="Arial" w:cs="Arial"/>
                    <w:sz w:val="20"/>
                    <w:szCs w:val="20"/>
                  </w:rPr>
                </w:rPrChange>
              </w:rPr>
            </w:pPr>
            <w:r w:rsidRPr="001338C7">
              <w:rPr>
                <w:rFonts w:ascii="Verdana" w:hAnsi="Verdana" w:cs="Arial"/>
                <w:rPrChange w:id="780" w:author="Paola" w:date="2020-02-21T08:08:00Z">
                  <w:rPr>
                    <w:rFonts w:ascii="Arial" w:hAnsi="Arial" w:cs="Arial"/>
                    <w:sz w:val="20"/>
                    <w:szCs w:val="20"/>
                  </w:rPr>
                </w:rPrChange>
              </w:rPr>
              <w:t xml:space="preserve"> $             502,000 </w:t>
            </w:r>
          </w:p>
        </w:tc>
      </w:tr>
      <w:tr w:rsidR="00973FCE" w:rsidRPr="001338C7" w14:paraId="584D368D" w14:textId="77777777" w:rsidTr="00C67589">
        <w:trPr>
          <w:trHeight w:val="313"/>
        </w:trPr>
        <w:tc>
          <w:tcPr>
            <w:tcW w:w="0" w:type="auto"/>
            <w:tcBorders>
              <w:top w:val="single" w:sz="4" w:space="0" w:color="auto"/>
              <w:left w:val="single" w:sz="8" w:space="0" w:color="auto"/>
              <w:bottom w:val="nil"/>
              <w:right w:val="single" w:sz="4" w:space="0" w:color="auto"/>
            </w:tcBorders>
            <w:shd w:val="clear" w:color="auto" w:fill="auto"/>
            <w:noWrap/>
            <w:vAlign w:val="bottom"/>
            <w:hideMark/>
          </w:tcPr>
          <w:p w14:paraId="2A47931B" w14:textId="77777777" w:rsidR="00973FCE" w:rsidRPr="001338C7" w:rsidRDefault="00973FCE">
            <w:pPr>
              <w:jc w:val="center"/>
              <w:rPr>
                <w:rFonts w:ascii="Verdana" w:hAnsi="Verdana" w:cs="Arial"/>
                <w:rPrChange w:id="781" w:author="Paola" w:date="2020-02-21T08:08:00Z">
                  <w:rPr>
                    <w:rFonts w:ascii="Arial" w:hAnsi="Arial" w:cs="Arial"/>
                    <w:sz w:val="20"/>
                    <w:szCs w:val="20"/>
                  </w:rPr>
                </w:rPrChange>
              </w:rPr>
            </w:pPr>
            <w:r w:rsidRPr="001338C7">
              <w:rPr>
                <w:rFonts w:ascii="Verdana" w:hAnsi="Verdana" w:cs="Arial"/>
                <w:rPrChange w:id="782" w:author="Paola" w:date="2020-02-21T08:08:00Z">
                  <w:rPr>
                    <w:rFonts w:ascii="Arial" w:hAnsi="Arial" w:cs="Arial"/>
                    <w:sz w:val="20"/>
                    <w:szCs w:val="20"/>
                  </w:rPr>
                </w:rPrChange>
              </w:rPr>
              <w:t>10.3</w:t>
            </w:r>
          </w:p>
        </w:tc>
        <w:tc>
          <w:tcPr>
            <w:tcW w:w="5199" w:type="dxa"/>
            <w:tcBorders>
              <w:top w:val="single" w:sz="4" w:space="0" w:color="auto"/>
              <w:left w:val="nil"/>
              <w:bottom w:val="nil"/>
              <w:right w:val="single" w:sz="4" w:space="0" w:color="auto"/>
            </w:tcBorders>
            <w:shd w:val="clear" w:color="auto" w:fill="auto"/>
            <w:vAlign w:val="bottom"/>
            <w:hideMark/>
          </w:tcPr>
          <w:p w14:paraId="16E33187" w14:textId="3F1385B0" w:rsidR="00973FCE" w:rsidRPr="001338C7" w:rsidRDefault="000027C4">
            <w:pPr>
              <w:rPr>
                <w:rFonts w:ascii="Verdana" w:hAnsi="Verdana" w:cs="Arial"/>
                <w:rPrChange w:id="783" w:author="Paola" w:date="2020-02-21T08:08:00Z">
                  <w:rPr>
                    <w:rFonts w:ascii="Arial" w:hAnsi="Arial" w:cs="Arial"/>
                    <w:sz w:val="20"/>
                    <w:szCs w:val="20"/>
                  </w:rPr>
                </w:rPrChange>
              </w:rPr>
            </w:pPr>
            <w:r w:rsidRPr="001338C7">
              <w:rPr>
                <w:rFonts w:ascii="Verdana" w:hAnsi="Verdana" w:cs="Arial"/>
                <w:rPrChange w:id="784" w:author="Paola" w:date="2020-02-21T08:08:00Z">
                  <w:rPr>
                    <w:rFonts w:ascii="Arial" w:hAnsi="Arial" w:cs="Arial"/>
                    <w:sz w:val="20"/>
                    <w:szCs w:val="20"/>
                  </w:rPr>
                </w:rPrChange>
              </w:rPr>
              <w:t>prolongación</w:t>
            </w:r>
            <w:r w:rsidR="00973FCE" w:rsidRPr="001338C7">
              <w:rPr>
                <w:rFonts w:ascii="Verdana" w:hAnsi="Verdana" w:cs="Arial"/>
                <w:rPrChange w:id="785" w:author="Paola" w:date="2020-02-21T08:08:00Z">
                  <w:rPr>
                    <w:rFonts w:ascii="Arial" w:hAnsi="Arial" w:cs="Arial"/>
                    <w:sz w:val="20"/>
                    <w:szCs w:val="20"/>
                  </w:rPr>
                </w:rPrChange>
              </w:rPr>
              <w:t xml:space="preserve"> de </w:t>
            </w:r>
            <w:r w:rsidRPr="001338C7">
              <w:rPr>
                <w:rFonts w:ascii="Verdana" w:hAnsi="Verdana" w:cs="Arial"/>
                <w:rPrChange w:id="786" w:author="Paola" w:date="2020-02-21T08:08:00Z">
                  <w:rPr>
                    <w:rFonts w:ascii="Arial" w:hAnsi="Arial" w:cs="Arial"/>
                    <w:sz w:val="20"/>
                    <w:szCs w:val="20"/>
                  </w:rPr>
                </w:rPrChange>
              </w:rPr>
              <w:t>manguera</w:t>
            </w:r>
            <w:r w:rsidR="00973FCE" w:rsidRPr="001338C7">
              <w:rPr>
                <w:rFonts w:ascii="Verdana" w:hAnsi="Verdana" w:cs="Arial"/>
                <w:rPrChange w:id="787" w:author="Paola" w:date="2020-02-21T08:08:00Z">
                  <w:rPr>
                    <w:rFonts w:ascii="Arial" w:hAnsi="Arial" w:cs="Arial"/>
                    <w:sz w:val="20"/>
                    <w:szCs w:val="20"/>
                  </w:rPr>
                </w:rPrChange>
              </w:rPr>
              <w:t xml:space="preserve"> y </w:t>
            </w:r>
            <w:r w:rsidRPr="001338C7">
              <w:rPr>
                <w:rFonts w:ascii="Verdana" w:hAnsi="Verdana" w:cs="Arial"/>
                <w:rPrChange w:id="788" w:author="Paola" w:date="2020-02-21T08:08:00Z">
                  <w:rPr>
                    <w:rFonts w:ascii="Arial" w:hAnsi="Arial" w:cs="Arial"/>
                    <w:sz w:val="20"/>
                    <w:szCs w:val="20"/>
                  </w:rPr>
                </w:rPrChange>
              </w:rPr>
              <w:t>tubería</w:t>
            </w:r>
            <w:r w:rsidR="00973FCE" w:rsidRPr="001338C7">
              <w:rPr>
                <w:rFonts w:ascii="Verdana" w:hAnsi="Verdana" w:cs="Arial"/>
                <w:rPrChange w:id="789" w:author="Paola" w:date="2020-02-21T08:08:00Z">
                  <w:rPr>
                    <w:rFonts w:ascii="Arial" w:hAnsi="Arial" w:cs="Arial"/>
                    <w:sz w:val="20"/>
                    <w:szCs w:val="20"/>
                  </w:rPr>
                </w:rPrChange>
              </w:rPr>
              <w:t xml:space="preserve"> para acomedida de gas</w:t>
            </w:r>
          </w:p>
        </w:tc>
        <w:tc>
          <w:tcPr>
            <w:tcW w:w="0" w:type="auto"/>
            <w:tcBorders>
              <w:top w:val="single" w:sz="4" w:space="0" w:color="auto"/>
              <w:left w:val="nil"/>
              <w:bottom w:val="nil"/>
              <w:right w:val="single" w:sz="4" w:space="0" w:color="auto"/>
            </w:tcBorders>
            <w:shd w:val="clear" w:color="auto" w:fill="auto"/>
            <w:noWrap/>
            <w:vAlign w:val="bottom"/>
            <w:hideMark/>
          </w:tcPr>
          <w:p w14:paraId="24EFBCCB" w14:textId="77777777" w:rsidR="00973FCE" w:rsidRPr="001338C7" w:rsidRDefault="00973FCE">
            <w:pPr>
              <w:jc w:val="center"/>
              <w:rPr>
                <w:rFonts w:ascii="Verdana" w:hAnsi="Verdana" w:cs="Arial"/>
                <w:rPrChange w:id="790" w:author="Paola" w:date="2020-02-21T08:08:00Z">
                  <w:rPr>
                    <w:rFonts w:ascii="Arial" w:hAnsi="Arial" w:cs="Arial"/>
                    <w:sz w:val="20"/>
                    <w:szCs w:val="20"/>
                  </w:rPr>
                </w:rPrChange>
              </w:rPr>
            </w:pPr>
            <w:r w:rsidRPr="001338C7">
              <w:rPr>
                <w:rFonts w:ascii="Verdana" w:hAnsi="Verdana" w:cs="Arial"/>
                <w:rPrChange w:id="791" w:author="Paola" w:date="2020-02-21T08:08:00Z">
                  <w:rPr>
                    <w:rFonts w:ascii="Arial" w:hAnsi="Arial" w:cs="Arial"/>
                    <w:sz w:val="20"/>
                    <w:szCs w:val="20"/>
                  </w:rPr>
                </w:rPrChange>
              </w:rPr>
              <w:t>un</w:t>
            </w:r>
          </w:p>
        </w:tc>
        <w:tc>
          <w:tcPr>
            <w:tcW w:w="0" w:type="auto"/>
            <w:tcBorders>
              <w:top w:val="single" w:sz="4" w:space="0" w:color="auto"/>
              <w:left w:val="nil"/>
              <w:bottom w:val="nil"/>
              <w:right w:val="single" w:sz="4" w:space="0" w:color="auto"/>
            </w:tcBorders>
            <w:shd w:val="clear" w:color="auto" w:fill="auto"/>
            <w:noWrap/>
            <w:vAlign w:val="bottom"/>
            <w:hideMark/>
          </w:tcPr>
          <w:p w14:paraId="1C2A8CCB" w14:textId="77777777" w:rsidR="00973FCE" w:rsidRPr="001338C7" w:rsidRDefault="00973FCE">
            <w:pPr>
              <w:jc w:val="center"/>
              <w:rPr>
                <w:rFonts w:ascii="Verdana" w:hAnsi="Verdana" w:cs="Arial"/>
                <w:rPrChange w:id="792" w:author="Paola" w:date="2020-02-21T08:08:00Z">
                  <w:rPr>
                    <w:rFonts w:ascii="Arial" w:hAnsi="Arial" w:cs="Arial"/>
                    <w:sz w:val="20"/>
                    <w:szCs w:val="20"/>
                  </w:rPr>
                </w:rPrChange>
              </w:rPr>
            </w:pPr>
            <w:r w:rsidRPr="001338C7">
              <w:rPr>
                <w:rFonts w:ascii="Verdana" w:hAnsi="Verdana" w:cs="Arial"/>
                <w:rPrChange w:id="793" w:author="Paola" w:date="2020-02-21T08:08:00Z">
                  <w:rPr>
                    <w:rFonts w:ascii="Arial" w:hAnsi="Arial" w:cs="Arial"/>
                    <w:sz w:val="20"/>
                    <w:szCs w:val="20"/>
                  </w:rPr>
                </w:rPrChange>
              </w:rPr>
              <w:t>1.00</w:t>
            </w:r>
          </w:p>
        </w:tc>
        <w:tc>
          <w:tcPr>
            <w:tcW w:w="0" w:type="auto"/>
            <w:tcBorders>
              <w:top w:val="single" w:sz="4" w:space="0" w:color="auto"/>
              <w:left w:val="nil"/>
              <w:bottom w:val="nil"/>
              <w:right w:val="single" w:sz="4" w:space="0" w:color="auto"/>
            </w:tcBorders>
            <w:shd w:val="clear" w:color="auto" w:fill="auto"/>
            <w:noWrap/>
            <w:vAlign w:val="bottom"/>
            <w:hideMark/>
          </w:tcPr>
          <w:p w14:paraId="27680171" w14:textId="77777777" w:rsidR="00973FCE" w:rsidRPr="001338C7" w:rsidRDefault="00973FCE">
            <w:pPr>
              <w:jc w:val="center"/>
              <w:rPr>
                <w:rFonts w:ascii="Verdana" w:hAnsi="Verdana" w:cs="Arial"/>
                <w:rPrChange w:id="794" w:author="Paola" w:date="2020-02-21T08:08:00Z">
                  <w:rPr>
                    <w:rFonts w:ascii="Arial" w:hAnsi="Arial" w:cs="Arial"/>
                    <w:sz w:val="20"/>
                    <w:szCs w:val="20"/>
                  </w:rPr>
                </w:rPrChange>
              </w:rPr>
            </w:pPr>
            <w:r w:rsidRPr="001338C7">
              <w:rPr>
                <w:rFonts w:ascii="Verdana" w:hAnsi="Verdana" w:cs="Arial"/>
                <w:rPrChange w:id="795" w:author="Paola" w:date="2020-02-21T08:08:00Z">
                  <w:rPr>
                    <w:rFonts w:ascii="Arial" w:hAnsi="Arial" w:cs="Arial"/>
                    <w:sz w:val="20"/>
                    <w:szCs w:val="20"/>
                  </w:rPr>
                </w:rPrChange>
              </w:rPr>
              <w:t>$ 382,000</w:t>
            </w:r>
          </w:p>
        </w:tc>
        <w:tc>
          <w:tcPr>
            <w:tcW w:w="0" w:type="auto"/>
            <w:tcBorders>
              <w:top w:val="single" w:sz="4" w:space="0" w:color="auto"/>
              <w:left w:val="nil"/>
              <w:bottom w:val="nil"/>
              <w:right w:val="single" w:sz="8" w:space="0" w:color="auto"/>
            </w:tcBorders>
            <w:shd w:val="clear" w:color="auto" w:fill="auto"/>
            <w:noWrap/>
            <w:vAlign w:val="center"/>
            <w:hideMark/>
          </w:tcPr>
          <w:p w14:paraId="5C0C20A5" w14:textId="77777777" w:rsidR="00973FCE" w:rsidRPr="001338C7" w:rsidRDefault="00973FCE">
            <w:pPr>
              <w:jc w:val="right"/>
              <w:rPr>
                <w:rFonts w:ascii="Verdana" w:hAnsi="Verdana" w:cs="Arial"/>
                <w:rPrChange w:id="796" w:author="Paola" w:date="2020-02-21T08:08:00Z">
                  <w:rPr>
                    <w:rFonts w:ascii="Arial" w:hAnsi="Arial" w:cs="Arial"/>
                    <w:sz w:val="20"/>
                    <w:szCs w:val="20"/>
                  </w:rPr>
                </w:rPrChange>
              </w:rPr>
            </w:pPr>
            <w:r w:rsidRPr="001338C7">
              <w:rPr>
                <w:rFonts w:ascii="Verdana" w:hAnsi="Verdana" w:cs="Arial"/>
                <w:rPrChange w:id="797" w:author="Paola" w:date="2020-02-21T08:08:00Z">
                  <w:rPr>
                    <w:rFonts w:ascii="Arial" w:hAnsi="Arial" w:cs="Arial"/>
                    <w:sz w:val="20"/>
                    <w:szCs w:val="20"/>
                  </w:rPr>
                </w:rPrChange>
              </w:rPr>
              <w:t xml:space="preserve"> $             382,000 </w:t>
            </w:r>
          </w:p>
        </w:tc>
      </w:tr>
      <w:tr w:rsidR="00973FCE" w:rsidRPr="001338C7" w14:paraId="308422F8" w14:textId="77777777" w:rsidTr="00C67589">
        <w:trPr>
          <w:trHeight w:val="313"/>
        </w:trPr>
        <w:tc>
          <w:tcPr>
            <w:tcW w:w="0" w:type="auto"/>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2532AC8C" w14:textId="77777777" w:rsidR="00973FCE" w:rsidRPr="001338C7" w:rsidRDefault="00973FCE">
            <w:pPr>
              <w:jc w:val="center"/>
              <w:rPr>
                <w:rFonts w:ascii="Verdana" w:hAnsi="Verdana" w:cs="Arial"/>
                <w:rPrChange w:id="798" w:author="Paola" w:date="2020-02-21T08:08:00Z">
                  <w:rPr>
                    <w:rFonts w:ascii="Arial" w:hAnsi="Arial" w:cs="Arial"/>
                    <w:sz w:val="20"/>
                    <w:szCs w:val="20"/>
                  </w:rPr>
                </w:rPrChange>
              </w:rPr>
            </w:pPr>
            <w:r w:rsidRPr="001338C7">
              <w:rPr>
                <w:rFonts w:ascii="Verdana" w:hAnsi="Verdana" w:cs="Arial"/>
                <w:rPrChange w:id="799" w:author="Paola" w:date="2020-02-21T08:08:00Z">
                  <w:rPr>
                    <w:rFonts w:ascii="Arial" w:hAnsi="Arial" w:cs="Arial"/>
                    <w:sz w:val="20"/>
                    <w:szCs w:val="20"/>
                  </w:rPr>
                </w:rPrChange>
              </w:rPr>
              <w:t> </w:t>
            </w:r>
          </w:p>
        </w:tc>
        <w:tc>
          <w:tcPr>
            <w:tcW w:w="0" w:type="auto"/>
            <w:tcBorders>
              <w:top w:val="single" w:sz="4" w:space="0" w:color="auto"/>
              <w:left w:val="nil"/>
              <w:bottom w:val="single" w:sz="8" w:space="0" w:color="auto"/>
              <w:right w:val="single" w:sz="4" w:space="0" w:color="auto"/>
            </w:tcBorders>
            <w:shd w:val="clear" w:color="auto" w:fill="auto"/>
            <w:noWrap/>
            <w:vAlign w:val="bottom"/>
            <w:hideMark/>
          </w:tcPr>
          <w:p w14:paraId="24122ADD" w14:textId="77777777" w:rsidR="00973FCE" w:rsidRPr="001338C7" w:rsidRDefault="00973FCE">
            <w:pPr>
              <w:jc w:val="right"/>
              <w:rPr>
                <w:rFonts w:ascii="Verdana" w:hAnsi="Verdana" w:cs="Arial"/>
                <w:rPrChange w:id="800" w:author="Paola" w:date="2020-02-21T08:08:00Z">
                  <w:rPr>
                    <w:rFonts w:ascii="Arial" w:hAnsi="Arial" w:cs="Arial"/>
                    <w:sz w:val="20"/>
                    <w:szCs w:val="20"/>
                  </w:rPr>
                </w:rPrChange>
              </w:rPr>
            </w:pPr>
            <w:r w:rsidRPr="001338C7">
              <w:rPr>
                <w:rFonts w:ascii="Verdana" w:hAnsi="Verdana" w:cs="Arial"/>
                <w:rPrChange w:id="801" w:author="Paola" w:date="2020-02-21T08:08:00Z">
                  <w:rPr>
                    <w:rFonts w:ascii="Arial" w:hAnsi="Arial" w:cs="Arial"/>
                    <w:sz w:val="20"/>
                    <w:szCs w:val="20"/>
                  </w:rPr>
                </w:rPrChange>
              </w:rPr>
              <w:t>SUB TOTAL</w:t>
            </w:r>
          </w:p>
        </w:tc>
        <w:tc>
          <w:tcPr>
            <w:tcW w:w="0" w:type="auto"/>
            <w:tcBorders>
              <w:top w:val="single" w:sz="4" w:space="0" w:color="auto"/>
              <w:left w:val="nil"/>
              <w:bottom w:val="single" w:sz="8" w:space="0" w:color="auto"/>
              <w:right w:val="single" w:sz="4" w:space="0" w:color="auto"/>
            </w:tcBorders>
            <w:shd w:val="clear" w:color="auto" w:fill="auto"/>
            <w:noWrap/>
            <w:vAlign w:val="bottom"/>
            <w:hideMark/>
          </w:tcPr>
          <w:p w14:paraId="68031602" w14:textId="77777777" w:rsidR="00973FCE" w:rsidRPr="001338C7" w:rsidRDefault="00973FCE">
            <w:pPr>
              <w:jc w:val="center"/>
              <w:rPr>
                <w:rFonts w:ascii="Verdana" w:hAnsi="Verdana" w:cs="Arial"/>
                <w:rPrChange w:id="802" w:author="Paola" w:date="2020-02-21T08:08:00Z">
                  <w:rPr>
                    <w:rFonts w:ascii="Arial" w:hAnsi="Arial" w:cs="Arial"/>
                    <w:sz w:val="20"/>
                    <w:szCs w:val="20"/>
                  </w:rPr>
                </w:rPrChange>
              </w:rPr>
            </w:pPr>
            <w:r w:rsidRPr="001338C7">
              <w:rPr>
                <w:rFonts w:ascii="Verdana" w:hAnsi="Verdana" w:cs="Arial"/>
                <w:rPrChange w:id="803" w:author="Paola" w:date="2020-02-21T08:08:00Z">
                  <w:rPr>
                    <w:rFonts w:ascii="Arial" w:hAnsi="Arial" w:cs="Arial"/>
                    <w:sz w:val="20"/>
                    <w:szCs w:val="20"/>
                  </w:rPr>
                </w:rPrChange>
              </w:rPr>
              <w:t> </w:t>
            </w:r>
          </w:p>
        </w:tc>
        <w:tc>
          <w:tcPr>
            <w:tcW w:w="0" w:type="auto"/>
            <w:tcBorders>
              <w:top w:val="single" w:sz="4" w:space="0" w:color="auto"/>
              <w:left w:val="nil"/>
              <w:bottom w:val="single" w:sz="8" w:space="0" w:color="auto"/>
              <w:right w:val="single" w:sz="4" w:space="0" w:color="auto"/>
            </w:tcBorders>
            <w:shd w:val="clear" w:color="auto" w:fill="auto"/>
            <w:noWrap/>
            <w:vAlign w:val="bottom"/>
            <w:hideMark/>
          </w:tcPr>
          <w:p w14:paraId="59702DA1" w14:textId="77777777" w:rsidR="00973FCE" w:rsidRPr="001338C7" w:rsidRDefault="00973FCE">
            <w:pPr>
              <w:jc w:val="center"/>
              <w:rPr>
                <w:rFonts w:ascii="Verdana" w:hAnsi="Verdana" w:cs="Arial"/>
                <w:rPrChange w:id="804" w:author="Paola" w:date="2020-02-21T08:08:00Z">
                  <w:rPr>
                    <w:rFonts w:ascii="Arial" w:hAnsi="Arial" w:cs="Arial"/>
                    <w:sz w:val="20"/>
                    <w:szCs w:val="20"/>
                  </w:rPr>
                </w:rPrChange>
              </w:rPr>
            </w:pPr>
            <w:r w:rsidRPr="001338C7">
              <w:rPr>
                <w:rFonts w:ascii="Verdana" w:hAnsi="Verdana" w:cs="Arial"/>
                <w:rPrChange w:id="805" w:author="Paola" w:date="2020-02-21T08:08:00Z">
                  <w:rPr>
                    <w:rFonts w:ascii="Arial" w:hAnsi="Arial" w:cs="Arial"/>
                    <w:sz w:val="20"/>
                    <w:szCs w:val="20"/>
                  </w:rPr>
                </w:rPrChange>
              </w:rPr>
              <w:t> </w:t>
            </w:r>
          </w:p>
        </w:tc>
        <w:tc>
          <w:tcPr>
            <w:tcW w:w="0" w:type="auto"/>
            <w:tcBorders>
              <w:top w:val="single" w:sz="4" w:space="0" w:color="auto"/>
              <w:left w:val="nil"/>
              <w:bottom w:val="single" w:sz="8" w:space="0" w:color="auto"/>
              <w:right w:val="nil"/>
            </w:tcBorders>
            <w:shd w:val="clear" w:color="auto" w:fill="auto"/>
            <w:noWrap/>
            <w:vAlign w:val="bottom"/>
            <w:hideMark/>
          </w:tcPr>
          <w:p w14:paraId="3F9370B3" w14:textId="77777777" w:rsidR="00973FCE" w:rsidRPr="001338C7" w:rsidRDefault="00973FCE">
            <w:pPr>
              <w:jc w:val="center"/>
              <w:rPr>
                <w:rFonts w:ascii="Verdana" w:hAnsi="Verdana" w:cs="Arial"/>
                <w:rPrChange w:id="806" w:author="Paola" w:date="2020-02-21T08:08:00Z">
                  <w:rPr>
                    <w:rFonts w:ascii="Arial" w:hAnsi="Arial" w:cs="Arial"/>
                    <w:sz w:val="20"/>
                    <w:szCs w:val="20"/>
                  </w:rPr>
                </w:rPrChange>
              </w:rPr>
            </w:pPr>
            <w:r w:rsidRPr="001338C7">
              <w:rPr>
                <w:rFonts w:ascii="Verdana" w:hAnsi="Verdana" w:cs="Arial"/>
                <w:rPrChange w:id="807" w:author="Paola" w:date="2020-02-21T08:08:00Z">
                  <w:rPr>
                    <w:rFonts w:ascii="Arial" w:hAnsi="Arial" w:cs="Arial"/>
                    <w:sz w:val="20"/>
                    <w:szCs w:val="20"/>
                  </w:rPr>
                </w:rPrChange>
              </w:rPr>
              <w:t> </w:t>
            </w:r>
          </w:p>
        </w:tc>
        <w:tc>
          <w:tcPr>
            <w:tcW w:w="0" w:type="auto"/>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6575C7F" w14:textId="77777777" w:rsidR="00973FCE" w:rsidRPr="001338C7" w:rsidRDefault="00973FCE">
            <w:pPr>
              <w:jc w:val="right"/>
              <w:rPr>
                <w:rFonts w:ascii="Verdana" w:hAnsi="Verdana" w:cs="Arial"/>
                <w:b/>
                <w:bCs/>
                <w:rPrChange w:id="808" w:author="Paola" w:date="2020-02-21T08:08:00Z">
                  <w:rPr>
                    <w:rFonts w:ascii="Arial" w:hAnsi="Arial" w:cs="Arial"/>
                    <w:b/>
                    <w:bCs/>
                    <w:sz w:val="20"/>
                    <w:szCs w:val="20"/>
                  </w:rPr>
                </w:rPrChange>
              </w:rPr>
            </w:pPr>
            <w:r w:rsidRPr="001338C7">
              <w:rPr>
                <w:rFonts w:ascii="Verdana" w:hAnsi="Verdana" w:cs="Arial"/>
                <w:b/>
                <w:bCs/>
                <w:rPrChange w:id="809" w:author="Paola" w:date="2020-02-21T08:08:00Z">
                  <w:rPr>
                    <w:rFonts w:ascii="Arial" w:hAnsi="Arial" w:cs="Arial"/>
                    <w:b/>
                    <w:bCs/>
                    <w:sz w:val="20"/>
                    <w:szCs w:val="20"/>
                  </w:rPr>
                </w:rPrChange>
              </w:rPr>
              <w:t>$ 1,052,000</w:t>
            </w:r>
          </w:p>
        </w:tc>
      </w:tr>
      <w:tr w:rsidR="00973FCE" w:rsidRPr="001338C7" w14:paraId="3DA03D18" w14:textId="77777777" w:rsidTr="00C67589">
        <w:trPr>
          <w:trHeight w:val="298"/>
        </w:trPr>
        <w:tc>
          <w:tcPr>
            <w:tcW w:w="0" w:type="auto"/>
            <w:tcBorders>
              <w:top w:val="nil"/>
              <w:left w:val="single" w:sz="8" w:space="0" w:color="auto"/>
              <w:bottom w:val="single" w:sz="4" w:space="0" w:color="auto"/>
              <w:right w:val="single" w:sz="4" w:space="0" w:color="auto"/>
            </w:tcBorders>
            <w:shd w:val="clear" w:color="000000" w:fill="333F4F"/>
            <w:noWrap/>
            <w:vAlign w:val="bottom"/>
            <w:hideMark/>
          </w:tcPr>
          <w:p w14:paraId="583E4BB9" w14:textId="77777777" w:rsidR="00973FCE" w:rsidRPr="001338C7" w:rsidRDefault="00973FCE">
            <w:pPr>
              <w:jc w:val="center"/>
              <w:rPr>
                <w:rFonts w:ascii="Verdana" w:hAnsi="Verdana" w:cs="Arial"/>
                <w:color w:val="FFFFFF"/>
                <w:rPrChange w:id="810" w:author="Paola" w:date="2020-02-21T08:08:00Z">
                  <w:rPr>
                    <w:rFonts w:ascii="Arial" w:hAnsi="Arial" w:cs="Arial"/>
                    <w:color w:val="FFFFFF"/>
                    <w:sz w:val="20"/>
                    <w:szCs w:val="20"/>
                  </w:rPr>
                </w:rPrChange>
              </w:rPr>
            </w:pPr>
            <w:r w:rsidRPr="001338C7">
              <w:rPr>
                <w:rFonts w:ascii="Verdana" w:hAnsi="Verdana" w:cs="Arial"/>
                <w:color w:val="FFFFFF"/>
                <w:rPrChange w:id="811" w:author="Paola" w:date="2020-02-21T08:08:00Z">
                  <w:rPr>
                    <w:rFonts w:ascii="Arial" w:hAnsi="Arial" w:cs="Arial"/>
                    <w:color w:val="FFFFFF"/>
                    <w:sz w:val="20"/>
                    <w:szCs w:val="20"/>
                  </w:rPr>
                </w:rPrChange>
              </w:rPr>
              <w:t>11</w:t>
            </w:r>
          </w:p>
        </w:tc>
        <w:tc>
          <w:tcPr>
            <w:tcW w:w="0" w:type="auto"/>
            <w:gridSpan w:val="5"/>
            <w:tcBorders>
              <w:top w:val="single" w:sz="8" w:space="0" w:color="auto"/>
              <w:left w:val="nil"/>
              <w:bottom w:val="single" w:sz="4" w:space="0" w:color="auto"/>
              <w:right w:val="single" w:sz="8" w:space="0" w:color="000000"/>
            </w:tcBorders>
            <w:shd w:val="clear" w:color="000000" w:fill="333F4F"/>
            <w:noWrap/>
            <w:vAlign w:val="bottom"/>
            <w:hideMark/>
          </w:tcPr>
          <w:p w14:paraId="68EBEAEC" w14:textId="77777777" w:rsidR="00973FCE" w:rsidRPr="001338C7" w:rsidRDefault="00973FCE">
            <w:pPr>
              <w:jc w:val="center"/>
              <w:rPr>
                <w:rFonts w:ascii="Verdana" w:hAnsi="Verdana" w:cs="Arial"/>
                <w:color w:val="FFFFFF"/>
                <w:rPrChange w:id="812" w:author="Paola" w:date="2020-02-21T08:08:00Z">
                  <w:rPr>
                    <w:rFonts w:ascii="Arial" w:hAnsi="Arial" w:cs="Arial"/>
                    <w:color w:val="FFFFFF"/>
                    <w:sz w:val="20"/>
                    <w:szCs w:val="20"/>
                  </w:rPr>
                </w:rPrChange>
              </w:rPr>
            </w:pPr>
            <w:r w:rsidRPr="001338C7">
              <w:rPr>
                <w:rFonts w:ascii="Verdana" w:hAnsi="Verdana" w:cs="Arial"/>
                <w:color w:val="FFFFFF"/>
                <w:rPrChange w:id="813" w:author="Paola" w:date="2020-02-21T08:08:00Z">
                  <w:rPr>
                    <w:rFonts w:ascii="Arial" w:hAnsi="Arial" w:cs="Arial"/>
                    <w:color w:val="FFFFFF"/>
                    <w:sz w:val="20"/>
                    <w:szCs w:val="20"/>
                  </w:rPr>
                </w:rPrChange>
              </w:rPr>
              <w:t>ILUMINACION REDES ELECTRICAS</w:t>
            </w:r>
          </w:p>
        </w:tc>
      </w:tr>
      <w:tr w:rsidR="00973FCE" w:rsidRPr="001338C7" w14:paraId="763A02D9" w14:textId="77777777" w:rsidTr="00C67589">
        <w:trPr>
          <w:trHeight w:val="298"/>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4754A7FF" w14:textId="77777777" w:rsidR="00973FCE" w:rsidRPr="001338C7" w:rsidRDefault="00973FCE">
            <w:pPr>
              <w:jc w:val="center"/>
              <w:rPr>
                <w:rFonts w:ascii="Verdana" w:hAnsi="Verdana" w:cs="Arial"/>
                <w:rPrChange w:id="814" w:author="Paola" w:date="2020-02-21T08:08:00Z">
                  <w:rPr>
                    <w:rFonts w:ascii="Arial" w:hAnsi="Arial" w:cs="Arial"/>
                    <w:sz w:val="20"/>
                    <w:szCs w:val="20"/>
                  </w:rPr>
                </w:rPrChange>
              </w:rPr>
            </w:pPr>
            <w:r w:rsidRPr="001338C7">
              <w:rPr>
                <w:rFonts w:ascii="Verdana" w:hAnsi="Verdana" w:cs="Arial"/>
                <w:rPrChange w:id="815" w:author="Paola" w:date="2020-02-21T08:08:00Z">
                  <w:rPr>
                    <w:rFonts w:ascii="Arial" w:hAnsi="Arial" w:cs="Arial"/>
                    <w:sz w:val="20"/>
                    <w:szCs w:val="20"/>
                  </w:rPr>
                </w:rPrChange>
              </w:rPr>
              <w:t>11.1</w:t>
            </w:r>
          </w:p>
        </w:tc>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15BDB928" w14:textId="6986617D" w:rsidR="00973FCE" w:rsidRPr="001338C7" w:rsidRDefault="00973FCE">
            <w:pPr>
              <w:rPr>
                <w:rFonts w:ascii="Verdana" w:hAnsi="Verdana" w:cs="Arial"/>
                <w:color w:val="000000"/>
                <w:rPrChange w:id="816" w:author="Paola" w:date="2020-02-21T08:08:00Z">
                  <w:rPr>
                    <w:rFonts w:ascii="Arial" w:hAnsi="Arial" w:cs="Arial"/>
                    <w:color w:val="000000"/>
                    <w:sz w:val="20"/>
                    <w:szCs w:val="20"/>
                  </w:rPr>
                </w:rPrChange>
              </w:rPr>
            </w:pPr>
            <w:r w:rsidRPr="001338C7">
              <w:rPr>
                <w:rFonts w:ascii="Verdana" w:hAnsi="Verdana" w:cs="Arial"/>
                <w:color w:val="000000"/>
                <w:rPrChange w:id="817" w:author="Paola" w:date="2020-02-21T08:08:00Z">
                  <w:rPr>
                    <w:rFonts w:ascii="Arial" w:hAnsi="Arial" w:cs="Arial"/>
                    <w:color w:val="000000"/>
                    <w:sz w:val="20"/>
                    <w:szCs w:val="20"/>
                  </w:rPr>
                </w:rPrChange>
              </w:rPr>
              <w:t xml:space="preserve">salida Tomas </w:t>
            </w:r>
            <w:r w:rsidR="000027C4" w:rsidRPr="001338C7">
              <w:rPr>
                <w:rFonts w:ascii="Verdana" w:hAnsi="Verdana" w:cs="Arial"/>
                <w:color w:val="000000"/>
                <w:rPrChange w:id="818" w:author="Paola" w:date="2020-02-21T08:08:00Z">
                  <w:rPr>
                    <w:rFonts w:ascii="Arial" w:hAnsi="Arial" w:cs="Arial"/>
                    <w:color w:val="000000"/>
                    <w:sz w:val="20"/>
                    <w:szCs w:val="20"/>
                  </w:rPr>
                </w:rPrChange>
              </w:rPr>
              <w:t>eléctricas</w:t>
            </w:r>
          </w:p>
        </w:tc>
        <w:tc>
          <w:tcPr>
            <w:tcW w:w="0" w:type="auto"/>
            <w:tcBorders>
              <w:top w:val="nil"/>
              <w:left w:val="nil"/>
              <w:bottom w:val="single" w:sz="4" w:space="0" w:color="auto"/>
              <w:right w:val="single" w:sz="4" w:space="0" w:color="auto"/>
            </w:tcBorders>
            <w:shd w:val="clear" w:color="auto" w:fill="auto"/>
            <w:noWrap/>
            <w:vAlign w:val="bottom"/>
            <w:hideMark/>
          </w:tcPr>
          <w:p w14:paraId="2A74ED01" w14:textId="77777777" w:rsidR="00973FCE" w:rsidRPr="001338C7" w:rsidRDefault="00973FCE">
            <w:pPr>
              <w:jc w:val="center"/>
              <w:rPr>
                <w:rFonts w:ascii="Verdana" w:hAnsi="Verdana" w:cs="Arial"/>
                <w:rPrChange w:id="819" w:author="Paola" w:date="2020-02-21T08:08:00Z">
                  <w:rPr>
                    <w:rFonts w:ascii="Arial" w:hAnsi="Arial" w:cs="Arial"/>
                    <w:sz w:val="20"/>
                    <w:szCs w:val="20"/>
                  </w:rPr>
                </w:rPrChange>
              </w:rPr>
            </w:pPr>
            <w:r w:rsidRPr="001338C7">
              <w:rPr>
                <w:rFonts w:ascii="Verdana" w:hAnsi="Verdana" w:cs="Arial"/>
                <w:rPrChange w:id="820" w:author="Paola" w:date="2020-02-21T08:08:00Z">
                  <w:rPr>
                    <w:rFonts w:ascii="Arial" w:hAnsi="Arial" w:cs="Arial"/>
                    <w:sz w:val="20"/>
                    <w:szCs w:val="20"/>
                  </w:rPr>
                </w:rPrChange>
              </w:rPr>
              <w:t>un</w:t>
            </w:r>
          </w:p>
        </w:tc>
        <w:tc>
          <w:tcPr>
            <w:tcW w:w="0" w:type="auto"/>
            <w:tcBorders>
              <w:top w:val="nil"/>
              <w:left w:val="nil"/>
              <w:bottom w:val="single" w:sz="4" w:space="0" w:color="auto"/>
              <w:right w:val="single" w:sz="4" w:space="0" w:color="auto"/>
            </w:tcBorders>
            <w:shd w:val="clear" w:color="auto" w:fill="auto"/>
            <w:noWrap/>
            <w:vAlign w:val="center"/>
            <w:hideMark/>
          </w:tcPr>
          <w:p w14:paraId="62B4FF0D" w14:textId="77777777" w:rsidR="00973FCE" w:rsidRPr="001338C7" w:rsidRDefault="00973FCE">
            <w:pPr>
              <w:jc w:val="center"/>
              <w:rPr>
                <w:rFonts w:ascii="Verdana" w:hAnsi="Verdana" w:cs="Arial"/>
                <w:rPrChange w:id="821" w:author="Paola" w:date="2020-02-21T08:08:00Z">
                  <w:rPr>
                    <w:rFonts w:ascii="Arial" w:hAnsi="Arial" w:cs="Arial"/>
                    <w:sz w:val="20"/>
                    <w:szCs w:val="20"/>
                  </w:rPr>
                </w:rPrChange>
              </w:rPr>
            </w:pPr>
            <w:r w:rsidRPr="001338C7">
              <w:rPr>
                <w:rFonts w:ascii="Verdana" w:hAnsi="Verdana" w:cs="Arial"/>
                <w:rPrChange w:id="822" w:author="Paola" w:date="2020-02-21T08:08:00Z">
                  <w:rPr>
                    <w:rFonts w:ascii="Arial" w:hAnsi="Arial" w:cs="Arial"/>
                    <w:sz w:val="20"/>
                    <w:szCs w:val="20"/>
                  </w:rPr>
                </w:rPrChange>
              </w:rPr>
              <w:t>4.00</w:t>
            </w:r>
          </w:p>
        </w:tc>
        <w:tc>
          <w:tcPr>
            <w:tcW w:w="0" w:type="auto"/>
            <w:tcBorders>
              <w:top w:val="nil"/>
              <w:left w:val="nil"/>
              <w:bottom w:val="single" w:sz="4" w:space="0" w:color="auto"/>
              <w:right w:val="single" w:sz="4" w:space="0" w:color="auto"/>
            </w:tcBorders>
            <w:shd w:val="clear" w:color="auto" w:fill="auto"/>
            <w:noWrap/>
            <w:vAlign w:val="bottom"/>
            <w:hideMark/>
          </w:tcPr>
          <w:p w14:paraId="54A97EB2" w14:textId="77777777" w:rsidR="00973FCE" w:rsidRPr="001338C7" w:rsidRDefault="00973FCE">
            <w:pPr>
              <w:jc w:val="center"/>
              <w:rPr>
                <w:rFonts w:ascii="Verdana" w:hAnsi="Verdana" w:cs="Arial"/>
                <w:rPrChange w:id="823" w:author="Paola" w:date="2020-02-21T08:08:00Z">
                  <w:rPr>
                    <w:rFonts w:ascii="Arial" w:hAnsi="Arial" w:cs="Arial"/>
                    <w:sz w:val="20"/>
                    <w:szCs w:val="20"/>
                  </w:rPr>
                </w:rPrChange>
              </w:rPr>
            </w:pPr>
            <w:r w:rsidRPr="001338C7">
              <w:rPr>
                <w:rFonts w:ascii="Verdana" w:hAnsi="Verdana" w:cs="Arial"/>
                <w:rPrChange w:id="824" w:author="Paola" w:date="2020-02-21T08:08:00Z">
                  <w:rPr>
                    <w:rFonts w:ascii="Arial" w:hAnsi="Arial" w:cs="Arial"/>
                    <w:sz w:val="20"/>
                    <w:szCs w:val="20"/>
                  </w:rPr>
                </w:rPrChange>
              </w:rPr>
              <w:t>$ 125,000</w:t>
            </w:r>
          </w:p>
        </w:tc>
        <w:tc>
          <w:tcPr>
            <w:tcW w:w="0" w:type="auto"/>
            <w:tcBorders>
              <w:top w:val="nil"/>
              <w:left w:val="nil"/>
              <w:bottom w:val="single" w:sz="4" w:space="0" w:color="auto"/>
              <w:right w:val="single" w:sz="8" w:space="0" w:color="auto"/>
            </w:tcBorders>
            <w:shd w:val="clear" w:color="auto" w:fill="auto"/>
            <w:noWrap/>
            <w:vAlign w:val="center"/>
            <w:hideMark/>
          </w:tcPr>
          <w:p w14:paraId="056E5EDD" w14:textId="77777777" w:rsidR="00973FCE" w:rsidRPr="001338C7" w:rsidRDefault="00973FCE">
            <w:pPr>
              <w:jc w:val="right"/>
              <w:rPr>
                <w:rFonts w:ascii="Verdana" w:hAnsi="Verdana" w:cs="Arial"/>
                <w:rPrChange w:id="825" w:author="Paola" w:date="2020-02-21T08:08:00Z">
                  <w:rPr>
                    <w:rFonts w:ascii="Arial" w:hAnsi="Arial" w:cs="Arial"/>
                    <w:sz w:val="20"/>
                    <w:szCs w:val="20"/>
                  </w:rPr>
                </w:rPrChange>
              </w:rPr>
            </w:pPr>
            <w:r w:rsidRPr="001338C7">
              <w:rPr>
                <w:rFonts w:ascii="Verdana" w:hAnsi="Verdana" w:cs="Arial"/>
                <w:rPrChange w:id="826" w:author="Paola" w:date="2020-02-21T08:08:00Z">
                  <w:rPr>
                    <w:rFonts w:ascii="Arial" w:hAnsi="Arial" w:cs="Arial"/>
                    <w:sz w:val="20"/>
                    <w:szCs w:val="20"/>
                  </w:rPr>
                </w:rPrChange>
              </w:rPr>
              <w:t xml:space="preserve"> $             500,000 </w:t>
            </w:r>
          </w:p>
        </w:tc>
      </w:tr>
      <w:tr w:rsidR="00973FCE" w:rsidRPr="001338C7" w14:paraId="02832BD7" w14:textId="77777777" w:rsidTr="00C67589">
        <w:trPr>
          <w:trHeight w:val="298"/>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2A8C3260" w14:textId="77777777" w:rsidR="00973FCE" w:rsidRPr="001338C7" w:rsidRDefault="00973FCE">
            <w:pPr>
              <w:jc w:val="center"/>
              <w:rPr>
                <w:rFonts w:ascii="Verdana" w:hAnsi="Verdana" w:cs="Arial"/>
                <w:rPrChange w:id="827" w:author="Paola" w:date="2020-02-21T08:08:00Z">
                  <w:rPr>
                    <w:rFonts w:ascii="Arial" w:hAnsi="Arial" w:cs="Arial"/>
                    <w:sz w:val="20"/>
                    <w:szCs w:val="20"/>
                  </w:rPr>
                </w:rPrChange>
              </w:rPr>
            </w:pPr>
            <w:r w:rsidRPr="001338C7">
              <w:rPr>
                <w:rFonts w:ascii="Verdana" w:hAnsi="Verdana" w:cs="Arial"/>
                <w:rPrChange w:id="828" w:author="Paola" w:date="2020-02-21T08:08:00Z">
                  <w:rPr>
                    <w:rFonts w:ascii="Arial" w:hAnsi="Arial" w:cs="Arial"/>
                    <w:sz w:val="20"/>
                    <w:szCs w:val="20"/>
                  </w:rPr>
                </w:rPrChange>
              </w:rPr>
              <w:t>11.2</w:t>
            </w:r>
          </w:p>
        </w:tc>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5F7543F2" w14:textId="77777777" w:rsidR="00973FCE" w:rsidRPr="001338C7" w:rsidRDefault="00973FCE">
            <w:pPr>
              <w:rPr>
                <w:rFonts w:ascii="Verdana" w:hAnsi="Verdana" w:cs="Arial"/>
                <w:color w:val="000000"/>
                <w:rPrChange w:id="829" w:author="Paola" w:date="2020-02-21T08:08:00Z">
                  <w:rPr>
                    <w:rFonts w:ascii="Arial" w:hAnsi="Arial" w:cs="Arial"/>
                    <w:color w:val="000000"/>
                    <w:sz w:val="20"/>
                    <w:szCs w:val="20"/>
                  </w:rPr>
                </w:rPrChange>
              </w:rPr>
            </w:pPr>
            <w:r w:rsidRPr="001338C7">
              <w:rPr>
                <w:rFonts w:ascii="Verdana" w:hAnsi="Verdana" w:cs="Arial"/>
                <w:color w:val="000000"/>
                <w:rPrChange w:id="830" w:author="Paola" w:date="2020-02-21T08:08:00Z">
                  <w:rPr>
                    <w:rFonts w:ascii="Arial" w:hAnsi="Arial" w:cs="Arial"/>
                    <w:color w:val="000000"/>
                    <w:sz w:val="20"/>
                    <w:szCs w:val="20"/>
                  </w:rPr>
                </w:rPrChange>
              </w:rPr>
              <w:t>salida Tomas tv</w:t>
            </w:r>
          </w:p>
        </w:tc>
        <w:tc>
          <w:tcPr>
            <w:tcW w:w="0" w:type="auto"/>
            <w:tcBorders>
              <w:top w:val="nil"/>
              <w:left w:val="nil"/>
              <w:bottom w:val="single" w:sz="4" w:space="0" w:color="auto"/>
              <w:right w:val="single" w:sz="4" w:space="0" w:color="auto"/>
            </w:tcBorders>
            <w:shd w:val="clear" w:color="auto" w:fill="auto"/>
            <w:noWrap/>
            <w:vAlign w:val="bottom"/>
            <w:hideMark/>
          </w:tcPr>
          <w:p w14:paraId="30BC8829" w14:textId="77777777" w:rsidR="00973FCE" w:rsidRPr="001338C7" w:rsidRDefault="00973FCE">
            <w:pPr>
              <w:jc w:val="center"/>
              <w:rPr>
                <w:rFonts w:ascii="Verdana" w:hAnsi="Verdana" w:cs="Arial"/>
                <w:rPrChange w:id="831" w:author="Paola" w:date="2020-02-21T08:08:00Z">
                  <w:rPr>
                    <w:rFonts w:ascii="Arial" w:hAnsi="Arial" w:cs="Arial"/>
                    <w:sz w:val="20"/>
                    <w:szCs w:val="20"/>
                  </w:rPr>
                </w:rPrChange>
              </w:rPr>
            </w:pPr>
            <w:r w:rsidRPr="001338C7">
              <w:rPr>
                <w:rFonts w:ascii="Verdana" w:hAnsi="Verdana" w:cs="Arial"/>
                <w:rPrChange w:id="832" w:author="Paola" w:date="2020-02-21T08:08:00Z">
                  <w:rPr>
                    <w:rFonts w:ascii="Arial" w:hAnsi="Arial" w:cs="Arial"/>
                    <w:sz w:val="20"/>
                    <w:szCs w:val="20"/>
                  </w:rPr>
                </w:rPrChange>
              </w:rPr>
              <w:t>un</w:t>
            </w:r>
          </w:p>
        </w:tc>
        <w:tc>
          <w:tcPr>
            <w:tcW w:w="0" w:type="auto"/>
            <w:tcBorders>
              <w:top w:val="nil"/>
              <w:left w:val="nil"/>
              <w:bottom w:val="single" w:sz="4" w:space="0" w:color="auto"/>
              <w:right w:val="single" w:sz="4" w:space="0" w:color="auto"/>
            </w:tcBorders>
            <w:shd w:val="clear" w:color="auto" w:fill="auto"/>
            <w:noWrap/>
            <w:vAlign w:val="center"/>
            <w:hideMark/>
          </w:tcPr>
          <w:p w14:paraId="4BC0604A" w14:textId="77777777" w:rsidR="00973FCE" w:rsidRPr="001338C7" w:rsidRDefault="00973FCE">
            <w:pPr>
              <w:jc w:val="center"/>
              <w:rPr>
                <w:rFonts w:ascii="Verdana" w:hAnsi="Verdana" w:cs="Arial"/>
                <w:rPrChange w:id="833" w:author="Paola" w:date="2020-02-21T08:08:00Z">
                  <w:rPr>
                    <w:rFonts w:ascii="Arial" w:hAnsi="Arial" w:cs="Arial"/>
                    <w:sz w:val="20"/>
                    <w:szCs w:val="20"/>
                  </w:rPr>
                </w:rPrChange>
              </w:rPr>
            </w:pPr>
            <w:r w:rsidRPr="001338C7">
              <w:rPr>
                <w:rFonts w:ascii="Verdana" w:hAnsi="Verdana" w:cs="Arial"/>
                <w:rPrChange w:id="834" w:author="Paola" w:date="2020-02-21T08:08:00Z">
                  <w:rPr>
                    <w:rFonts w:ascii="Arial" w:hAnsi="Arial" w:cs="Arial"/>
                    <w:sz w:val="20"/>
                    <w:szCs w:val="20"/>
                  </w:rPr>
                </w:rPrChange>
              </w:rPr>
              <w:t>1.00</w:t>
            </w:r>
          </w:p>
        </w:tc>
        <w:tc>
          <w:tcPr>
            <w:tcW w:w="0" w:type="auto"/>
            <w:tcBorders>
              <w:top w:val="nil"/>
              <w:left w:val="nil"/>
              <w:bottom w:val="single" w:sz="4" w:space="0" w:color="auto"/>
              <w:right w:val="single" w:sz="4" w:space="0" w:color="auto"/>
            </w:tcBorders>
            <w:shd w:val="clear" w:color="auto" w:fill="auto"/>
            <w:noWrap/>
            <w:vAlign w:val="bottom"/>
            <w:hideMark/>
          </w:tcPr>
          <w:p w14:paraId="2E3AD718" w14:textId="77777777" w:rsidR="00973FCE" w:rsidRPr="001338C7" w:rsidRDefault="00973FCE">
            <w:pPr>
              <w:jc w:val="center"/>
              <w:rPr>
                <w:rFonts w:ascii="Verdana" w:hAnsi="Verdana" w:cs="Arial"/>
                <w:rPrChange w:id="835" w:author="Paola" w:date="2020-02-21T08:08:00Z">
                  <w:rPr>
                    <w:rFonts w:ascii="Arial" w:hAnsi="Arial" w:cs="Arial"/>
                    <w:sz w:val="20"/>
                    <w:szCs w:val="20"/>
                  </w:rPr>
                </w:rPrChange>
              </w:rPr>
            </w:pPr>
            <w:r w:rsidRPr="001338C7">
              <w:rPr>
                <w:rFonts w:ascii="Verdana" w:hAnsi="Verdana" w:cs="Arial"/>
                <w:rPrChange w:id="836" w:author="Paola" w:date="2020-02-21T08:08:00Z">
                  <w:rPr>
                    <w:rFonts w:ascii="Arial" w:hAnsi="Arial" w:cs="Arial"/>
                    <w:sz w:val="20"/>
                    <w:szCs w:val="20"/>
                  </w:rPr>
                </w:rPrChange>
              </w:rPr>
              <w:t>$ 120,000</w:t>
            </w:r>
          </w:p>
        </w:tc>
        <w:tc>
          <w:tcPr>
            <w:tcW w:w="0" w:type="auto"/>
            <w:tcBorders>
              <w:top w:val="nil"/>
              <w:left w:val="nil"/>
              <w:bottom w:val="single" w:sz="4" w:space="0" w:color="auto"/>
              <w:right w:val="single" w:sz="8" w:space="0" w:color="auto"/>
            </w:tcBorders>
            <w:shd w:val="clear" w:color="auto" w:fill="auto"/>
            <w:noWrap/>
            <w:vAlign w:val="center"/>
            <w:hideMark/>
          </w:tcPr>
          <w:p w14:paraId="225A6FE3" w14:textId="77777777" w:rsidR="00973FCE" w:rsidRPr="001338C7" w:rsidRDefault="00973FCE">
            <w:pPr>
              <w:jc w:val="right"/>
              <w:rPr>
                <w:rFonts w:ascii="Verdana" w:hAnsi="Verdana" w:cs="Arial"/>
                <w:rPrChange w:id="837" w:author="Paola" w:date="2020-02-21T08:08:00Z">
                  <w:rPr>
                    <w:rFonts w:ascii="Arial" w:hAnsi="Arial" w:cs="Arial"/>
                    <w:sz w:val="20"/>
                    <w:szCs w:val="20"/>
                  </w:rPr>
                </w:rPrChange>
              </w:rPr>
            </w:pPr>
            <w:r w:rsidRPr="001338C7">
              <w:rPr>
                <w:rFonts w:ascii="Verdana" w:hAnsi="Verdana" w:cs="Arial"/>
                <w:rPrChange w:id="838" w:author="Paola" w:date="2020-02-21T08:08:00Z">
                  <w:rPr>
                    <w:rFonts w:ascii="Arial" w:hAnsi="Arial" w:cs="Arial"/>
                    <w:sz w:val="20"/>
                    <w:szCs w:val="20"/>
                  </w:rPr>
                </w:rPrChange>
              </w:rPr>
              <w:t xml:space="preserve"> $             120,000 </w:t>
            </w:r>
          </w:p>
        </w:tc>
      </w:tr>
      <w:tr w:rsidR="00973FCE" w:rsidRPr="001338C7" w14:paraId="41F51912" w14:textId="77777777" w:rsidTr="00C67589">
        <w:trPr>
          <w:trHeight w:val="298"/>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7D357872" w14:textId="77777777" w:rsidR="00973FCE" w:rsidRPr="001338C7" w:rsidRDefault="00973FCE">
            <w:pPr>
              <w:jc w:val="center"/>
              <w:rPr>
                <w:rFonts w:ascii="Verdana" w:hAnsi="Verdana" w:cs="Arial"/>
                <w:rPrChange w:id="839" w:author="Paola" w:date="2020-02-21T08:08:00Z">
                  <w:rPr>
                    <w:rFonts w:ascii="Arial" w:hAnsi="Arial" w:cs="Arial"/>
                    <w:sz w:val="20"/>
                    <w:szCs w:val="20"/>
                  </w:rPr>
                </w:rPrChange>
              </w:rPr>
            </w:pPr>
            <w:r w:rsidRPr="001338C7">
              <w:rPr>
                <w:rFonts w:ascii="Verdana" w:hAnsi="Verdana" w:cs="Arial"/>
                <w:rPrChange w:id="840" w:author="Paola" w:date="2020-02-21T08:08:00Z">
                  <w:rPr>
                    <w:rFonts w:ascii="Arial" w:hAnsi="Arial" w:cs="Arial"/>
                    <w:sz w:val="20"/>
                    <w:szCs w:val="20"/>
                  </w:rPr>
                </w:rPrChange>
              </w:rPr>
              <w:t>11.3</w:t>
            </w:r>
          </w:p>
        </w:tc>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075AA71B" w14:textId="1A7B317C" w:rsidR="00973FCE" w:rsidRPr="001338C7" w:rsidRDefault="00973FCE">
            <w:pPr>
              <w:rPr>
                <w:rFonts w:ascii="Verdana" w:hAnsi="Verdana" w:cs="Arial"/>
                <w:color w:val="000000"/>
                <w:rPrChange w:id="841" w:author="Paola" w:date="2020-02-21T08:08:00Z">
                  <w:rPr>
                    <w:rFonts w:ascii="Arial" w:hAnsi="Arial" w:cs="Arial"/>
                    <w:color w:val="000000"/>
                    <w:sz w:val="20"/>
                    <w:szCs w:val="20"/>
                  </w:rPr>
                </w:rPrChange>
              </w:rPr>
            </w:pPr>
            <w:r w:rsidRPr="001338C7">
              <w:rPr>
                <w:rFonts w:ascii="Verdana" w:hAnsi="Verdana" w:cs="Arial"/>
                <w:color w:val="000000"/>
                <w:rPrChange w:id="842" w:author="Paola" w:date="2020-02-21T08:08:00Z">
                  <w:rPr>
                    <w:rFonts w:ascii="Arial" w:hAnsi="Arial" w:cs="Arial"/>
                    <w:color w:val="000000"/>
                    <w:sz w:val="20"/>
                    <w:szCs w:val="20"/>
                  </w:rPr>
                </w:rPrChange>
              </w:rPr>
              <w:t xml:space="preserve">Tomas de </w:t>
            </w:r>
            <w:r w:rsidR="000027C4" w:rsidRPr="001338C7">
              <w:rPr>
                <w:rFonts w:ascii="Verdana" w:hAnsi="Verdana" w:cs="Arial"/>
                <w:color w:val="000000"/>
                <w:rPrChange w:id="843" w:author="Paola" w:date="2020-02-21T08:08:00Z">
                  <w:rPr>
                    <w:rFonts w:ascii="Arial" w:hAnsi="Arial" w:cs="Arial"/>
                    <w:color w:val="000000"/>
                    <w:sz w:val="20"/>
                    <w:szCs w:val="20"/>
                  </w:rPr>
                </w:rPrChange>
              </w:rPr>
              <w:t>teléfono</w:t>
            </w:r>
            <w:r w:rsidRPr="001338C7">
              <w:rPr>
                <w:rFonts w:ascii="Verdana" w:hAnsi="Verdana" w:cs="Arial"/>
                <w:color w:val="000000"/>
                <w:rPrChange w:id="844" w:author="Paola" w:date="2020-02-21T08:08:00Z">
                  <w:rPr>
                    <w:rFonts w:ascii="Arial" w:hAnsi="Arial" w:cs="Arial"/>
                    <w:color w:val="000000"/>
                    <w:sz w:val="20"/>
                    <w:szCs w:val="20"/>
                  </w:rPr>
                </w:rPrChange>
              </w:rPr>
              <w:t xml:space="preserve"> datos</w:t>
            </w:r>
          </w:p>
        </w:tc>
        <w:tc>
          <w:tcPr>
            <w:tcW w:w="0" w:type="auto"/>
            <w:tcBorders>
              <w:top w:val="nil"/>
              <w:left w:val="nil"/>
              <w:bottom w:val="single" w:sz="4" w:space="0" w:color="auto"/>
              <w:right w:val="single" w:sz="4" w:space="0" w:color="auto"/>
            </w:tcBorders>
            <w:shd w:val="clear" w:color="auto" w:fill="auto"/>
            <w:noWrap/>
            <w:vAlign w:val="bottom"/>
            <w:hideMark/>
          </w:tcPr>
          <w:p w14:paraId="3BC95A66" w14:textId="77777777" w:rsidR="00973FCE" w:rsidRPr="001338C7" w:rsidRDefault="00973FCE">
            <w:pPr>
              <w:jc w:val="center"/>
              <w:rPr>
                <w:rFonts w:ascii="Verdana" w:hAnsi="Verdana" w:cs="Arial"/>
                <w:rPrChange w:id="845" w:author="Paola" w:date="2020-02-21T08:08:00Z">
                  <w:rPr>
                    <w:rFonts w:ascii="Arial" w:hAnsi="Arial" w:cs="Arial"/>
                    <w:sz w:val="20"/>
                    <w:szCs w:val="20"/>
                  </w:rPr>
                </w:rPrChange>
              </w:rPr>
            </w:pPr>
            <w:r w:rsidRPr="001338C7">
              <w:rPr>
                <w:rFonts w:ascii="Verdana" w:hAnsi="Verdana" w:cs="Arial"/>
                <w:rPrChange w:id="846" w:author="Paola" w:date="2020-02-21T08:08:00Z">
                  <w:rPr>
                    <w:rFonts w:ascii="Arial" w:hAnsi="Arial" w:cs="Arial"/>
                    <w:sz w:val="20"/>
                    <w:szCs w:val="20"/>
                  </w:rPr>
                </w:rPrChange>
              </w:rPr>
              <w:t>un</w:t>
            </w:r>
          </w:p>
        </w:tc>
        <w:tc>
          <w:tcPr>
            <w:tcW w:w="0" w:type="auto"/>
            <w:tcBorders>
              <w:top w:val="nil"/>
              <w:left w:val="nil"/>
              <w:bottom w:val="single" w:sz="4" w:space="0" w:color="auto"/>
              <w:right w:val="single" w:sz="4" w:space="0" w:color="auto"/>
            </w:tcBorders>
            <w:shd w:val="clear" w:color="auto" w:fill="auto"/>
            <w:noWrap/>
            <w:vAlign w:val="center"/>
            <w:hideMark/>
          </w:tcPr>
          <w:p w14:paraId="369DDF9C" w14:textId="77777777" w:rsidR="00973FCE" w:rsidRPr="001338C7" w:rsidRDefault="00973FCE">
            <w:pPr>
              <w:jc w:val="center"/>
              <w:rPr>
                <w:rFonts w:ascii="Verdana" w:hAnsi="Verdana" w:cs="Arial"/>
                <w:rPrChange w:id="847" w:author="Paola" w:date="2020-02-21T08:08:00Z">
                  <w:rPr>
                    <w:rFonts w:ascii="Arial" w:hAnsi="Arial" w:cs="Arial"/>
                    <w:sz w:val="20"/>
                    <w:szCs w:val="20"/>
                  </w:rPr>
                </w:rPrChange>
              </w:rPr>
            </w:pPr>
            <w:r w:rsidRPr="001338C7">
              <w:rPr>
                <w:rFonts w:ascii="Verdana" w:hAnsi="Verdana" w:cs="Arial"/>
                <w:rPrChange w:id="848" w:author="Paola" w:date="2020-02-21T08:08:00Z">
                  <w:rPr>
                    <w:rFonts w:ascii="Arial" w:hAnsi="Arial" w:cs="Arial"/>
                    <w:sz w:val="20"/>
                    <w:szCs w:val="20"/>
                  </w:rPr>
                </w:rPrChange>
              </w:rPr>
              <w:t>2.00</w:t>
            </w:r>
          </w:p>
        </w:tc>
        <w:tc>
          <w:tcPr>
            <w:tcW w:w="0" w:type="auto"/>
            <w:tcBorders>
              <w:top w:val="nil"/>
              <w:left w:val="nil"/>
              <w:bottom w:val="single" w:sz="4" w:space="0" w:color="auto"/>
              <w:right w:val="single" w:sz="4" w:space="0" w:color="auto"/>
            </w:tcBorders>
            <w:shd w:val="clear" w:color="auto" w:fill="auto"/>
            <w:noWrap/>
            <w:vAlign w:val="bottom"/>
            <w:hideMark/>
          </w:tcPr>
          <w:p w14:paraId="6198345E" w14:textId="77777777" w:rsidR="00973FCE" w:rsidRPr="001338C7" w:rsidRDefault="00973FCE">
            <w:pPr>
              <w:jc w:val="center"/>
              <w:rPr>
                <w:rFonts w:ascii="Verdana" w:hAnsi="Verdana" w:cs="Arial"/>
                <w:rPrChange w:id="849" w:author="Paola" w:date="2020-02-21T08:08:00Z">
                  <w:rPr>
                    <w:rFonts w:ascii="Arial" w:hAnsi="Arial" w:cs="Arial"/>
                    <w:sz w:val="20"/>
                    <w:szCs w:val="20"/>
                  </w:rPr>
                </w:rPrChange>
              </w:rPr>
            </w:pPr>
            <w:r w:rsidRPr="001338C7">
              <w:rPr>
                <w:rFonts w:ascii="Verdana" w:hAnsi="Verdana" w:cs="Arial"/>
                <w:rPrChange w:id="850" w:author="Paola" w:date="2020-02-21T08:08:00Z">
                  <w:rPr>
                    <w:rFonts w:ascii="Arial" w:hAnsi="Arial" w:cs="Arial"/>
                    <w:sz w:val="20"/>
                    <w:szCs w:val="20"/>
                  </w:rPr>
                </w:rPrChange>
              </w:rPr>
              <w:t>$ 120,000</w:t>
            </w:r>
          </w:p>
        </w:tc>
        <w:tc>
          <w:tcPr>
            <w:tcW w:w="0" w:type="auto"/>
            <w:tcBorders>
              <w:top w:val="nil"/>
              <w:left w:val="nil"/>
              <w:bottom w:val="single" w:sz="4" w:space="0" w:color="auto"/>
              <w:right w:val="single" w:sz="8" w:space="0" w:color="auto"/>
            </w:tcBorders>
            <w:shd w:val="clear" w:color="auto" w:fill="auto"/>
            <w:noWrap/>
            <w:vAlign w:val="center"/>
            <w:hideMark/>
          </w:tcPr>
          <w:p w14:paraId="271DEC0B" w14:textId="77777777" w:rsidR="00973FCE" w:rsidRPr="001338C7" w:rsidRDefault="00973FCE">
            <w:pPr>
              <w:jc w:val="right"/>
              <w:rPr>
                <w:rFonts w:ascii="Verdana" w:hAnsi="Verdana" w:cs="Arial"/>
                <w:rPrChange w:id="851" w:author="Paola" w:date="2020-02-21T08:08:00Z">
                  <w:rPr>
                    <w:rFonts w:ascii="Arial" w:hAnsi="Arial" w:cs="Arial"/>
                    <w:sz w:val="20"/>
                    <w:szCs w:val="20"/>
                  </w:rPr>
                </w:rPrChange>
              </w:rPr>
            </w:pPr>
            <w:r w:rsidRPr="001338C7">
              <w:rPr>
                <w:rFonts w:ascii="Verdana" w:hAnsi="Verdana" w:cs="Arial"/>
                <w:rPrChange w:id="852" w:author="Paola" w:date="2020-02-21T08:08:00Z">
                  <w:rPr>
                    <w:rFonts w:ascii="Arial" w:hAnsi="Arial" w:cs="Arial"/>
                    <w:sz w:val="20"/>
                    <w:szCs w:val="20"/>
                  </w:rPr>
                </w:rPrChange>
              </w:rPr>
              <w:t xml:space="preserve"> $             240,000 </w:t>
            </w:r>
          </w:p>
        </w:tc>
      </w:tr>
      <w:tr w:rsidR="00973FCE" w:rsidRPr="001338C7" w14:paraId="1BBC8B03" w14:textId="77777777" w:rsidTr="00C67589">
        <w:trPr>
          <w:trHeight w:val="298"/>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72CF8E6B" w14:textId="77777777" w:rsidR="00973FCE" w:rsidRPr="001338C7" w:rsidRDefault="00973FCE">
            <w:pPr>
              <w:jc w:val="center"/>
              <w:rPr>
                <w:rFonts w:ascii="Verdana" w:hAnsi="Verdana" w:cs="Arial"/>
                <w:rPrChange w:id="853" w:author="Paola" w:date="2020-02-21T08:08:00Z">
                  <w:rPr>
                    <w:rFonts w:ascii="Arial" w:hAnsi="Arial" w:cs="Arial"/>
                    <w:sz w:val="20"/>
                    <w:szCs w:val="20"/>
                  </w:rPr>
                </w:rPrChange>
              </w:rPr>
            </w:pPr>
            <w:r w:rsidRPr="001338C7">
              <w:rPr>
                <w:rFonts w:ascii="Verdana" w:hAnsi="Verdana" w:cs="Arial"/>
                <w:rPrChange w:id="854" w:author="Paola" w:date="2020-02-21T08:08:00Z">
                  <w:rPr>
                    <w:rFonts w:ascii="Arial" w:hAnsi="Arial" w:cs="Arial"/>
                    <w:sz w:val="20"/>
                    <w:szCs w:val="20"/>
                  </w:rPr>
                </w:rPrChange>
              </w:rPr>
              <w:t>11.4</w:t>
            </w:r>
          </w:p>
        </w:tc>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1F9798A2" w14:textId="77777777" w:rsidR="00973FCE" w:rsidRPr="001338C7" w:rsidRDefault="00973FCE">
            <w:pPr>
              <w:rPr>
                <w:rFonts w:ascii="Verdana" w:hAnsi="Verdana" w:cs="Arial"/>
                <w:color w:val="000000"/>
                <w:rPrChange w:id="855" w:author="Paola" w:date="2020-02-21T08:08:00Z">
                  <w:rPr>
                    <w:rFonts w:ascii="Arial" w:hAnsi="Arial" w:cs="Arial"/>
                    <w:color w:val="000000"/>
                    <w:sz w:val="20"/>
                    <w:szCs w:val="20"/>
                  </w:rPr>
                </w:rPrChange>
              </w:rPr>
            </w:pPr>
            <w:r w:rsidRPr="001338C7">
              <w:rPr>
                <w:rFonts w:ascii="Verdana" w:hAnsi="Verdana" w:cs="Arial"/>
                <w:color w:val="000000"/>
                <w:rPrChange w:id="856" w:author="Paola" w:date="2020-02-21T08:08:00Z">
                  <w:rPr>
                    <w:rFonts w:ascii="Arial" w:hAnsi="Arial" w:cs="Arial"/>
                    <w:color w:val="000000"/>
                    <w:sz w:val="20"/>
                    <w:szCs w:val="20"/>
                  </w:rPr>
                </w:rPrChange>
              </w:rPr>
              <w:t>salida lampara techo</w:t>
            </w:r>
          </w:p>
        </w:tc>
        <w:tc>
          <w:tcPr>
            <w:tcW w:w="0" w:type="auto"/>
            <w:tcBorders>
              <w:top w:val="nil"/>
              <w:left w:val="nil"/>
              <w:bottom w:val="single" w:sz="4" w:space="0" w:color="auto"/>
              <w:right w:val="single" w:sz="4" w:space="0" w:color="auto"/>
            </w:tcBorders>
            <w:shd w:val="clear" w:color="auto" w:fill="auto"/>
            <w:noWrap/>
            <w:vAlign w:val="bottom"/>
            <w:hideMark/>
          </w:tcPr>
          <w:p w14:paraId="15C738C6" w14:textId="77777777" w:rsidR="00973FCE" w:rsidRPr="001338C7" w:rsidRDefault="00973FCE">
            <w:pPr>
              <w:jc w:val="center"/>
              <w:rPr>
                <w:rFonts w:ascii="Verdana" w:hAnsi="Verdana" w:cs="Arial"/>
                <w:rPrChange w:id="857" w:author="Paola" w:date="2020-02-21T08:08:00Z">
                  <w:rPr>
                    <w:rFonts w:ascii="Arial" w:hAnsi="Arial" w:cs="Arial"/>
                    <w:sz w:val="20"/>
                    <w:szCs w:val="20"/>
                  </w:rPr>
                </w:rPrChange>
              </w:rPr>
            </w:pPr>
            <w:r w:rsidRPr="001338C7">
              <w:rPr>
                <w:rFonts w:ascii="Verdana" w:hAnsi="Verdana" w:cs="Arial"/>
                <w:rPrChange w:id="858" w:author="Paola" w:date="2020-02-21T08:08:00Z">
                  <w:rPr>
                    <w:rFonts w:ascii="Arial" w:hAnsi="Arial" w:cs="Arial"/>
                    <w:sz w:val="20"/>
                    <w:szCs w:val="20"/>
                  </w:rPr>
                </w:rPrChange>
              </w:rPr>
              <w:t>un</w:t>
            </w:r>
          </w:p>
        </w:tc>
        <w:tc>
          <w:tcPr>
            <w:tcW w:w="0" w:type="auto"/>
            <w:tcBorders>
              <w:top w:val="nil"/>
              <w:left w:val="nil"/>
              <w:bottom w:val="single" w:sz="4" w:space="0" w:color="auto"/>
              <w:right w:val="single" w:sz="4" w:space="0" w:color="auto"/>
            </w:tcBorders>
            <w:shd w:val="clear" w:color="auto" w:fill="auto"/>
            <w:noWrap/>
            <w:vAlign w:val="center"/>
            <w:hideMark/>
          </w:tcPr>
          <w:p w14:paraId="16D9C711" w14:textId="77777777" w:rsidR="00973FCE" w:rsidRPr="001338C7" w:rsidRDefault="00973FCE">
            <w:pPr>
              <w:jc w:val="center"/>
              <w:rPr>
                <w:rFonts w:ascii="Verdana" w:hAnsi="Verdana" w:cs="Arial"/>
                <w:rPrChange w:id="859" w:author="Paola" w:date="2020-02-21T08:08:00Z">
                  <w:rPr>
                    <w:rFonts w:ascii="Arial" w:hAnsi="Arial" w:cs="Arial"/>
                    <w:sz w:val="20"/>
                    <w:szCs w:val="20"/>
                  </w:rPr>
                </w:rPrChange>
              </w:rPr>
            </w:pPr>
            <w:r w:rsidRPr="001338C7">
              <w:rPr>
                <w:rFonts w:ascii="Verdana" w:hAnsi="Verdana" w:cs="Arial"/>
                <w:rPrChange w:id="860" w:author="Paola" w:date="2020-02-21T08:08:00Z">
                  <w:rPr>
                    <w:rFonts w:ascii="Arial" w:hAnsi="Arial" w:cs="Arial"/>
                    <w:sz w:val="20"/>
                    <w:szCs w:val="20"/>
                  </w:rPr>
                </w:rPrChange>
              </w:rPr>
              <w:t>6.00</w:t>
            </w:r>
          </w:p>
        </w:tc>
        <w:tc>
          <w:tcPr>
            <w:tcW w:w="0" w:type="auto"/>
            <w:tcBorders>
              <w:top w:val="nil"/>
              <w:left w:val="nil"/>
              <w:bottom w:val="single" w:sz="4" w:space="0" w:color="auto"/>
              <w:right w:val="single" w:sz="4" w:space="0" w:color="auto"/>
            </w:tcBorders>
            <w:shd w:val="clear" w:color="auto" w:fill="auto"/>
            <w:noWrap/>
            <w:vAlign w:val="bottom"/>
            <w:hideMark/>
          </w:tcPr>
          <w:p w14:paraId="3BB6A76D" w14:textId="77777777" w:rsidR="00973FCE" w:rsidRPr="001338C7" w:rsidRDefault="00973FCE">
            <w:pPr>
              <w:jc w:val="center"/>
              <w:rPr>
                <w:rFonts w:ascii="Verdana" w:hAnsi="Verdana" w:cs="Arial"/>
                <w:rPrChange w:id="861" w:author="Paola" w:date="2020-02-21T08:08:00Z">
                  <w:rPr>
                    <w:rFonts w:ascii="Arial" w:hAnsi="Arial" w:cs="Arial"/>
                    <w:sz w:val="20"/>
                    <w:szCs w:val="20"/>
                  </w:rPr>
                </w:rPrChange>
              </w:rPr>
            </w:pPr>
            <w:r w:rsidRPr="001338C7">
              <w:rPr>
                <w:rFonts w:ascii="Verdana" w:hAnsi="Verdana" w:cs="Arial"/>
                <w:rPrChange w:id="862" w:author="Paola" w:date="2020-02-21T08:08:00Z">
                  <w:rPr>
                    <w:rFonts w:ascii="Arial" w:hAnsi="Arial" w:cs="Arial"/>
                    <w:sz w:val="20"/>
                    <w:szCs w:val="20"/>
                  </w:rPr>
                </w:rPrChange>
              </w:rPr>
              <w:t>$ 58,000</w:t>
            </w:r>
          </w:p>
        </w:tc>
        <w:tc>
          <w:tcPr>
            <w:tcW w:w="0" w:type="auto"/>
            <w:tcBorders>
              <w:top w:val="nil"/>
              <w:left w:val="nil"/>
              <w:bottom w:val="single" w:sz="4" w:space="0" w:color="auto"/>
              <w:right w:val="single" w:sz="8" w:space="0" w:color="auto"/>
            </w:tcBorders>
            <w:shd w:val="clear" w:color="auto" w:fill="auto"/>
            <w:noWrap/>
            <w:vAlign w:val="center"/>
            <w:hideMark/>
          </w:tcPr>
          <w:p w14:paraId="6941C8AD" w14:textId="77777777" w:rsidR="00973FCE" w:rsidRPr="001338C7" w:rsidRDefault="00973FCE">
            <w:pPr>
              <w:jc w:val="right"/>
              <w:rPr>
                <w:rFonts w:ascii="Verdana" w:hAnsi="Verdana" w:cs="Arial"/>
                <w:rPrChange w:id="863" w:author="Paola" w:date="2020-02-21T08:08:00Z">
                  <w:rPr>
                    <w:rFonts w:ascii="Arial" w:hAnsi="Arial" w:cs="Arial"/>
                    <w:sz w:val="20"/>
                    <w:szCs w:val="20"/>
                  </w:rPr>
                </w:rPrChange>
              </w:rPr>
            </w:pPr>
            <w:r w:rsidRPr="001338C7">
              <w:rPr>
                <w:rFonts w:ascii="Verdana" w:hAnsi="Verdana" w:cs="Arial"/>
                <w:rPrChange w:id="864" w:author="Paola" w:date="2020-02-21T08:08:00Z">
                  <w:rPr>
                    <w:rFonts w:ascii="Arial" w:hAnsi="Arial" w:cs="Arial"/>
                    <w:sz w:val="20"/>
                    <w:szCs w:val="20"/>
                  </w:rPr>
                </w:rPrChange>
              </w:rPr>
              <w:t xml:space="preserve"> $             348,000 </w:t>
            </w:r>
          </w:p>
        </w:tc>
      </w:tr>
      <w:tr w:rsidR="00973FCE" w:rsidRPr="001338C7" w14:paraId="11F950AC" w14:textId="77777777" w:rsidTr="00C67589">
        <w:trPr>
          <w:trHeight w:val="298"/>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2B2DB6BA" w14:textId="77777777" w:rsidR="00973FCE" w:rsidRPr="001338C7" w:rsidRDefault="00973FCE">
            <w:pPr>
              <w:jc w:val="center"/>
              <w:rPr>
                <w:rFonts w:ascii="Verdana" w:hAnsi="Verdana" w:cs="Arial"/>
                <w:rPrChange w:id="865" w:author="Paola" w:date="2020-02-21T08:08:00Z">
                  <w:rPr>
                    <w:rFonts w:ascii="Arial" w:hAnsi="Arial" w:cs="Arial"/>
                    <w:sz w:val="20"/>
                    <w:szCs w:val="20"/>
                  </w:rPr>
                </w:rPrChange>
              </w:rPr>
            </w:pPr>
            <w:r w:rsidRPr="001338C7">
              <w:rPr>
                <w:rFonts w:ascii="Verdana" w:hAnsi="Verdana" w:cs="Arial"/>
                <w:rPrChange w:id="866" w:author="Paola" w:date="2020-02-21T08:08:00Z">
                  <w:rPr>
                    <w:rFonts w:ascii="Arial" w:hAnsi="Arial" w:cs="Arial"/>
                    <w:sz w:val="20"/>
                    <w:szCs w:val="20"/>
                  </w:rPr>
                </w:rPrChange>
              </w:rPr>
              <w:t>11.50</w:t>
            </w:r>
          </w:p>
        </w:tc>
        <w:tc>
          <w:tcPr>
            <w:tcW w:w="0" w:type="auto"/>
            <w:tcBorders>
              <w:top w:val="nil"/>
              <w:left w:val="nil"/>
              <w:bottom w:val="nil"/>
              <w:right w:val="single" w:sz="4" w:space="0" w:color="auto"/>
            </w:tcBorders>
            <w:shd w:val="clear" w:color="auto" w:fill="auto"/>
            <w:noWrap/>
            <w:vAlign w:val="center"/>
            <w:hideMark/>
          </w:tcPr>
          <w:p w14:paraId="13C7BFBC" w14:textId="77777777" w:rsidR="00973FCE" w:rsidRPr="001338C7" w:rsidRDefault="00973FCE">
            <w:pPr>
              <w:rPr>
                <w:rFonts w:ascii="Verdana" w:hAnsi="Verdana" w:cs="Arial"/>
                <w:color w:val="000000"/>
                <w:rPrChange w:id="867" w:author="Paola" w:date="2020-02-21T08:08:00Z">
                  <w:rPr>
                    <w:rFonts w:ascii="Arial" w:hAnsi="Arial" w:cs="Arial"/>
                    <w:color w:val="000000"/>
                    <w:sz w:val="20"/>
                    <w:szCs w:val="20"/>
                  </w:rPr>
                </w:rPrChange>
              </w:rPr>
            </w:pPr>
            <w:r w:rsidRPr="001338C7">
              <w:rPr>
                <w:rFonts w:ascii="Verdana" w:hAnsi="Verdana" w:cs="Arial"/>
                <w:color w:val="000000"/>
                <w:rPrChange w:id="868" w:author="Paola" w:date="2020-02-21T08:08:00Z">
                  <w:rPr>
                    <w:rFonts w:ascii="Arial" w:hAnsi="Arial" w:cs="Arial"/>
                    <w:color w:val="000000"/>
                    <w:sz w:val="20"/>
                    <w:szCs w:val="20"/>
                  </w:rPr>
                </w:rPrChange>
              </w:rPr>
              <w:t>interruptores sencillos</w:t>
            </w:r>
          </w:p>
        </w:tc>
        <w:tc>
          <w:tcPr>
            <w:tcW w:w="0" w:type="auto"/>
            <w:tcBorders>
              <w:top w:val="nil"/>
              <w:left w:val="nil"/>
              <w:bottom w:val="single" w:sz="4" w:space="0" w:color="auto"/>
              <w:right w:val="single" w:sz="4" w:space="0" w:color="auto"/>
            </w:tcBorders>
            <w:shd w:val="clear" w:color="auto" w:fill="auto"/>
            <w:noWrap/>
            <w:vAlign w:val="bottom"/>
            <w:hideMark/>
          </w:tcPr>
          <w:p w14:paraId="711351AE" w14:textId="77777777" w:rsidR="00973FCE" w:rsidRPr="001338C7" w:rsidRDefault="00973FCE">
            <w:pPr>
              <w:jc w:val="center"/>
              <w:rPr>
                <w:rFonts w:ascii="Verdana" w:hAnsi="Verdana" w:cs="Arial"/>
                <w:rPrChange w:id="869" w:author="Paola" w:date="2020-02-21T08:08:00Z">
                  <w:rPr>
                    <w:rFonts w:ascii="Arial" w:hAnsi="Arial" w:cs="Arial"/>
                    <w:sz w:val="20"/>
                    <w:szCs w:val="20"/>
                  </w:rPr>
                </w:rPrChange>
              </w:rPr>
            </w:pPr>
            <w:r w:rsidRPr="001338C7">
              <w:rPr>
                <w:rFonts w:ascii="Verdana" w:hAnsi="Verdana" w:cs="Arial"/>
                <w:rPrChange w:id="870" w:author="Paola" w:date="2020-02-21T08:08:00Z">
                  <w:rPr>
                    <w:rFonts w:ascii="Arial" w:hAnsi="Arial" w:cs="Arial"/>
                    <w:sz w:val="20"/>
                    <w:szCs w:val="20"/>
                  </w:rPr>
                </w:rPrChange>
              </w:rPr>
              <w:t>un</w:t>
            </w:r>
          </w:p>
        </w:tc>
        <w:tc>
          <w:tcPr>
            <w:tcW w:w="0" w:type="auto"/>
            <w:tcBorders>
              <w:top w:val="nil"/>
              <w:left w:val="nil"/>
              <w:bottom w:val="single" w:sz="4" w:space="0" w:color="auto"/>
              <w:right w:val="single" w:sz="4" w:space="0" w:color="auto"/>
            </w:tcBorders>
            <w:shd w:val="clear" w:color="auto" w:fill="auto"/>
            <w:noWrap/>
            <w:vAlign w:val="center"/>
            <w:hideMark/>
          </w:tcPr>
          <w:p w14:paraId="0D317DDE" w14:textId="77777777" w:rsidR="00973FCE" w:rsidRPr="001338C7" w:rsidRDefault="00973FCE">
            <w:pPr>
              <w:jc w:val="center"/>
              <w:rPr>
                <w:rFonts w:ascii="Verdana" w:hAnsi="Verdana" w:cs="Arial"/>
                <w:rPrChange w:id="871" w:author="Paola" w:date="2020-02-21T08:08:00Z">
                  <w:rPr>
                    <w:rFonts w:ascii="Arial" w:hAnsi="Arial" w:cs="Arial"/>
                    <w:sz w:val="20"/>
                    <w:szCs w:val="20"/>
                  </w:rPr>
                </w:rPrChange>
              </w:rPr>
            </w:pPr>
            <w:r w:rsidRPr="001338C7">
              <w:rPr>
                <w:rFonts w:ascii="Verdana" w:hAnsi="Verdana" w:cs="Arial"/>
                <w:rPrChange w:id="872" w:author="Paola" w:date="2020-02-21T08:08:00Z">
                  <w:rPr>
                    <w:rFonts w:ascii="Arial" w:hAnsi="Arial" w:cs="Arial"/>
                    <w:sz w:val="20"/>
                    <w:szCs w:val="20"/>
                  </w:rPr>
                </w:rPrChange>
              </w:rPr>
              <w:t>3.00</w:t>
            </w:r>
          </w:p>
        </w:tc>
        <w:tc>
          <w:tcPr>
            <w:tcW w:w="0" w:type="auto"/>
            <w:tcBorders>
              <w:top w:val="nil"/>
              <w:left w:val="nil"/>
              <w:bottom w:val="single" w:sz="4" w:space="0" w:color="auto"/>
              <w:right w:val="single" w:sz="4" w:space="0" w:color="auto"/>
            </w:tcBorders>
            <w:shd w:val="clear" w:color="auto" w:fill="auto"/>
            <w:noWrap/>
            <w:vAlign w:val="bottom"/>
            <w:hideMark/>
          </w:tcPr>
          <w:p w14:paraId="3EB678A7" w14:textId="77777777" w:rsidR="00973FCE" w:rsidRPr="001338C7" w:rsidRDefault="00973FCE">
            <w:pPr>
              <w:jc w:val="center"/>
              <w:rPr>
                <w:rFonts w:ascii="Verdana" w:hAnsi="Verdana" w:cs="Arial"/>
                <w:rPrChange w:id="873" w:author="Paola" w:date="2020-02-21T08:08:00Z">
                  <w:rPr>
                    <w:rFonts w:ascii="Arial" w:hAnsi="Arial" w:cs="Arial"/>
                    <w:sz w:val="20"/>
                    <w:szCs w:val="20"/>
                  </w:rPr>
                </w:rPrChange>
              </w:rPr>
            </w:pPr>
            <w:r w:rsidRPr="001338C7">
              <w:rPr>
                <w:rFonts w:ascii="Verdana" w:hAnsi="Verdana" w:cs="Arial"/>
                <w:rPrChange w:id="874" w:author="Paola" w:date="2020-02-21T08:08:00Z">
                  <w:rPr>
                    <w:rFonts w:ascii="Arial" w:hAnsi="Arial" w:cs="Arial"/>
                    <w:sz w:val="20"/>
                    <w:szCs w:val="20"/>
                  </w:rPr>
                </w:rPrChange>
              </w:rPr>
              <w:t>$ 18,000</w:t>
            </w:r>
          </w:p>
        </w:tc>
        <w:tc>
          <w:tcPr>
            <w:tcW w:w="0" w:type="auto"/>
            <w:tcBorders>
              <w:top w:val="nil"/>
              <w:left w:val="nil"/>
              <w:bottom w:val="single" w:sz="4" w:space="0" w:color="auto"/>
              <w:right w:val="single" w:sz="8" w:space="0" w:color="auto"/>
            </w:tcBorders>
            <w:shd w:val="clear" w:color="auto" w:fill="auto"/>
            <w:noWrap/>
            <w:vAlign w:val="center"/>
            <w:hideMark/>
          </w:tcPr>
          <w:p w14:paraId="793F71AF" w14:textId="77777777" w:rsidR="00973FCE" w:rsidRPr="001338C7" w:rsidRDefault="00973FCE">
            <w:pPr>
              <w:jc w:val="right"/>
              <w:rPr>
                <w:rFonts w:ascii="Verdana" w:hAnsi="Verdana" w:cs="Arial"/>
                <w:rPrChange w:id="875" w:author="Paola" w:date="2020-02-21T08:08:00Z">
                  <w:rPr>
                    <w:rFonts w:ascii="Arial" w:hAnsi="Arial" w:cs="Arial"/>
                    <w:sz w:val="20"/>
                    <w:szCs w:val="20"/>
                  </w:rPr>
                </w:rPrChange>
              </w:rPr>
            </w:pPr>
            <w:r w:rsidRPr="001338C7">
              <w:rPr>
                <w:rFonts w:ascii="Verdana" w:hAnsi="Verdana" w:cs="Arial"/>
                <w:rPrChange w:id="876" w:author="Paola" w:date="2020-02-21T08:08:00Z">
                  <w:rPr>
                    <w:rFonts w:ascii="Arial" w:hAnsi="Arial" w:cs="Arial"/>
                    <w:sz w:val="20"/>
                    <w:szCs w:val="20"/>
                  </w:rPr>
                </w:rPrChange>
              </w:rPr>
              <w:t xml:space="preserve"> $               54,000 </w:t>
            </w:r>
          </w:p>
        </w:tc>
      </w:tr>
      <w:tr w:rsidR="00973FCE" w:rsidRPr="001338C7" w14:paraId="31E72E9B" w14:textId="77777777" w:rsidTr="00C67589">
        <w:trPr>
          <w:trHeight w:val="313"/>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249880F9" w14:textId="77777777" w:rsidR="00973FCE" w:rsidRPr="001338C7" w:rsidRDefault="00973FCE">
            <w:pPr>
              <w:jc w:val="center"/>
              <w:rPr>
                <w:rFonts w:ascii="Verdana" w:hAnsi="Verdana" w:cs="Arial"/>
                <w:rPrChange w:id="877" w:author="Paola" w:date="2020-02-21T08:08:00Z">
                  <w:rPr>
                    <w:rFonts w:ascii="Arial" w:hAnsi="Arial" w:cs="Arial"/>
                    <w:sz w:val="20"/>
                    <w:szCs w:val="20"/>
                  </w:rPr>
                </w:rPrChange>
              </w:rPr>
            </w:pPr>
            <w:r w:rsidRPr="001338C7">
              <w:rPr>
                <w:rFonts w:ascii="Verdana" w:hAnsi="Verdana" w:cs="Arial"/>
                <w:rPrChange w:id="878" w:author="Paola" w:date="2020-02-21T08:08:00Z">
                  <w:rPr>
                    <w:rFonts w:ascii="Arial" w:hAnsi="Arial" w:cs="Arial"/>
                    <w:sz w:val="20"/>
                    <w:szCs w:val="20"/>
                  </w:rPr>
                </w:rPrChange>
              </w:rPr>
              <w:t>11.60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9988390" w14:textId="77777777" w:rsidR="00973FCE" w:rsidRPr="001338C7" w:rsidRDefault="00973FCE">
            <w:pPr>
              <w:rPr>
                <w:rFonts w:ascii="Verdana" w:hAnsi="Verdana" w:cs="Arial"/>
                <w:color w:val="000000"/>
                <w:rPrChange w:id="879" w:author="Paola" w:date="2020-02-21T08:08:00Z">
                  <w:rPr>
                    <w:rFonts w:ascii="Arial" w:hAnsi="Arial" w:cs="Arial"/>
                    <w:color w:val="000000"/>
                    <w:sz w:val="20"/>
                    <w:szCs w:val="20"/>
                  </w:rPr>
                </w:rPrChange>
              </w:rPr>
            </w:pPr>
            <w:r w:rsidRPr="001338C7">
              <w:rPr>
                <w:rFonts w:ascii="Verdana" w:hAnsi="Verdana" w:cs="Arial"/>
                <w:color w:val="000000"/>
                <w:rPrChange w:id="880" w:author="Paola" w:date="2020-02-21T08:08:00Z">
                  <w:rPr>
                    <w:rFonts w:ascii="Arial" w:hAnsi="Arial" w:cs="Arial"/>
                    <w:color w:val="000000"/>
                    <w:sz w:val="20"/>
                    <w:szCs w:val="20"/>
                  </w:rPr>
                </w:rPrChange>
              </w:rPr>
              <w:t>interruptores dobles</w:t>
            </w:r>
          </w:p>
        </w:tc>
        <w:tc>
          <w:tcPr>
            <w:tcW w:w="0" w:type="auto"/>
            <w:tcBorders>
              <w:top w:val="nil"/>
              <w:left w:val="nil"/>
              <w:bottom w:val="single" w:sz="4" w:space="0" w:color="auto"/>
              <w:right w:val="single" w:sz="4" w:space="0" w:color="auto"/>
            </w:tcBorders>
            <w:shd w:val="clear" w:color="auto" w:fill="auto"/>
            <w:noWrap/>
            <w:vAlign w:val="bottom"/>
            <w:hideMark/>
          </w:tcPr>
          <w:p w14:paraId="3AFBDA25" w14:textId="77777777" w:rsidR="00973FCE" w:rsidRPr="001338C7" w:rsidRDefault="00973FCE">
            <w:pPr>
              <w:jc w:val="center"/>
              <w:rPr>
                <w:rFonts w:ascii="Verdana" w:hAnsi="Verdana" w:cs="Arial"/>
                <w:rPrChange w:id="881" w:author="Paola" w:date="2020-02-21T08:08:00Z">
                  <w:rPr>
                    <w:rFonts w:ascii="Arial" w:hAnsi="Arial" w:cs="Arial"/>
                    <w:sz w:val="20"/>
                    <w:szCs w:val="20"/>
                  </w:rPr>
                </w:rPrChange>
              </w:rPr>
            </w:pPr>
            <w:r w:rsidRPr="001338C7">
              <w:rPr>
                <w:rFonts w:ascii="Verdana" w:hAnsi="Verdana" w:cs="Arial"/>
                <w:rPrChange w:id="882" w:author="Paola" w:date="2020-02-21T08:08:00Z">
                  <w:rPr>
                    <w:rFonts w:ascii="Arial" w:hAnsi="Arial" w:cs="Arial"/>
                    <w:sz w:val="20"/>
                    <w:szCs w:val="20"/>
                  </w:rPr>
                </w:rPrChange>
              </w:rPr>
              <w:t>un</w:t>
            </w:r>
          </w:p>
        </w:tc>
        <w:tc>
          <w:tcPr>
            <w:tcW w:w="0" w:type="auto"/>
            <w:tcBorders>
              <w:top w:val="nil"/>
              <w:left w:val="nil"/>
              <w:bottom w:val="single" w:sz="4" w:space="0" w:color="auto"/>
              <w:right w:val="single" w:sz="4" w:space="0" w:color="auto"/>
            </w:tcBorders>
            <w:shd w:val="clear" w:color="auto" w:fill="auto"/>
            <w:noWrap/>
            <w:vAlign w:val="center"/>
            <w:hideMark/>
          </w:tcPr>
          <w:p w14:paraId="6AEC8512" w14:textId="77777777" w:rsidR="00973FCE" w:rsidRPr="001338C7" w:rsidRDefault="00973FCE">
            <w:pPr>
              <w:jc w:val="center"/>
              <w:rPr>
                <w:rFonts w:ascii="Verdana" w:hAnsi="Verdana" w:cs="Arial"/>
                <w:rPrChange w:id="883" w:author="Paola" w:date="2020-02-21T08:08:00Z">
                  <w:rPr>
                    <w:rFonts w:ascii="Arial" w:hAnsi="Arial" w:cs="Arial"/>
                    <w:sz w:val="20"/>
                    <w:szCs w:val="20"/>
                  </w:rPr>
                </w:rPrChange>
              </w:rPr>
            </w:pPr>
            <w:r w:rsidRPr="001338C7">
              <w:rPr>
                <w:rFonts w:ascii="Verdana" w:hAnsi="Verdana" w:cs="Arial"/>
                <w:rPrChange w:id="884" w:author="Paola" w:date="2020-02-21T08:08:00Z">
                  <w:rPr>
                    <w:rFonts w:ascii="Arial" w:hAnsi="Arial" w:cs="Arial"/>
                    <w:sz w:val="20"/>
                    <w:szCs w:val="20"/>
                  </w:rPr>
                </w:rPrChange>
              </w:rPr>
              <w:t>1.00</w:t>
            </w:r>
          </w:p>
        </w:tc>
        <w:tc>
          <w:tcPr>
            <w:tcW w:w="0" w:type="auto"/>
            <w:tcBorders>
              <w:top w:val="nil"/>
              <w:left w:val="nil"/>
              <w:bottom w:val="single" w:sz="4" w:space="0" w:color="auto"/>
              <w:right w:val="single" w:sz="4" w:space="0" w:color="auto"/>
            </w:tcBorders>
            <w:shd w:val="clear" w:color="auto" w:fill="auto"/>
            <w:noWrap/>
            <w:vAlign w:val="bottom"/>
            <w:hideMark/>
          </w:tcPr>
          <w:p w14:paraId="0EB9F642" w14:textId="77777777" w:rsidR="00973FCE" w:rsidRPr="001338C7" w:rsidRDefault="00973FCE">
            <w:pPr>
              <w:jc w:val="center"/>
              <w:rPr>
                <w:rFonts w:ascii="Verdana" w:hAnsi="Verdana" w:cs="Arial"/>
                <w:rPrChange w:id="885" w:author="Paola" w:date="2020-02-21T08:08:00Z">
                  <w:rPr>
                    <w:rFonts w:ascii="Arial" w:hAnsi="Arial" w:cs="Arial"/>
                    <w:sz w:val="20"/>
                    <w:szCs w:val="20"/>
                  </w:rPr>
                </w:rPrChange>
              </w:rPr>
            </w:pPr>
            <w:r w:rsidRPr="001338C7">
              <w:rPr>
                <w:rFonts w:ascii="Verdana" w:hAnsi="Verdana" w:cs="Arial"/>
                <w:rPrChange w:id="886" w:author="Paola" w:date="2020-02-21T08:08:00Z">
                  <w:rPr>
                    <w:rFonts w:ascii="Arial" w:hAnsi="Arial" w:cs="Arial"/>
                    <w:sz w:val="20"/>
                    <w:szCs w:val="20"/>
                  </w:rPr>
                </w:rPrChange>
              </w:rPr>
              <w:t>$ 18,000</w:t>
            </w:r>
          </w:p>
        </w:tc>
        <w:tc>
          <w:tcPr>
            <w:tcW w:w="0" w:type="auto"/>
            <w:tcBorders>
              <w:top w:val="nil"/>
              <w:left w:val="nil"/>
              <w:bottom w:val="nil"/>
              <w:right w:val="single" w:sz="8" w:space="0" w:color="auto"/>
            </w:tcBorders>
            <w:shd w:val="clear" w:color="auto" w:fill="auto"/>
            <w:noWrap/>
            <w:vAlign w:val="center"/>
            <w:hideMark/>
          </w:tcPr>
          <w:p w14:paraId="0F28F90D" w14:textId="77777777" w:rsidR="00973FCE" w:rsidRPr="001338C7" w:rsidRDefault="00973FCE">
            <w:pPr>
              <w:jc w:val="right"/>
              <w:rPr>
                <w:rFonts w:ascii="Verdana" w:hAnsi="Verdana" w:cs="Arial"/>
                <w:rPrChange w:id="887" w:author="Paola" w:date="2020-02-21T08:08:00Z">
                  <w:rPr>
                    <w:rFonts w:ascii="Arial" w:hAnsi="Arial" w:cs="Arial"/>
                    <w:sz w:val="20"/>
                    <w:szCs w:val="20"/>
                  </w:rPr>
                </w:rPrChange>
              </w:rPr>
            </w:pPr>
            <w:r w:rsidRPr="001338C7">
              <w:rPr>
                <w:rFonts w:ascii="Verdana" w:hAnsi="Verdana" w:cs="Arial"/>
                <w:rPrChange w:id="888" w:author="Paola" w:date="2020-02-21T08:08:00Z">
                  <w:rPr>
                    <w:rFonts w:ascii="Arial" w:hAnsi="Arial" w:cs="Arial"/>
                    <w:sz w:val="20"/>
                    <w:szCs w:val="20"/>
                  </w:rPr>
                </w:rPrChange>
              </w:rPr>
              <w:t xml:space="preserve"> $               18,000 </w:t>
            </w:r>
          </w:p>
        </w:tc>
      </w:tr>
      <w:tr w:rsidR="00973FCE" w:rsidRPr="001338C7" w14:paraId="7F64E12B" w14:textId="77777777" w:rsidTr="00C67589">
        <w:trPr>
          <w:trHeight w:val="313"/>
        </w:trPr>
        <w:tc>
          <w:tcPr>
            <w:tcW w:w="0" w:type="auto"/>
            <w:tcBorders>
              <w:top w:val="nil"/>
              <w:left w:val="single" w:sz="8" w:space="0" w:color="auto"/>
              <w:bottom w:val="single" w:sz="8" w:space="0" w:color="auto"/>
              <w:right w:val="single" w:sz="4" w:space="0" w:color="auto"/>
            </w:tcBorders>
            <w:shd w:val="clear" w:color="auto" w:fill="auto"/>
            <w:noWrap/>
            <w:vAlign w:val="bottom"/>
            <w:hideMark/>
          </w:tcPr>
          <w:p w14:paraId="0CF3C3B5" w14:textId="77777777" w:rsidR="00973FCE" w:rsidRPr="001338C7" w:rsidRDefault="00973FCE">
            <w:pPr>
              <w:jc w:val="center"/>
              <w:rPr>
                <w:rFonts w:ascii="Verdana" w:hAnsi="Verdana" w:cs="Arial"/>
                <w:rPrChange w:id="889" w:author="Paola" w:date="2020-02-21T08:08:00Z">
                  <w:rPr>
                    <w:rFonts w:ascii="Arial" w:hAnsi="Arial" w:cs="Arial"/>
                    <w:sz w:val="20"/>
                    <w:szCs w:val="20"/>
                  </w:rPr>
                </w:rPrChange>
              </w:rPr>
            </w:pPr>
            <w:r w:rsidRPr="001338C7">
              <w:rPr>
                <w:rFonts w:ascii="Verdana" w:hAnsi="Verdana" w:cs="Arial"/>
                <w:rPrChange w:id="890" w:author="Paola" w:date="2020-02-21T08:08:00Z">
                  <w:rPr>
                    <w:rFonts w:ascii="Arial" w:hAnsi="Arial" w:cs="Arial"/>
                    <w:sz w:val="20"/>
                    <w:szCs w:val="20"/>
                  </w:rPr>
                </w:rPrChange>
              </w:rPr>
              <w:t> </w:t>
            </w:r>
          </w:p>
        </w:tc>
        <w:tc>
          <w:tcPr>
            <w:tcW w:w="0" w:type="auto"/>
            <w:tcBorders>
              <w:top w:val="nil"/>
              <w:left w:val="nil"/>
              <w:bottom w:val="single" w:sz="8" w:space="0" w:color="auto"/>
              <w:right w:val="single" w:sz="4" w:space="0" w:color="auto"/>
            </w:tcBorders>
            <w:shd w:val="clear" w:color="auto" w:fill="auto"/>
            <w:noWrap/>
            <w:vAlign w:val="bottom"/>
            <w:hideMark/>
          </w:tcPr>
          <w:p w14:paraId="7EA7B098" w14:textId="77777777" w:rsidR="00973FCE" w:rsidRPr="001338C7" w:rsidRDefault="00973FCE">
            <w:pPr>
              <w:jc w:val="right"/>
              <w:rPr>
                <w:rFonts w:ascii="Verdana" w:hAnsi="Verdana" w:cs="Arial"/>
                <w:rPrChange w:id="891" w:author="Paola" w:date="2020-02-21T08:08:00Z">
                  <w:rPr>
                    <w:rFonts w:ascii="Arial" w:hAnsi="Arial" w:cs="Arial"/>
                    <w:sz w:val="20"/>
                    <w:szCs w:val="20"/>
                  </w:rPr>
                </w:rPrChange>
              </w:rPr>
            </w:pPr>
            <w:r w:rsidRPr="001338C7">
              <w:rPr>
                <w:rFonts w:ascii="Verdana" w:hAnsi="Verdana" w:cs="Arial"/>
                <w:rPrChange w:id="892" w:author="Paola" w:date="2020-02-21T08:08:00Z">
                  <w:rPr>
                    <w:rFonts w:ascii="Arial" w:hAnsi="Arial" w:cs="Arial"/>
                    <w:sz w:val="20"/>
                    <w:szCs w:val="20"/>
                  </w:rPr>
                </w:rPrChange>
              </w:rPr>
              <w:t>SUB TOTAL</w:t>
            </w:r>
          </w:p>
        </w:tc>
        <w:tc>
          <w:tcPr>
            <w:tcW w:w="0" w:type="auto"/>
            <w:tcBorders>
              <w:top w:val="nil"/>
              <w:left w:val="nil"/>
              <w:bottom w:val="single" w:sz="8" w:space="0" w:color="auto"/>
              <w:right w:val="single" w:sz="4" w:space="0" w:color="auto"/>
            </w:tcBorders>
            <w:shd w:val="clear" w:color="auto" w:fill="auto"/>
            <w:noWrap/>
            <w:vAlign w:val="bottom"/>
            <w:hideMark/>
          </w:tcPr>
          <w:p w14:paraId="022EC01E" w14:textId="77777777" w:rsidR="00973FCE" w:rsidRPr="001338C7" w:rsidRDefault="00973FCE">
            <w:pPr>
              <w:jc w:val="center"/>
              <w:rPr>
                <w:rFonts w:ascii="Verdana" w:hAnsi="Verdana" w:cs="Arial"/>
                <w:rPrChange w:id="893" w:author="Paola" w:date="2020-02-21T08:08:00Z">
                  <w:rPr>
                    <w:rFonts w:ascii="Arial" w:hAnsi="Arial" w:cs="Arial"/>
                    <w:sz w:val="20"/>
                    <w:szCs w:val="20"/>
                  </w:rPr>
                </w:rPrChange>
              </w:rPr>
            </w:pPr>
            <w:r w:rsidRPr="001338C7">
              <w:rPr>
                <w:rFonts w:ascii="Verdana" w:hAnsi="Verdana" w:cs="Arial"/>
                <w:rPrChange w:id="894" w:author="Paola" w:date="2020-02-21T08:08:00Z">
                  <w:rPr>
                    <w:rFonts w:ascii="Arial" w:hAnsi="Arial" w:cs="Arial"/>
                    <w:sz w:val="20"/>
                    <w:szCs w:val="20"/>
                  </w:rPr>
                </w:rPrChange>
              </w:rPr>
              <w:t> </w:t>
            </w:r>
          </w:p>
        </w:tc>
        <w:tc>
          <w:tcPr>
            <w:tcW w:w="0" w:type="auto"/>
            <w:tcBorders>
              <w:top w:val="nil"/>
              <w:left w:val="nil"/>
              <w:bottom w:val="single" w:sz="8" w:space="0" w:color="auto"/>
              <w:right w:val="single" w:sz="4" w:space="0" w:color="auto"/>
            </w:tcBorders>
            <w:shd w:val="clear" w:color="auto" w:fill="auto"/>
            <w:noWrap/>
            <w:vAlign w:val="bottom"/>
            <w:hideMark/>
          </w:tcPr>
          <w:p w14:paraId="568CECFA" w14:textId="77777777" w:rsidR="00973FCE" w:rsidRPr="001338C7" w:rsidRDefault="00973FCE">
            <w:pPr>
              <w:jc w:val="center"/>
              <w:rPr>
                <w:rFonts w:ascii="Verdana" w:hAnsi="Verdana" w:cs="Arial"/>
                <w:rPrChange w:id="895" w:author="Paola" w:date="2020-02-21T08:08:00Z">
                  <w:rPr>
                    <w:rFonts w:ascii="Arial" w:hAnsi="Arial" w:cs="Arial"/>
                    <w:sz w:val="20"/>
                    <w:szCs w:val="20"/>
                  </w:rPr>
                </w:rPrChange>
              </w:rPr>
            </w:pPr>
            <w:r w:rsidRPr="001338C7">
              <w:rPr>
                <w:rFonts w:ascii="Verdana" w:hAnsi="Verdana" w:cs="Arial"/>
                <w:rPrChange w:id="896" w:author="Paola" w:date="2020-02-21T08:08:00Z">
                  <w:rPr>
                    <w:rFonts w:ascii="Arial" w:hAnsi="Arial" w:cs="Arial"/>
                    <w:sz w:val="20"/>
                    <w:szCs w:val="20"/>
                  </w:rPr>
                </w:rPrChange>
              </w:rPr>
              <w:t> </w:t>
            </w:r>
          </w:p>
        </w:tc>
        <w:tc>
          <w:tcPr>
            <w:tcW w:w="0" w:type="auto"/>
            <w:tcBorders>
              <w:top w:val="nil"/>
              <w:left w:val="nil"/>
              <w:bottom w:val="single" w:sz="8" w:space="0" w:color="auto"/>
              <w:right w:val="nil"/>
            </w:tcBorders>
            <w:shd w:val="clear" w:color="auto" w:fill="auto"/>
            <w:noWrap/>
            <w:vAlign w:val="bottom"/>
            <w:hideMark/>
          </w:tcPr>
          <w:p w14:paraId="776C27DC" w14:textId="77777777" w:rsidR="00973FCE" w:rsidRPr="001338C7" w:rsidRDefault="00973FCE">
            <w:pPr>
              <w:jc w:val="center"/>
              <w:rPr>
                <w:rFonts w:ascii="Verdana" w:hAnsi="Verdana" w:cs="Arial"/>
                <w:rPrChange w:id="897" w:author="Paola" w:date="2020-02-21T08:08:00Z">
                  <w:rPr>
                    <w:rFonts w:ascii="Arial" w:hAnsi="Arial" w:cs="Arial"/>
                    <w:sz w:val="20"/>
                    <w:szCs w:val="20"/>
                  </w:rPr>
                </w:rPrChange>
              </w:rPr>
            </w:pPr>
            <w:r w:rsidRPr="001338C7">
              <w:rPr>
                <w:rFonts w:ascii="Verdana" w:hAnsi="Verdana" w:cs="Arial"/>
                <w:rPrChange w:id="898" w:author="Paola" w:date="2020-02-21T08:08:00Z">
                  <w:rPr>
                    <w:rFonts w:ascii="Arial" w:hAnsi="Arial" w:cs="Arial"/>
                    <w:sz w:val="20"/>
                    <w:szCs w:val="20"/>
                  </w:rPr>
                </w:rPrChange>
              </w:rPr>
              <w:t> </w:t>
            </w:r>
          </w:p>
        </w:tc>
        <w:tc>
          <w:tcPr>
            <w:tcW w:w="0" w:type="auto"/>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B420921" w14:textId="77777777" w:rsidR="00973FCE" w:rsidRPr="001338C7" w:rsidRDefault="00973FCE">
            <w:pPr>
              <w:jc w:val="right"/>
              <w:rPr>
                <w:rFonts w:ascii="Verdana" w:hAnsi="Verdana" w:cs="Arial"/>
                <w:b/>
                <w:bCs/>
                <w:rPrChange w:id="899" w:author="Paola" w:date="2020-02-21T08:08:00Z">
                  <w:rPr>
                    <w:rFonts w:ascii="Arial" w:hAnsi="Arial" w:cs="Arial"/>
                    <w:b/>
                    <w:bCs/>
                    <w:sz w:val="20"/>
                    <w:szCs w:val="20"/>
                  </w:rPr>
                </w:rPrChange>
              </w:rPr>
            </w:pPr>
            <w:r w:rsidRPr="001338C7">
              <w:rPr>
                <w:rFonts w:ascii="Verdana" w:hAnsi="Verdana" w:cs="Arial"/>
                <w:b/>
                <w:bCs/>
                <w:rPrChange w:id="900" w:author="Paola" w:date="2020-02-21T08:08:00Z">
                  <w:rPr>
                    <w:rFonts w:ascii="Arial" w:hAnsi="Arial" w:cs="Arial"/>
                    <w:b/>
                    <w:bCs/>
                    <w:sz w:val="20"/>
                    <w:szCs w:val="20"/>
                  </w:rPr>
                </w:rPrChange>
              </w:rPr>
              <w:t xml:space="preserve"> $           1,280,000 </w:t>
            </w:r>
          </w:p>
        </w:tc>
      </w:tr>
      <w:tr w:rsidR="00973FCE" w:rsidRPr="001338C7" w14:paraId="7146E596" w14:textId="77777777" w:rsidTr="00C67589">
        <w:trPr>
          <w:trHeight w:val="298"/>
        </w:trPr>
        <w:tc>
          <w:tcPr>
            <w:tcW w:w="0" w:type="auto"/>
            <w:tcBorders>
              <w:top w:val="nil"/>
              <w:left w:val="single" w:sz="8" w:space="0" w:color="auto"/>
              <w:bottom w:val="nil"/>
              <w:right w:val="single" w:sz="4" w:space="0" w:color="auto"/>
            </w:tcBorders>
            <w:shd w:val="clear" w:color="auto" w:fill="auto"/>
            <w:noWrap/>
            <w:vAlign w:val="bottom"/>
            <w:hideMark/>
          </w:tcPr>
          <w:p w14:paraId="5C1F38F0" w14:textId="77777777" w:rsidR="00973FCE" w:rsidRPr="001338C7" w:rsidRDefault="00973FCE">
            <w:pPr>
              <w:rPr>
                <w:rFonts w:ascii="Verdana" w:hAnsi="Verdana" w:cs="Arial"/>
                <w:rPrChange w:id="901" w:author="Paola" w:date="2020-02-21T08:08:00Z">
                  <w:rPr>
                    <w:rFonts w:ascii="Arial" w:hAnsi="Arial" w:cs="Arial"/>
                    <w:sz w:val="20"/>
                    <w:szCs w:val="20"/>
                  </w:rPr>
                </w:rPrChange>
              </w:rPr>
            </w:pPr>
            <w:r w:rsidRPr="001338C7">
              <w:rPr>
                <w:rFonts w:ascii="Verdana" w:hAnsi="Verdana" w:cs="Arial"/>
                <w:rPrChange w:id="902" w:author="Paola" w:date="2020-02-21T08:08:00Z">
                  <w:rPr>
                    <w:rFonts w:ascii="Arial" w:hAnsi="Arial" w:cs="Arial"/>
                    <w:sz w:val="20"/>
                    <w:szCs w:val="20"/>
                  </w:rPr>
                </w:rPrChange>
              </w:rPr>
              <w:t> </w:t>
            </w:r>
          </w:p>
        </w:tc>
        <w:tc>
          <w:tcPr>
            <w:tcW w:w="0" w:type="auto"/>
            <w:tcBorders>
              <w:top w:val="nil"/>
              <w:left w:val="nil"/>
              <w:bottom w:val="nil"/>
              <w:right w:val="single" w:sz="4" w:space="0" w:color="auto"/>
            </w:tcBorders>
            <w:shd w:val="clear" w:color="auto" w:fill="auto"/>
            <w:noWrap/>
            <w:vAlign w:val="bottom"/>
            <w:hideMark/>
          </w:tcPr>
          <w:p w14:paraId="34D83504" w14:textId="77777777" w:rsidR="00973FCE" w:rsidRPr="001338C7" w:rsidRDefault="00973FCE">
            <w:pPr>
              <w:jc w:val="right"/>
              <w:rPr>
                <w:rFonts w:ascii="Verdana" w:hAnsi="Verdana" w:cs="Arial"/>
                <w:rPrChange w:id="903" w:author="Paola" w:date="2020-02-21T08:08:00Z">
                  <w:rPr>
                    <w:rFonts w:ascii="Arial" w:hAnsi="Arial" w:cs="Arial"/>
                    <w:sz w:val="20"/>
                    <w:szCs w:val="20"/>
                  </w:rPr>
                </w:rPrChange>
              </w:rPr>
            </w:pPr>
            <w:r w:rsidRPr="001338C7">
              <w:rPr>
                <w:rFonts w:ascii="Verdana" w:hAnsi="Verdana" w:cs="Arial"/>
                <w:rPrChange w:id="904" w:author="Paola" w:date="2020-02-21T08:08:00Z">
                  <w:rPr>
                    <w:rFonts w:ascii="Arial" w:hAnsi="Arial" w:cs="Arial"/>
                    <w:sz w:val="20"/>
                    <w:szCs w:val="20"/>
                  </w:rPr>
                </w:rPrChange>
              </w:rPr>
              <w:t>CEERTIFICACIONE</w:t>
            </w:r>
          </w:p>
        </w:tc>
        <w:tc>
          <w:tcPr>
            <w:tcW w:w="0" w:type="auto"/>
            <w:tcBorders>
              <w:top w:val="nil"/>
              <w:left w:val="nil"/>
              <w:bottom w:val="nil"/>
              <w:right w:val="single" w:sz="4" w:space="0" w:color="auto"/>
            </w:tcBorders>
            <w:shd w:val="clear" w:color="auto" w:fill="auto"/>
            <w:noWrap/>
            <w:vAlign w:val="bottom"/>
            <w:hideMark/>
          </w:tcPr>
          <w:p w14:paraId="6576AE85" w14:textId="77777777" w:rsidR="00973FCE" w:rsidRPr="001338C7" w:rsidRDefault="00973FCE">
            <w:pPr>
              <w:jc w:val="center"/>
              <w:rPr>
                <w:rFonts w:ascii="Verdana" w:hAnsi="Verdana" w:cs="Arial"/>
                <w:rPrChange w:id="905" w:author="Paola" w:date="2020-02-21T08:08:00Z">
                  <w:rPr>
                    <w:rFonts w:ascii="Arial" w:hAnsi="Arial" w:cs="Arial"/>
                    <w:sz w:val="20"/>
                    <w:szCs w:val="20"/>
                  </w:rPr>
                </w:rPrChange>
              </w:rPr>
            </w:pPr>
            <w:r w:rsidRPr="001338C7">
              <w:rPr>
                <w:rFonts w:ascii="Verdana" w:hAnsi="Verdana" w:cs="Arial"/>
                <w:rPrChange w:id="906" w:author="Paola" w:date="2020-02-21T08:08:00Z">
                  <w:rPr>
                    <w:rFonts w:ascii="Arial" w:hAnsi="Arial" w:cs="Arial"/>
                    <w:sz w:val="20"/>
                    <w:szCs w:val="20"/>
                  </w:rPr>
                </w:rPrChange>
              </w:rPr>
              <w:t>UND</w:t>
            </w:r>
          </w:p>
        </w:tc>
        <w:tc>
          <w:tcPr>
            <w:tcW w:w="0" w:type="auto"/>
            <w:tcBorders>
              <w:top w:val="nil"/>
              <w:left w:val="nil"/>
              <w:bottom w:val="nil"/>
              <w:right w:val="single" w:sz="4" w:space="0" w:color="auto"/>
            </w:tcBorders>
            <w:shd w:val="clear" w:color="auto" w:fill="auto"/>
            <w:noWrap/>
            <w:vAlign w:val="bottom"/>
            <w:hideMark/>
          </w:tcPr>
          <w:p w14:paraId="15121CE1" w14:textId="77777777" w:rsidR="00973FCE" w:rsidRPr="001338C7" w:rsidRDefault="00973FCE">
            <w:pPr>
              <w:jc w:val="center"/>
              <w:rPr>
                <w:rFonts w:ascii="Verdana" w:hAnsi="Verdana" w:cs="Arial"/>
                <w:rPrChange w:id="907" w:author="Paola" w:date="2020-02-21T08:08:00Z">
                  <w:rPr>
                    <w:rFonts w:ascii="Arial" w:hAnsi="Arial" w:cs="Arial"/>
                    <w:sz w:val="20"/>
                    <w:szCs w:val="20"/>
                  </w:rPr>
                </w:rPrChange>
              </w:rPr>
            </w:pPr>
            <w:r w:rsidRPr="001338C7">
              <w:rPr>
                <w:rFonts w:ascii="Verdana" w:hAnsi="Verdana" w:cs="Arial"/>
                <w:rPrChange w:id="908" w:author="Paola" w:date="2020-02-21T08:08:00Z">
                  <w:rPr>
                    <w:rFonts w:ascii="Arial" w:hAnsi="Arial" w:cs="Arial"/>
                    <w:sz w:val="20"/>
                    <w:szCs w:val="20"/>
                  </w:rPr>
                </w:rPrChange>
              </w:rPr>
              <w:t> </w:t>
            </w:r>
          </w:p>
        </w:tc>
        <w:tc>
          <w:tcPr>
            <w:tcW w:w="0" w:type="auto"/>
            <w:tcBorders>
              <w:top w:val="nil"/>
              <w:left w:val="nil"/>
              <w:bottom w:val="nil"/>
              <w:right w:val="single" w:sz="4" w:space="0" w:color="auto"/>
            </w:tcBorders>
            <w:shd w:val="clear" w:color="auto" w:fill="auto"/>
            <w:noWrap/>
            <w:vAlign w:val="bottom"/>
            <w:hideMark/>
          </w:tcPr>
          <w:p w14:paraId="72EAA12D" w14:textId="77777777" w:rsidR="00973FCE" w:rsidRPr="001338C7" w:rsidRDefault="00973FCE">
            <w:pPr>
              <w:jc w:val="center"/>
              <w:rPr>
                <w:rFonts w:ascii="Verdana" w:hAnsi="Verdana" w:cs="Arial"/>
                <w:rPrChange w:id="909" w:author="Paola" w:date="2020-02-21T08:08:00Z">
                  <w:rPr>
                    <w:rFonts w:ascii="Arial" w:hAnsi="Arial" w:cs="Arial"/>
                    <w:sz w:val="20"/>
                    <w:szCs w:val="20"/>
                  </w:rPr>
                </w:rPrChange>
              </w:rPr>
            </w:pPr>
            <w:r w:rsidRPr="001338C7">
              <w:rPr>
                <w:rFonts w:ascii="Verdana" w:hAnsi="Verdana" w:cs="Arial"/>
                <w:rPrChange w:id="910" w:author="Paola" w:date="2020-02-21T08:08:00Z">
                  <w:rPr>
                    <w:rFonts w:ascii="Arial" w:hAnsi="Arial" w:cs="Arial"/>
                    <w:sz w:val="20"/>
                    <w:szCs w:val="20"/>
                  </w:rPr>
                </w:rPrChange>
              </w:rPr>
              <w:t> </w:t>
            </w:r>
          </w:p>
        </w:tc>
        <w:tc>
          <w:tcPr>
            <w:tcW w:w="0" w:type="auto"/>
            <w:tcBorders>
              <w:top w:val="nil"/>
              <w:left w:val="nil"/>
              <w:bottom w:val="nil"/>
              <w:right w:val="single" w:sz="8" w:space="0" w:color="auto"/>
            </w:tcBorders>
            <w:shd w:val="clear" w:color="auto" w:fill="auto"/>
            <w:noWrap/>
            <w:vAlign w:val="center"/>
            <w:hideMark/>
          </w:tcPr>
          <w:p w14:paraId="2E363974" w14:textId="77777777" w:rsidR="00973FCE" w:rsidRPr="001338C7" w:rsidRDefault="00973FCE">
            <w:pPr>
              <w:jc w:val="right"/>
              <w:rPr>
                <w:rFonts w:ascii="Verdana" w:hAnsi="Verdana" w:cs="Arial"/>
                <w:rPrChange w:id="911" w:author="Paola" w:date="2020-02-21T08:08:00Z">
                  <w:rPr>
                    <w:rFonts w:ascii="Arial" w:hAnsi="Arial" w:cs="Arial"/>
                    <w:sz w:val="20"/>
                    <w:szCs w:val="20"/>
                  </w:rPr>
                </w:rPrChange>
              </w:rPr>
            </w:pPr>
            <w:r w:rsidRPr="001338C7">
              <w:rPr>
                <w:rFonts w:ascii="Verdana" w:hAnsi="Verdana" w:cs="Arial"/>
                <w:rPrChange w:id="912" w:author="Paola" w:date="2020-02-21T08:08:00Z">
                  <w:rPr>
                    <w:rFonts w:ascii="Arial" w:hAnsi="Arial" w:cs="Arial"/>
                    <w:sz w:val="20"/>
                    <w:szCs w:val="20"/>
                  </w:rPr>
                </w:rPrChange>
              </w:rPr>
              <w:t xml:space="preserve"> $             320,000 </w:t>
            </w:r>
          </w:p>
        </w:tc>
      </w:tr>
      <w:tr w:rsidR="00973FCE" w:rsidRPr="001338C7" w14:paraId="391D407F" w14:textId="77777777" w:rsidTr="00C67589">
        <w:trPr>
          <w:trHeight w:val="298"/>
        </w:trPr>
        <w:tc>
          <w:tcPr>
            <w:tcW w:w="0" w:type="auto"/>
            <w:tcBorders>
              <w:top w:val="nil"/>
              <w:left w:val="single" w:sz="8" w:space="0" w:color="auto"/>
              <w:bottom w:val="nil"/>
              <w:right w:val="single" w:sz="4" w:space="0" w:color="auto"/>
            </w:tcBorders>
            <w:shd w:val="clear" w:color="auto" w:fill="auto"/>
            <w:noWrap/>
            <w:vAlign w:val="bottom"/>
            <w:hideMark/>
          </w:tcPr>
          <w:p w14:paraId="47E2B283" w14:textId="77777777" w:rsidR="00973FCE" w:rsidRPr="001338C7" w:rsidRDefault="00973FCE">
            <w:pPr>
              <w:rPr>
                <w:rFonts w:ascii="Verdana" w:hAnsi="Verdana" w:cs="Arial"/>
                <w:rPrChange w:id="913" w:author="Paola" w:date="2020-02-21T08:08:00Z">
                  <w:rPr>
                    <w:rFonts w:ascii="Arial" w:hAnsi="Arial" w:cs="Arial"/>
                    <w:sz w:val="20"/>
                    <w:szCs w:val="20"/>
                  </w:rPr>
                </w:rPrChange>
              </w:rPr>
            </w:pPr>
            <w:r w:rsidRPr="001338C7">
              <w:rPr>
                <w:rFonts w:ascii="Verdana" w:hAnsi="Verdana" w:cs="Arial"/>
                <w:rPrChange w:id="914" w:author="Paola" w:date="2020-02-21T08:08:00Z">
                  <w:rPr>
                    <w:rFonts w:ascii="Arial" w:hAnsi="Arial" w:cs="Arial"/>
                    <w:sz w:val="20"/>
                    <w:szCs w:val="20"/>
                  </w:rPr>
                </w:rPrChange>
              </w:rPr>
              <w:t> </w:t>
            </w:r>
          </w:p>
        </w:tc>
        <w:tc>
          <w:tcPr>
            <w:tcW w:w="0" w:type="auto"/>
            <w:tcBorders>
              <w:top w:val="nil"/>
              <w:left w:val="nil"/>
              <w:bottom w:val="nil"/>
              <w:right w:val="single" w:sz="4" w:space="0" w:color="auto"/>
            </w:tcBorders>
            <w:shd w:val="clear" w:color="auto" w:fill="auto"/>
            <w:noWrap/>
            <w:vAlign w:val="bottom"/>
            <w:hideMark/>
          </w:tcPr>
          <w:p w14:paraId="5EE731B7" w14:textId="77777777" w:rsidR="00973FCE" w:rsidRPr="001338C7" w:rsidRDefault="00973FCE">
            <w:pPr>
              <w:jc w:val="right"/>
              <w:rPr>
                <w:rFonts w:ascii="Verdana" w:hAnsi="Verdana" w:cs="Arial"/>
                <w:rPrChange w:id="915" w:author="Paola" w:date="2020-02-21T08:08:00Z">
                  <w:rPr>
                    <w:rFonts w:ascii="Arial" w:hAnsi="Arial" w:cs="Arial"/>
                    <w:sz w:val="20"/>
                    <w:szCs w:val="20"/>
                  </w:rPr>
                </w:rPrChange>
              </w:rPr>
            </w:pPr>
            <w:r w:rsidRPr="001338C7">
              <w:rPr>
                <w:rFonts w:ascii="Verdana" w:hAnsi="Verdana" w:cs="Arial"/>
                <w:rPrChange w:id="916" w:author="Paola" w:date="2020-02-21T08:08:00Z">
                  <w:rPr>
                    <w:rFonts w:ascii="Arial" w:hAnsi="Arial" w:cs="Arial"/>
                    <w:sz w:val="20"/>
                    <w:szCs w:val="20"/>
                  </w:rPr>
                </w:rPrChange>
              </w:rPr>
              <w:t>ASEO</w:t>
            </w:r>
          </w:p>
        </w:tc>
        <w:tc>
          <w:tcPr>
            <w:tcW w:w="0" w:type="auto"/>
            <w:tcBorders>
              <w:top w:val="nil"/>
              <w:left w:val="nil"/>
              <w:bottom w:val="nil"/>
              <w:right w:val="single" w:sz="4" w:space="0" w:color="auto"/>
            </w:tcBorders>
            <w:shd w:val="clear" w:color="auto" w:fill="auto"/>
            <w:noWrap/>
            <w:vAlign w:val="bottom"/>
            <w:hideMark/>
          </w:tcPr>
          <w:p w14:paraId="666B296C" w14:textId="77777777" w:rsidR="00973FCE" w:rsidRPr="001338C7" w:rsidRDefault="00973FCE">
            <w:pPr>
              <w:jc w:val="center"/>
              <w:rPr>
                <w:rFonts w:ascii="Verdana" w:hAnsi="Verdana" w:cs="Arial"/>
                <w:rPrChange w:id="917" w:author="Paola" w:date="2020-02-21T08:08:00Z">
                  <w:rPr>
                    <w:rFonts w:ascii="Arial" w:hAnsi="Arial" w:cs="Arial"/>
                    <w:sz w:val="20"/>
                    <w:szCs w:val="20"/>
                  </w:rPr>
                </w:rPrChange>
              </w:rPr>
            </w:pPr>
            <w:r w:rsidRPr="001338C7">
              <w:rPr>
                <w:rFonts w:ascii="Verdana" w:hAnsi="Verdana" w:cs="Arial"/>
                <w:rPrChange w:id="918" w:author="Paola" w:date="2020-02-21T08:08:00Z">
                  <w:rPr>
                    <w:rFonts w:ascii="Arial" w:hAnsi="Arial" w:cs="Arial"/>
                    <w:sz w:val="20"/>
                    <w:szCs w:val="20"/>
                  </w:rPr>
                </w:rPrChange>
              </w:rPr>
              <w:t>UND</w:t>
            </w:r>
          </w:p>
        </w:tc>
        <w:tc>
          <w:tcPr>
            <w:tcW w:w="0" w:type="auto"/>
            <w:tcBorders>
              <w:top w:val="nil"/>
              <w:left w:val="nil"/>
              <w:bottom w:val="nil"/>
              <w:right w:val="single" w:sz="4" w:space="0" w:color="auto"/>
            </w:tcBorders>
            <w:shd w:val="clear" w:color="auto" w:fill="auto"/>
            <w:noWrap/>
            <w:vAlign w:val="bottom"/>
            <w:hideMark/>
          </w:tcPr>
          <w:p w14:paraId="3820FC50" w14:textId="77777777" w:rsidR="00973FCE" w:rsidRPr="001338C7" w:rsidRDefault="00973FCE">
            <w:pPr>
              <w:jc w:val="center"/>
              <w:rPr>
                <w:rFonts w:ascii="Verdana" w:hAnsi="Verdana" w:cs="Arial"/>
                <w:rPrChange w:id="919" w:author="Paola" w:date="2020-02-21T08:08:00Z">
                  <w:rPr>
                    <w:rFonts w:ascii="Arial" w:hAnsi="Arial" w:cs="Arial"/>
                    <w:sz w:val="20"/>
                    <w:szCs w:val="20"/>
                  </w:rPr>
                </w:rPrChange>
              </w:rPr>
            </w:pPr>
            <w:r w:rsidRPr="001338C7">
              <w:rPr>
                <w:rFonts w:ascii="Verdana" w:hAnsi="Verdana" w:cs="Arial"/>
                <w:rPrChange w:id="920" w:author="Paola" w:date="2020-02-21T08:08:00Z">
                  <w:rPr>
                    <w:rFonts w:ascii="Arial" w:hAnsi="Arial" w:cs="Arial"/>
                    <w:sz w:val="20"/>
                    <w:szCs w:val="20"/>
                  </w:rPr>
                </w:rPrChange>
              </w:rPr>
              <w:t> </w:t>
            </w:r>
          </w:p>
        </w:tc>
        <w:tc>
          <w:tcPr>
            <w:tcW w:w="0" w:type="auto"/>
            <w:tcBorders>
              <w:top w:val="nil"/>
              <w:left w:val="nil"/>
              <w:bottom w:val="nil"/>
              <w:right w:val="single" w:sz="4" w:space="0" w:color="auto"/>
            </w:tcBorders>
            <w:shd w:val="clear" w:color="auto" w:fill="auto"/>
            <w:noWrap/>
            <w:vAlign w:val="bottom"/>
            <w:hideMark/>
          </w:tcPr>
          <w:p w14:paraId="647C4800" w14:textId="77777777" w:rsidR="00973FCE" w:rsidRPr="001338C7" w:rsidRDefault="00973FCE">
            <w:pPr>
              <w:jc w:val="center"/>
              <w:rPr>
                <w:rFonts w:ascii="Verdana" w:hAnsi="Verdana" w:cs="Arial"/>
                <w:rPrChange w:id="921" w:author="Paola" w:date="2020-02-21T08:08:00Z">
                  <w:rPr>
                    <w:rFonts w:ascii="Arial" w:hAnsi="Arial" w:cs="Arial"/>
                    <w:sz w:val="20"/>
                    <w:szCs w:val="20"/>
                  </w:rPr>
                </w:rPrChange>
              </w:rPr>
            </w:pPr>
            <w:r w:rsidRPr="001338C7">
              <w:rPr>
                <w:rFonts w:ascii="Verdana" w:hAnsi="Verdana" w:cs="Arial"/>
                <w:rPrChange w:id="922" w:author="Paola" w:date="2020-02-21T08:08:00Z">
                  <w:rPr>
                    <w:rFonts w:ascii="Arial" w:hAnsi="Arial" w:cs="Arial"/>
                    <w:sz w:val="20"/>
                    <w:szCs w:val="20"/>
                  </w:rPr>
                </w:rPrChange>
              </w:rPr>
              <w:t> </w:t>
            </w:r>
          </w:p>
        </w:tc>
        <w:tc>
          <w:tcPr>
            <w:tcW w:w="0" w:type="auto"/>
            <w:tcBorders>
              <w:top w:val="nil"/>
              <w:left w:val="nil"/>
              <w:bottom w:val="nil"/>
              <w:right w:val="single" w:sz="8" w:space="0" w:color="auto"/>
            </w:tcBorders>
            <w:shd w:val="clear" w:color="auto" w:fill="auto"/>
            <w:noWrap/>
            <w:vAlign w:val="center"/>
            <w:hideMark/>
          </w:tcPr>
          <w:p w14:paraId="0EE31805" w14:textId="77777777" w:rsidR="00973FCE" w:rsidRPr="001338C7" w:rsidRDefault="00973FCE">
            <w:pPr>
              <w:jc w:val="right"/>
              <w:rPr>
                <w:rFonts w:ascii="Verdana" w:hAnsi="Verdana" w:cs="Arial"/>
                <w:rPrChange w:id="923" w:author="Paola" w:date="2020-02-21T08:08:00Z">
                  <w:rPr>
                    <w:rFonts w:ascii="Arial" w:hAnsi="Arial" w:cs="Arial"/>
                    <w:sz w:val="20"/>
                    <w:szCs w:val="20"/>
                  </w:rPr>
                </w:rPrChange>
              </w:rPr>
            </w:pPr>
            <w:r w:rsidRPr="001338C7">
              <w:rPr>
                <w:rFonts w:ascii="Verdana" w:hAnsi="Verdana" w:cs="Arial"/>
                <w:rPrChange w:id="924" w:author="Paola" w:date="2020-02-21T08:08:00Z">
                  <w:rPr>
                    <w:rFonts w:ascii="Arial" w:hAnsi="Arial" w:cs="Arial"/>
                    <w:sz w:val="20"/>
                    <w:szCs w:val="20"/>
                  </w:rPr>
                </w:rPrChange>
              </w:rPr>
              <w:t xml:space="preserve"> $             450,000 </w:t>
            </w:r>
          </w:p>
        </w:tc>
      </w:tr>
      <w:tr w:rsidR="00973FCE" w:rsidRPr="001338C7" w14:paraId="2C8508CC" w14:textId="77777777" w:rsidTr="00C67589">
        <w:trPr>
          <w:trHeight w:val="313"/>
        </w:trPr>
        <w:tc>
          <w:tcPr>
            <w:tcW w:w="0" w:type="auto"/>
            <w:tcBorders>
              <w:top w:val="single" w:sz="4" w:space="0" w:color="auto"/>
              <w:left w:val="single" w:sz="8" w:space="0" w:color="auto"/>
              <w:bottom w:val="single" w:sz="8" w:space="0" w:color="auto"/>
              <w:right w:val="single" w:sz="4" w:space="0" w:color="auto"/>
            </w:tcBorders>
            <w:shd w:val="clear" w:color="000000" w:fill="FFFFFF"/>
            <w:noWrap/>
            <w:vAlign w:val="center"/>
            <w:hideMark/>
          </w:tcPr>
          <w:p w14:paraId="32402952" w14:textId="77777777" w:rsidR="00973FCE" w:rsidRPr="001338C7" w:rsidRDefault="00973FCE">
            <w:pPr>
              <w:jc w:val="center"/>
              <w:rPr>
                <w:rFonts w:ascii="Verdana" w:hAnsi="Verdana" w:cs="Arial"/>
                <w:rPrChange w:id="925" w:author="Paola" w:date="2020-02-21T08:08:00Z">
                  <w:rPr>
                    <w:rFonts w:ascii="Arial" w:hAnsi="Arial" w:cs="Arial"/>
                    <w:sz w:val="20"/>
                    <w:szCs w:val="20"/>
                  </w:rPr>
                </w:rPrChange>
              </w:rPr>
            </w:pPr>
            <w:r w:rsidRPr="001338C7">
              <w:rPr>
                <w:rFonts w:ascii="Verdana" w:hAnsi="Verdana" w:cs="Arial"/>
                <w:rPrChange w:id="926" w:author="Paola" w:date="2020-02-21T08:08:00Z">
                  <w:rPr>
                    <w:rFonts w:ascii="Arial" w:hAnsi="Arial" w:cs="Arial"/>
                    <w:sz w:val="20"/>
                    <w:szCs w:val="20"/>
                  </w:rPr>
                </w:rPrChange>
              </w:rPr>
              <w:t> </w:t>
            </w:r>
          </w:p>
        </w:tc>
        <w:tc>
          <w:tcPr>
            <w:tcW w:w="5199" w:type="dxa"/>
            <w:tcBorders>
              <w:top w:val="single" w:sz="4" w:space="0" w:color="auto"/>
              <w:left w:val="nil"/>
              <w:bottom w:val="single" w:sz="8" w:space="0" w:color="auto"/>
              <w:right w:val="single" w:sz="4" w:space="0" w:color="auto"/>
            </w:tcBorders>
            <w:shd w:val="clear" w:color="000000" w:fill="FFFFFF"/>
            <w:vAlign w:val="bottom"/>
            <w:hideMark/>
          </w:tcPr>
          <w:p w14:paraId="627DF8D1" w14:textId="77777777" w:rsidR="00973FCE" w:rsidRPr="001338C7" w:rsidRDefault="00973FCE">
            <w:pPr>
              <w:jc w:val="right"/>
              <w:rPr>
                <w:rFonts w:ascii="Verdana" w:hAnsi="Verdana" w:cs="Arial"/>
                <w:rPrChange w:id="927" w:author="Paola" w:date="2020-02-21T08:08:00Z">
                  <w:rPr>
                    <w:rFonts w:ascii="Arial" w:hAnsi="Arial" w:cs="Arial"/>
                    <w:sz w:val="20"/>
                    <w:szCs w:val="20"/>
                  </w:rPr>
                </w:rPrChange>
              </w:rPr>
            </w:pPr>
            <w:r w:rsidRPr="001338C7">
              <w:rPr>
                <w:rFonts w:ascii="Verdana" w:hAnsi="Verdana" w:cs="Arial"/>
                <w:rPrChange w:id="928" w:author="Paola" w:date="2020-02-21T08:08:00Z">
                  <w:rPr>
                    <w:rFonts w:ascii="Arial" w:hAnsi="Arial" w:cs="Arial"/>
                    <w:sz w:val="20"/>
                    <w:szCs w:val="20"/>
                  </w:rPr>
                </w:rPrChange>
              </w:rPr>
              <w:t>subtotal</w:t>
            </w:r>
          </w:p>
        </w:tc>
        <w:tc>
          <w:tcPr>
            <w:tcW w:w="0" w:type="auto"/>
            <w:tcBorders>
              <w:top w:val="single" w:sz="4" w:space="0" w:color="auto"/>
              <w:left w:val="nil"/>
              <w:bottom w:val="single" w:sz="8" w:space="0" w:color="auto"/>
              <w:right w:val="single" w:sz="4" w:space="0" w:color="auto"/>
            </w:tcBorders>
            <w:shd w:val="clear" w:color="000000" w:fill="FFFFFF"/>
            <w:noWrap/>
            <w:vAlign w:val="center"/>
            <w:hideMark/>
          </w:tcPr>
          <w:p w14:paraId="15BF5573" w14:textId="77777777" w:rsidR="00973FCE" w:rsidRPr="001338C7" w:rsidRDefault="00973FCE">
            <w:pPr>
              <w:jc w:val="center"/>
              <w:rPr>
                <w:rFonts w:ascii="Verdana" w:hAnsi="Verdana" w:cs="Arial"/>
                <w:rPrChange w:id="929" w:author="Paola" w:date="2020-02-21T08:08:00Z">
                  <w:rPr>
                    <w:rFonts w:ascii="Arial" w:hAnsi="Arial" w:cs="Arial"/>
                    <w:sz w:val="20"/>
                    <w:szCs w:val="20"/>
                  </w:rPr>
                </w:rPrChange>
              </w:rPr>
            </w:pPr>
            <w:r w:rsidRPr="001338C7">
              <w:rPr>
                <w:rFonts w:ascii="Verdana" w:hAnsi="Verdana" w:cs="Arial"/>
                <w:rPrChange w:id="930" w:author="Paola" w:date="2020-02-21T08:08:00Z">
                  <w:rPr>
                    <w:rFonts w:ascii="Arial" w:hAnsi="Arial" w:cs="Arial"/>
                    <w:sz w:val="20"/>
                    <w:szCs w:val="20"/>
                  </w:rPr>
                </w:rPrChange>
              </w:rPr>
              <w:t> </w:t>
            </w:r>
          </w:p>
        </w:tc>
        <w:tc>
          <w:tcPr>
            <w:tcW w:w="0" w:type="auto"/>
            <w:tcBorders>
              <w:top w:val="single" w:sz="4" w:space="0" w:color="auto"/>
              <w:left w:val="nil"/>
              <w:bottom w:val="single" w:sz="8" w:space="0" w:color="auto"/>
              <w:right w:val="single" w:sz="4" w:space="0" w:color="auto"/>
            </w:tcBorders>
            <w:shd w:val="clear" w:color="000000" w:fill="FFFFFF"/>
            <w:noWrap/>
            <w:vAlign w:val="center"/>
            <w:hideMark/>
          </w:tcPr>
          <w:p w14:paraId="683DE95A" w14:textId="77777777" w:rsidR="00973FCE" w:rsidRPr="001338C7" w:rsidRDefault="00973FCE">
            <w:pPr>
              <w:jc w:val="center"/>
              <w:rPr>
                <w:rFonts w:ascii="Verdana" w:hAnsi="Verdana" w:cs="Arial"/>
                <w:rPrChange w:id="931" w:author="Paola" w:date="2020-02-21T08:08:00Z">
                  <w:rPr>
                    <w:rFonts w:ascii="Arial" w:hAnsi="Arial" w:cs="Arial"/>
                    <w:sz w:val="20"/>
                    <w:szCs w:val="20"/>
                  </w:rPr>
                </w:rPrChange>
              </w:rPr>
            </w:pPr>
            <w:r w:rsidRPr="001338C7">
              <w:rPr>
                <w:rFonts w:ascii="Verdana" w:hAnsi="Verdana" w:cs="Arial"/>
                <w:rPrChange w:id="932" w:author="Paola" w:date="2020-02-21T08:08:00Z">
                  <w:rPr>
                    <w:rFonts w:ascii="Arial" w:hAnsi="Arial" w:cs="Arial"/>
                    <w:sz w:val="20"/>
                    <w:szCs w:val="20"/>
                  </w:rPr>
                </w:rPrChange>
              </w:rPr>
              <w:t> </w:t>
            </w:r>
          </w:p>
        </w:tc>
        <w:tc>
          <w:tcPr>
            <w:tcW w:w="0" w:type="auto"/>
            <w:tcBorders>
              <w:top w:val="single" w:sz="4" w:space="0" w:color="auto"/>
              <w:left w:val="nil"/>
              <w:bottom w:val="single" w:sz="8" w:space="0" w:color="auto"/>
              <w:right w:val="single" w:sz="4" w:space="0" w:color="auto"/>
            </w:tcBorders>
            <w:shd w:val="clear" w:color="000000" w:fill="FFFFFF"/>
            <w:noWrap/>
            <w:vAlign w:val="center"/>
            <w:hideMark/>
          </w:tcPr>
          <w:p w14:paraId="2A2E13F6" w14:textId="77777777" w:rsidR="00973FCE" w:rsidRPr="001338C7" w:rsidRDefault="00973FCE">
            <w:pPr>
              <w:jc w:val="right"/>
              <w:rPr>
                <w:rFonts w:ascii="Verdana" w:hAnsi="Verdana" w:cs="Arial"/>
                <w:rPrChange w:id="933" w:author="Paola" w:date="2020-02-21T08:08:00Z">
                  <w:rPr>
                    <w:rFonts w:ascii="Arial" w:hAnsi="Arial" w:cs="Arial"/>
                    <w:sz w:val="20"/>
                    <w:szCs w:val="20"/>
                  </w:rPr>
                </w:rPrChange>
              </w:rPr>
            </w:pPr>
            <w:r w:rsidRPr="001338C7">
              <w:rPr>
                <w:rFonts w:ascii="Verdana" w:hAnsi="Verdana" w:cs="Arial"/>
                <w:rPrChange w:id="934" w:author="Paola" w:date="2020-02-21T08:08:00Z">
                  <w:rPr>
                    <w:rFonts w:ascii="Arial" w:hAnsi="Arial" w:cs="Arial"/>
                    <w:sz w:val="20"/>
                    <w:szCs w:val="20"/>
                  </w:rPr>
                </w:rPrChange>
              </w:rPr>
              <w:t> </w:t>
            </w:r>
          </w:p>
        </w:tc>
        <w:tc>
          <w:tcPr>
            <w:tcW w:w="0" w:type="auto"/>
            <w:tcBorders>
              <w:top w:val="single" w:sz="4" w:space="0" w:color="auto"/>
              <w:left w:val="nil"/>
              <w:bottom w:val="single" w:sz="8" w:space="0" w:color="auto"/>
              <w:right w:val="single" w:sz="8" w:space="0" w:color="auto"/>
            </w:tcBorders>
            <w:shd w:val="clear" w:color="000000" w:fill="FFFFFF"/>
            <w:noWrap/>
            <w:vAlign w:val="center"/>
            <w:hideMark/>
          </w:tcPr>
          <w:p w14:paraId="44C09E48" w14:textId="77777777" w:rsidR="00973FCE" w:rsidRPr="001338C7" w:rsidRDefault="00973FCE">
            <w:pPr>
              <w:jc w:val="right"/>
              <w:rPr>
                <w:rFonts w:ascii="Verdana" w:hAnsi="Verdana" w:cs="Arial"/>
                <w:rPrChange w:id="935" w:author="Paola" w:date="2020-02-21T08:08:00Z">
                  <w:rPr>
                    <w:rFonts w:ascii="Arial" w:hAnsi="Arial" w:cs="Arial"/>
                    <w:sz w:val="20"/>
                    <w:szCs w:val="20"/>
                  </w:rPr>
                </w:rPrChange>
              </w:rPr>
            </w:pPr>
            <w:r w:rsidRPr="001338C7">
              <w:rPr>
                <w:rFonts w:ascii="Verdana" w:hAnsi="Verdana" w:cs="Arial"/>
                <w:rPrChange w:id="936" w:author="Paola" w:date="2020-02-21T08:08:00Z">
                  <w:rPr>
                    <w:rFonts w:ascii="Arial" w:hAnsi="Arial" w:cs="Arial"/>
                    <w:sz w:val="20"/>
                    <w:szCs w:val="20"/>
                  </w:rPr>
                </w:rPrChange>
              </w:rPr>
              <w:t xml:space="preserve"> $             770,000 </w:t>
            </w:r>
          </w:p>
        </w:tc>
      </w:tr>
      <w:tr w:rsidR="00973FCE" w:rsidRPr="001338C7" w14:paraId="3474E18E" w14:textId="77777777" w:rsidTr="00C67589">
        <w:trPr>
          <w:trHeight w:val="298"/>
        </w:trPr>
        <w:tc>
          <w:tcPr>
            <w:tcW w:w="0" w:type="auto"/>
            <w:tcBorders>
              <w:top w:val="nil"/>
              <w:left w:val="single" w:sz="8" w:space="0" w:color="auto"/>
              <w:bottom w:val="dashed" w:sz="4" w:space="0" w:color="auto"/>
              <w:right w:val="single" w:sz="4" w:space="0" w:color="auto"/>
            </w:tcBorders>
            <w:shd w:val="clear" w:color="000000" w:fill="FFFFFF"/>
            <w:noWrap/>
            <w:vAlign w:val="center"/>
            <w:hideMark/>
          </w:tcPr>
          <w:p w14:paraId="06AF4F62" w14:textId="77777777" w:rsidR="00973FCE" w:rsidRPr="001338C7" w:rsidRDefault="00973FCE">
            <w:pPr>
              <w:jc w:val="center"/>
              <w:rPr>
                <w:rFonts w:ascii="Verdana" w:hAnsi="Verdana" w:cs="Arial"/>
                <w:rPrChange w:id="937" w:author="Paola" w:date="2020-02-21T08:08:00Z">
                  <w:rPr>
                    <w:rFonts w:ascii="Arial" w:hAnsi="Arial" w:cs="Arial"/>
                    <w:sz w:val="20"/>
                    <w:szCs w:val="20"/>
                  </w:rPr>
                </w:rPrChange>
              </w:rPr>
            </w:pPr>
            <w:r w:rsidRPr="001338C7">
              <w:rPr>
                <w:rFonts w:ascii="Verdana" w:hAnsi="Verdana" w:cs="Arial"/>
                <w:rPrChange w:id="938" w:author="Paola" w:date="2020-02-21T08:08:00Z">
                  <w:rPr>
                    <w:rFonts w:ascii="Arial" w:hAnsi="Arial" w:cs="Arial"/>
                    <w:sz w:val="20"/>
                    <w:szCs w:val="20"/>
                  </w:rPr>
                </w:rPrChange>
              </w:rPr>
              <w:t> </w:t>
            </w:r>
          </w:p>
        </w:tc>
        <w:tc>
          <w:tcPr>
            <w:tcW w:w="0" w:type="auto"/>
            <w:tcBorders>
              <w:top w:val="nil"/>
              <w:left w:val="nil"/>
              <w:bottom w:val="dashed" w:sz="4" w:space="0" w:color="auto"/>
              <w:right w:val="single" w:sz="4" w:space="0" w:color="auto"/>
            </w:tcBorders>
            <w:shd w:val="clear" w:color="000000" w:fill="FFFFFF"/>
            <w:noWrap/>
            <w:vAlign w:val="bottom"/>
            <w:hideMark/>
          </w:tcPr>
          <w:p w14:paraId="0E850AD7" w14:textId="77777777" w:rsidR="00973FCE" w:rsidRPr="001338C7" w:rsidRDefault="00973FCE">
            <w:pPr>
              <w:jc w:val="right"/>
              <w:rPr>
                <w:rFonts w:ascii="Verdana" w:hAnsi="Verdana" w:cs="Arial"/>
                <w:b/>
                <w:bCs/>
                <w:rPrChange w:id="939" w:author="Paola" w:date="2020-02-21T08:08:00Z">
                  <w:rPr>
                    <w:rFonts w:ascii="Arial" w:hAnsi="Arial" w:cs="Arial"/>
                    <w:b/>
                    <w:bCs/>
                    <w:sz w:val="20"/>
                    <w:szCs w:val="20"/>
                  </w:rPr>
                </w:rPrChange>
              </w:rPr>
            </w:pPr>
            <w:r w:rsidRPr="001338C7">
              <w:rPr>
                <w:rFonts w:ascii="Verdana" w:hAnsi="Verdana" w:cs="Arial"/>
                <w:b/>
                <w:bCs/>
                <w:rPrChange w:id="940" w:author="Paola" w:date="2020-02-21T08:08:00Z">
                  <w:rPr>
                    <w:rFonts w:ascii="Arial" w:hAnsi="Arial" w:cs="Arial"/>
                    <w:b/>
                    <w:bCs/>
                    <w:sz w:val="20"/>
                    <w:szCs w:val="20"/>
                  </w:rPr>
                </w:rPrChange>
              </w:rPr>
              <w:t>COSTO DIRECTO</w:t>
            </w:r>
          </w:p>
        </w:tc>
        <w:tc>
          <w:tcPr>
            <w:tcW w:w="0" w:type="auto"/>
            <w:tcBorders>
              <w:top w:val="nil"/>
              <w:left w:val="nil"/>
              <w:bottom w:val="dashed" w:sz="4" w:space="0" w:color="auto"/>
              <w:right w:val="single" w:sz="4" w:space="0" w:color="auto"/>
            </w:tcBorders>
            <w:shd w:val="clear" w:color="000000" w:fill="FFFFFF"/>
            <w:noWrap/>
            <w:vAlign w:val="center"/>
            <w:hideMark/>
          </w:tcPr>
          <w:p w14:paraId="20FDA257" w14:textId="77777777" w:rsidR="00973FCE" w:rsidRPr="001338C7" w:rsidRDefault="00973FCE">
            <w:pPr>
              <w:jc w:val="center"/>
              <w:rPr>
                <w:rFonts w:ascii="Verdana" w:hAnsi="Verdana" w:cs="Arial"/>
                <w:b/>
                <w:bCs/>
                <w:rPrChange w:id="941" w:author="Paola" w:date="2020-02-21T08:08:00Z">
                  <w:rPr>
                    <w:rFonts w:ascii="Arial" w:hAnsi="Arial" w:cs="Arial"/>
                    <w:b/>
                    <w:bCs/>
                    <w:sz w:val="20"/>
                    <w:szCs w:val="20"/>
                  </w:rPr>
                </w:rPrChange>
              </w:rPr>
            </w:pPr>
            <w:r w:rsidRPr="001338C7">
              <w:rPr>
                <w:rFonts w:ascii="Verdana" w:hAnsi="Verdana" w:cs="Arial"/>
                <w:b/>
                <w:bCs/>
                <w:rPrChange w:id="942" w:author="Paola" w:date="2020-02-21T08:08:00Z">
                  <w:rPr>
                    <w:rFonts w:ascii="Arial" w:hAnsi="Arial" w:cs="Arial"/>
                    <w:b/>
                    <w:bCs/>
                    <w:sz w:val="20"/>
                    <w:szCs w:val="20"/>
                  </w:rPr>
                </w:rPrChange>
              </w:rPr>
              <w:t> </w:t>
            </w:r>
          </w:p>
        </w:tc>
        <w:tc>
          <w:tcPr>
            <w:tcW w:w="0" w:type="auto"/>
            <w:tcBorders>
              <w:top w:val="nil"/>
              <w:left w:val="nil"/>
              <w:bottom w:val="dashed" w:sz="4" w:space="0" w:color="auto"/>
              <w:right w:val="single" w:sz="4" w:space="0" w:color="auto"/>
            </w:tcBorders>
            <w:shd w:val="clear" w:color="000000" w:fill="FFFFFF"/>
            <w:noWrap/>
            <w:vAlign w:val="center"/>
            <w:hideMark/>
          </w:tcPr>
          <w:p w14:paraId="3D499AFA" w14:textId="77777777" w:rsidR="00973FCE" w:rsidRPr="001338C7" w:rsidRDefault="00973FCE">
            <w:pPr>
              <w:jc w:val="center"/>
              <w:rPr>
                <w:rFonts w:ascii="Verdana" w:hAnsi="Verdana" w:cs="Arial"/>
                <w:b/>
                <w:bCs/>
                <w:rPrChange w:id="943" w:author="Paola" w:date="2020-02-21T08:08:00Z">
                  <w:rPr>
                    <w:rFonts w:ascii="Arial" w:hAnsi="Arial" w:cs="Arial"/>
                    <w:b/>
                    <w:bCs/>
                    <w:sz w:val="20"/>
                    <w:szCs w:val="20"/>
                  </w:rPr>
                </w:rPrChange>
              </w:rPr>
            </w:pPr>
            <w:r w:rsidRPr="001338C7">
              <w:rPr>
                <w:rFonts w:ascii="Verdana" w:hAnsi="Verdana" w:cs="Arial"/>
                <w:b/>
                <w:bCs/>
                <w:rPrChange w:id="944" w:author="Paola" w:date="2020-02-21T08:08:00Z">
                  <w:rPr>
                    <w:rFonts w:ascii="Arial" w:hAnsi="Arial" w:cs="Arial"/>
                    <w:b/>
                    <w:bCs/>
                    <w:sz w:val="20"/>
                    <w:szCs w:val="20"/>
                  </w:rPr>
                </w:rPrChange>
              </w:rPr>
              <w:t> </w:t>
            </w:r>
          </w:p>
        </w:tc>
        <w:tc>
          <w:tcPr>
            <w:tcW w:w="0" w:type="auto"/>
            <w:tcBorders>
              <w:top w:val="nil"/>
              <w:left w:val="nil"/>
              <w:bottom w:val="dashed" w:sz="4" w:space="0" w:color="auto"/>
              <w:right w:val="single" w:sz="4" w:space="0" w:color="auto"/>
            </w:tcBorders>
            <w:shd w:val="clear" w:color="000000" w:fill="FFFFFF"/>
            <w:noWrap/>
            <w:vAlign w:val="center"/>
            <w:hideMark/>
          </w:tcPr>
          <w:p w14:paraId="4BCB4B93" w14:textId="77777777" w:rsidR="00973FCE" w:rsidRPr="001338C7" w:rsidRDefault="00973FCE">
            <w:pPr>
              <w:jc w:val="right"/>
              <w:rPr>
                <w:rFonts w:ascii="Verdana" w:hAnsi="Verdana" w:cs="Arial"/>
                <w:b/>
                <w:bCs/>
                <w:rPrChange w:id="945" w:author="Paola" w:date="2020-02-21T08:08:00Z">
                  <w:rPr>
                    <w:rFonts w:ascii="Arial" w:hAnsi="Arial" w:cs="Arial"/>
                    <w:b/>
                    <w:bCs/>
                    <w:sz w:val="20"/>
                    <w:szCs w:val="20"/>
                  </w:rPr>
                </w:rPrChange>
              </w:rPr>
            </w:pPr>
            <w:r w:rsidRPr="001338C7">
              <w:rPr>
                <w:rFonts w:ascii="Verdana" w:hAnsi="Verdana" w:cs="Arial"/>
                <w:b/>
                <w:bCs/>
                <w:rPrChange w:id="946" w:author="Paola" w:date="2020-02-21T08:08:00Z">
                  <w:rPr>
                    <w:rFonts w:ascii="Arial" w:hAnsi="Arial" w:cs="Arial"/>
                    <w:b/>
                    <w:bCs/>
                    <w:sz w:val="20"/>
                    <w:szCs w:val="20"/>
                  </w:rPr>
                </w:rPrChange>
              </w:rPr>
              <w:t> </w:t>
            </w:r>
          </w:p>
        </w:tc>
        <w:tc>
          <w:tcPr>
            <w:tcW w:w="0" w:type="auto"/>
            <w:tcBorders>
              <w:top w:val="nil"/>
              <w:left w:val="nil"/>
              <w:bottom w:val="dashed" w:sz="4" w:space="0" w:color="auto"/>
              <w:right w:val="single" w:sz="8" w:space="0" w:color="auto"/>
            </w:tcBorders>
            <w:shd w:val="clear" w:color="000000" w:fill="FFFFFF"/>
            <w:noWrap/>
            <w:vAlign w:val="center"/>
            <w:hideMark/>
          </w:tcPr>
          <w:p w14:paraId="511F2FAD" w14:textId="77777777" w:rsidR="00973FCE" w:rsidRPr="001338C7" w:rsidRDefault="00973FCE">
            <w:pPr>
              <w:jc w:val="right"/>
              <w:rPr>
                <w:rFonts w:ascii="Verdana" w:hAnsi="Verdana" w:cs="Arial"/>
                <w:b/>
                <w:bCs/>
                <w:rPrChange w:id="947" w:author="Paola" w:date="2020-02-21T08:08:00Z">
                  <w:rPr>
                    <w:rFonts w:ascii="Arial" w:hAnsi="Arial" w:cs="Arial"/>
                    <w:b/>
                    <w:bCs/>
                    <w:sz w:val="20"/>
                    <w:szCs w:val="20"/>
                  </w:rPr>
                </w:rPrChange>
              </w:rPr>
            </w:pPr>
            <w:r w:rsidRPr="001338C7">
              <w:rPr>
                <w:rFonts w:ascii="Verdana" w:hAnsi="Verdana" w:cs="Arial"/>
                <w:b/>
                <w:bCs/>
                <w:rPrChange w:id="948" w:author="Paola" w:date="2020-02-21T08:08:00Z">
                  <w:rPr>
                    <w:rFonts w:ascii="Arial" w:hAnsi="Arial" w:cs="Arial"/>
                    <w:b/>
                    <w:bCs/>
                    <w:sz w:val="20"/>
                    <w:szCs w:val="20"/>
                  </w:rPr>
                </w:rPrChange>
              </w:rPr>
              <w:t xml:space="preserve"> $         28,968,340 </w:t>
            </w:r>
          </w:p>
        </w:tc>
      </w:tr>
      <w:tr w:rsidR="00973FCE" w:rsidRPr="001338C7" w14:paraId="7CA57404" w14:textId="77777777" w:rsidTr="00C67589">
        <w:trPr>
          <w:trHeight w:val="298"/>
        </w:trPr>
        <w:tc>
          <w:tcPr>
            <w:tcW w:w="0" w:type="auto"/>
            <w:tcBorders>
              <w:top w:val="nil"/>
              <w:left w:val="single" w:sz="8" w:space="0" w:color="auto"/>
              <w:bottom w:val="dashed" w:sz="4" w:space="0" w:color="auto"/>
              <w:right w:val="single" w:sz="4" w:space="0" w:color="auto"/>
            </w:tcBorders>
            <w:shd w:val="clear" w:color="000000" w:fill="FFFFFF"/>
            <w:noWrap/>
            <w:vAlign w:val="center"/>
            <w:hideMark/>
          </w:tcPr>
          <w:p w14:paraId="02FDD909" w14:textId="77777777" w:rsidR="00973FCE" w:rsidRPr="001338C7" w:rsidRDefault="00973FCE">
            <w:pPr>
              <w:jc w:val="center"/>
              <w:rPr>
                <w:rFonts w:ascii="Verdana" w:hAnsi="Verdana" w:cs="Arial"/>
                <w:rPrChange w:id="949" w:author="Paola" w:date="2020-02-21T08:08:00Z">
                  <w:rPr>
                    <w:rFonts w:ascii="Arial" w:hAnsi="Arial" w:cs="Arial"/>
                    <w:sz w:val="20"/>
                    <w:szCs w:val="20"/>
                  </w:rPr>
                </w:rPrChange>
              </w:rPr>
            </w:pPr>
            <w:r w:rsidRPr="001338C7">
              <w:rPr>
                <w:rFonts w:ascii="Verdana" w:hAnsi="Verdana" w:cs="Arial"/>
                <w:rPrChange w:id="950" w:author="Paola" w:date="2020-02-21T08:08:00Z">
                  <w:rPr>
                    <w:rFonts w:ascii="Arial" w:hAnsi="Arial" w:cs="Arial"/>
                    <w:sz w:val="20"/>
                    <w:szCs w:val="20"/>
                  </w:rPr>
                </w:rPrChange>
              </w:rPr>
              <w:t> </w:t>
            </w:r>
          </w:p>
        </w:tc>
        <w:tc>
          <w:tcPr>
            <w:tcW w:w="0" w:type="auto"/>
            <w:tcBorders>
              <w:top w:val="nil"/>
              <w:left w:val="nil"/>
              <w:bottom w:val="dashed" w:sz="4" w:space="0" w:color="auto"/>
              <w:right w:val="single" w:sz="4" w:space="0" w:color="auto"/>
            </w:tcBorders>
            <w:shd w:val="clear" w:color="000000" w:fill="FFFFFF"/>
            <w:noWrap/>
            <w:vAlign w:val="bottom"/>
            <w:hideMark/>
          </w:tcPr>
          <w:p w14:paraId="5F7BD694" w14:textId="6AB7DD73" w:rsidR="00973FCE" w:rsidRPr="001338C7" w:rsidRDefault="000027C4">
            <w:pPr>
              <w:rPr>
                <w:rFonts w:ascii="Verdana" w:hAnsi="Verdana" w:cs="Arial"/>
                <w:rPrChange w:id="951" w:author="Paola" w:date="2020-02-21T08:08:00Z">
                  <w:rPr>
                    <w:rFonts w:ascii="Arial" w:hAnsi="Arial" w:cs="Arial"/>
                    <w:sz w:val="20"/>
                    <w:szCs w:val="20"/>
                  </w:rPr>
                </w:rPrChange>
              </w:rPr>
            </w:pPr>
            <w:r w:rsidRPr="001338C7">
              <w:rPr>
                <w:rFonts w:ascii="Verdana" w:hAnsi="Verdana" w:cs="Arial"/>
                <w:rPrChange w:id="952" w:author="Paola" w:date="2020-02-21T08:08:00Z">
                  <w:rPr>
                    <w:rFonts w:ascii="Arial" w:hAnsi="Arial" w:cs="Arial"/>
                    <w:sz w:val="20"/>
                    <w:szCs w:val="20"/>
                  </w:rPr>
                </w:rPrChange>
              </w:rPr>
              <w:t>Administración</w:t>
            </w:r>
          </w:p>
        </w:tc>
        <w:tc>
          <w:tcPr>
            <w:tcW w:w="0" w:type="auto"/>
            <w:tcBorders>
              <w:top w:val="nil"/>
              <w:left w:val="nil"/>
              <w:bottom w:val="dashed" w:sz="4" w:space="0" w:color="auto"/>
              <w:right w:val="single" w:sz="4" w:space="0" w:color="auto"/>
            </w:tcBorders>
            <w:shd w:val="clear" w:color="000000" w:fill="FFFFFF"/>
            <w:noWrap/>
            <w:vAlign w:val="center"/>
            <w:hideMark/>
          </w:tcPr>
          <w:p w14:paraId="2CE3E155" w14:textId="77777777" w:rsidR="00973FCE" w:rsidRPr="001338C7" w:rsidRDefault="00973FCE">
            <w:pPr>
              <w:jc w:val="center"/>
              <w:rPr>
                <w:rFonts w:ascii="Verdana" w:hAnsi="Verdana" w:cs="Arial"/>
                <w:rPrChange w:id="953" w:author="Paola" w:date="2020-02-21T08:08:00Z">
                  <w:rPr>
                    <w:rFonts w:ascii="Arial" w:hAnsi="Arial" w:cs="Arial"/>
                    <w:sz w:val="20"/>
                    <w:szCs w:val="20"/>
                  </w:rPr>
                </w:rPrChange>
              </w:rPr>
            </w:pPr>
            <w:r w:rsidRPr="001338C7">
              <w:rPr>
                <w:rFonts w:ascii="Verdana" w:hAnsi="Verdana" w:cs="Arial"/>
                <w:rPrChange w:id="954" w:author="Paola" w:date="2020-02-21T08:08:00Z">
                  <w:rPr>
                    <w:rFonts w:ascii="Arial" w:hAnsi="Arial" w:cs="Arial"/>
                    <w:sz w:val="20"/>
                    <w:szCs w:val="20"/>
                  </w:rPr>
                </w:rPrChange>
              </w:rPr>
              <w:t> </w:t>
            </w:r>
          </w:p>
        </w:tc>
        <w:tc>
          <w:tcPr>
            <w:tcW w:w="0" w:type="auto"/>
            <w:tcBorders>
              <w:top w:val="nil"/>
              <w:left w:val="nil"/>
              <w:bottom w:val="dashed" w:sz="4" w:space="0" w:color="auto"/>
              <w:right w:val="single" w:sz="4" w:space="0" w:color="auto"/>
            </w:tcBorders>
            <w:shd w:val="clear" w:color="000000" w:fill="FFFFFF"/>
            <w:noWrap/>
            <w:vAlign w:val="center"/>
            <w:hideMark/>
          </w:tcPr>
          <w:p w14:paraId="3D484422" w14:textId="77777777" w:rsidR="00973FCE" w:rsidRPr="001338C7" w:rsidRDefault="00973FCE">
            <w:pPr>
              <w:jc w:val="center"/>
              <w:rPr>
                <w:rFonts w:ascii="Verdana" w:hAnsi="Verdana" w:cs="Arial"/>
                <w:rPrChange w:id="955" w:author="Paola" w:date="2020-02-21T08:08:00Z">
                  <w:rPr>
                    <w:rFonts w:ascii="Arial" w:hAnsi="Arial" w:cs="Arial"/>
                    <w:sz w:val="20"/>
                    <w:szCs w:val="20"/>
                  </w:rPr>
                </w:rPrChange>
              </w:rPr>
            </w:pPr>
            <w:r w:rsidRPr="001338C7">
              <w:rPr>
                <w:rFonts w:ascii="Verdana" w:hAnsi="Verdana" w:cs="Arial"/>
                <w:rPrChange w:id="956" w:author="Paola" w:date="2020-02-21T08:08:00Z">
                  <w:rPr>
                    <w:rFonts w:ascii="Arial" w:hAnsi="Arial" w:cs="Arial"/>
                    <w:sz w:val="20"/>
                    <w:szCs w:val="20"/>
                  </w:rPr>
                </w:rPrChange>
              </w:rPr>
              <w:t>9%</w:t>
            </w:r>
          </w:p>
        </w:tc>
        <w:tc>
          <w:tcPr>
            <w:tcW w:w="0" w:type="auto"/>
            <w:tcBorders>
              <w:top w:val="nil"/>
              <w:left w:val="nil"/>
              <w:bottom w:val="dashed" w:sz="4" w:space="0" w:color="auto"/>
              <w:right w:val="single" w:sz="4" w:space="0" w:color="auto"/>
            </w:tcBorders>
            <w:shd w:val="clear" w:color="000000" w:fill="FFFFFF"/>
            <w:noWrap/>
            <w:vAlign w:val="center"/>
            <w:hideMark/>
          </w:tcPr>
          <w:p w14:paraId="186AA66B" w14:textId="77777777" w:rsidR="00973FCE" w:rsidRPr="001338C7" w:rsidRDefault="00973FCE">
            <w:pPr>
              <w:jc w:val="right"/>
              <w:rPr>
                <w:rFonts w:ascii="Verdana" w:hAnsi="Verdana" w:cs="Arial"/>
                <w:rPrChange w:id="957" w:author="Paola" w:date="2020-02-21T08:08:00Z">
                  <w:rPr>
                    <w:rFonts w:ascii="Arial" w:hAnsi="Arial" w:cs="Arial"/>
                    <w:sz w:val="20"/>
                    <w:szCs w:val="20"/>
                  </w:rPr>
                </w:rPrChange>
              </w:rPr>
            </w:pPr>
            <w:r w:rsidRPr="001338C7">
              <w:rPr>
                <w:rFonts w:ascii="Verdana" w:hAnsi="Verdana" w:cs="Arial"/>
                <w:rPrChange w:id="958" w:author="Paola" w:date="2020-02-21T08:08:00Z">
                  <w:rPr>
                    <w:rFonts w:ascii="Arial" w:hAnsi="Arial" w:cs="Arial"/>
                    <w:sz w:val="20"/>
                    <w:szCs w:val="20"/>
                  </w:rPr>
                </w:rPrChange>
              </w:rPr>
              <w:t> </w:t>
            </w:r>
          </w:p>
        </w:tc>
        <w:tc>
          <w:tcPr>
            <w:tcW w:w="0" w:type="auto"/>
            <w:tcBorders>
              <w:top w:val="nil"/>
              <w:left w:val="nil"/>
              <w:bottom w:val="dashed" w:sz="4" w:space="0" w:color="auto"/>
              <w:right w:val="single" w:sz="8" w:space="0" w:color="auto"/>
            </w:tcBorders>
            <w:shd w:val="clear" w:color="000000" w:fill="FFFFFF"/>
            <w:noWrap/>
            <w:vAlign w:val="center"/>
            <w:hideMark/>
          </w:tcPr>
          <w:p w14:paraId="4E7F1716" w14:textId="77777777" w:rsidR="00973FCE" w:rsidRPr="001338C7" w:rsidRDefault="00973FCE">
            <w:pPr>
              <w:jc w:val="right"/>
              <w:rPr>
                <w:rFonts w:ascii="Verdana" w:hAnsi="Verdana" w:cs="Arial"/>
                <w:rPrChange w:id="959" w:author="Paola" w:date="2020-02-21T08:08:00Z">
                  <w:rPr>
                    <w:rFonts w:ascii="Arial" w:hAnsi="Arial" w:cs="Arial"/>
                    <w:sz w:val="20"/>
                    <w:szCs w:val="20"/>
                  </w:rPr>
                </w:rPrChange>
              </w:rPr>
            </w:pPr>
            <w:r w:rsidRPr="001338C7">
              <w:rPr>
                <w:rFonts w:ascii="Verdana" w:hAnsi="Verdana" w:cs="Arial"/>
                <w:rPrChange w:id="960" w:author="Paola" w:date="2020-02-21T08:08:00Z">
                  <w:rPr>
                    <w:rFonts w:ascii="Arial" w:hAnsi="Arial" w:cs="Arial"/>
                    <w:sz w:val="20"/>
                    <w:szCs w:val="20"/>
                  </w:rPr>
                </w:rPrChange>
              </w:rPr>
              <w:t xml:space="preserve"> $           2,607,151 </w:t>
            </w:r>
          </w:p>
        </w:tc>
      </w:tr>
      <w:tr w:rsidR="00973FCE" w:rsidRPr="001338C7" w14:paraId="0A00ED4B" w14:textId="77777777" w:rsidTr="00C67589">
        <w:trPr>
          <w:trHeight w:val="298"/>
        </w:trPr>
        <w:tc>
          <w:tcPr>
            <w:tcW w:w="0" w:type="auto"/>
            <w:tcBorders>
              <w:top w:val="nil"/>
              <w:left w:val="single" w:sz="8" w:space="0" w:color="auto"/>
              <w:bottom w:val="dashed" w:sz="4" w:space="0" w:color="auto"/>
              <w:right w:val="single" w:sz="4" w:space="0" w:color="auto"/>
            </w:tcBorders>
            <w:shd w:val="clear" w:color="000000" w:fill="FFFFFF"/>
            <w:noWrap/>
            <w:vAlign w:val="center"/>
            <w:hideMark/>
          </w:tcPr>
          <w:p w14:paraId="7260B32A" w14:textId="77777777" w:rsidR="00973FCE" w:rsidRPr="001338C7" w:rsidRDefault="00973FCE">
            <w:pPr>
              <w:jc w:val="center"/>
              <w:rPr>
                <w:rFonts w:ascii="Verdana" w:hAnsi="Verdana" w:cs="Arial"/>
                <w:rPrChange w:id="961" w:author="Paola" w:date="2020-02-21T08:08:00Z">
                  <w:rPr>
                    <w:rFonts w:ascii="Arial" w:hAnsi="Arial" w:cs="Arial"/>
                    <w:sz w:val="20"/>
                    <w:szCs w:val="20"/>
                  </w:rPr>
                </w:rPrChange>
              </w:rPr>
            </w:pPr>
            <w:r w:rsidRPr="001338C7">
              <w:rPr>
                <w:rFonts w:ascii="Verdana" w:hAnsi="Verdana" w:cs="Arial"/>
                <w:rPrChange w:id="962" w:author="Paola" w:date="2020-02-21T08:08:00Z">
                  <w:rPr>
                    <w:rFonts w:ascii="Arial" w:hAnsi="Arial" w:cs="Arial"/>
                    <w:sz w:val="20"/>
                    <w:szCs w:val="20"/>
                  </w:rPr>
                </w:rPrChange>
              </w:rPr>
              <w:t> </w:t>
            </w:r>
          </w:p>
        </w:tc>
        <w:tc>
          <w:tcPr>
            <w:tcW w:w="0" w:type="auto"/>
            <w:tcBorders>
              <w:top w:val="nil"/>
              <w:left w:val="nil"/>
              <w:bottom w:val="dashed" w:sz="4" w:space="0" w:color="auto"/>
              <w:right w:val="single" w:sz="4" w:space="0" w:color="auto"/>
            </w:tcBorders>
            <w:shd w:val="clear" w:color="000000" w:fill="FFFFFF"/>
            <w:noWrap/>
            <w:vAlign w:val="bottom"/>
            <w:hideMark/>
          </w:tcPr>
          <w:p w14:paraId="02C639E3" w14:textId="77777777" w:rsidR="00973FCE" w:rsidRPr="001338C7" w:rsidRDefault="00973FCE">
            <w:pPr>
              <w:rPr>
                <w:rFonts w:ascii="Verdana" w:hAnsi="Verdana" w:cs="Arial"/>
                <w:rPrChange w:id="963" w:author="Paola" w:date="2020-02-21T08:08:00Z">
                  <w:rPr>
                    <w:rFonts w:ascii="Arial" w:hAnsi="Arial" w:cs="Arial"/>
                    <w:sz w:val="20"/>
                    <w:szCs w:val="20"/>
                  </w:rPr>
                </w:rPrChange>
              </w:rPr>
            </w:pPr>
            <w:r w:rsidRPr="001338C7">
              <w:rPr>
                <w:rFonts w:ascii="Verdana" w:hAnsi="Verdana" w:cs="Arial"/>
                <w:rPrChange w:id="964" w:author="Paola" w:date="2020-02-21T08:08:00Z">
                  <w:rPr>
                    <w:rFonts w:ascii="Arial" w:hAnsi="Arial" w:cs="Arial"/>
                    <w:sz w:val="20"/>
                    <w:szCs w:val="20"/>
                  </w:rPr>
                </w:rPrChange>
              </w:rPr>
              <w:t>Imprevistos</w:t>
            </w:r>
          </w:p>
        </w:tc>
        <w:tc>
          <w:tcPr>
            <w:tcW w:w="0" w:type="auto"/>
            <w:tcBorders>
              <w:top w:val="nil"/>
              <w:left w:val="nil"/>
              <w:bottom w:val="dashed" w:sz="4" w:space="0" w:color="auto"/>
              <w:right w:val="single" w:sz="4" w:space="0" w:color="auto"/>
            </w:tcBorders>
            <w:shd w:val="clear" w:color="000000" w:fill="FFFFFF"/>
            <w:noWrap/>
            <w:vAlign w:val="center"/>
            <w:hideMark/>
          </w:tcPr>
          <w:p w14:paraId="09A77509" w14:textId="77777777" w:rsidR="00973FCE" w:rsidRPr="001338C7" w:rsidRDefault="00973FCE">
            <w:pPr>
              <w:jc w:val="center"/>
              <w:rPr>
                <w:rFonts w:ascii="Verdana" w:hAnsi="Verdana" w:cs="Arial"/>
                <w:rPrChange w:id="965" w:author="Paola" w:date="2020-02-21T08:08:00Z">
                  <w:rPr>
                    <w:rFonts w:ascii="Arial" w:hAnsi="Arial" w:cs="Arial"/>
                    <w:sz w:val="20"/>
                    <w:szCs w:val="20"/>
                  </w:rPr>
                </w:rPrChange>
              </w:rPr>
            </w:pPr>
            <w:r w:rsidRPr="001338C7">
              <w:rPr>
                <w:rFonts w:ascii="Verdana" w:hAnsi="Verdana" w:cs="Arial"/>
                <w:rPrChange w:id="966" w:author="Paola" w:date="2020-02-21T08:08:00Z">
                  <w:rPr>
                    <w:rFonts w:ascii="Arial" w:hAnsi="Arial" w:cs="Arial"/>
                    <w:sz w:val="20"/>
                    <w:szCs w:val="20"/>
                  </w:rPr>
                </w:rPrChange>
              </w:rPr>
              <w:t> </w:t>
            </w:r>
          </w:p>
        </w:tc>
        <w:tc>
          <w:tcPr>
            <w:tcW w:w="0" w:type="auto"/>
            <w:tcBorders>
              <w:top w:val="nil"/>
              <w:left w:val="nil"/>
              <w:bottom w:val="dashed" w:sz="4" w:space="0" w:color="auto"/>
              <w:right w:val="single" w:sz="4" w:space="0" w:color="auto"/>
            </w:tcBorders>
            <w:shd w:val="clear" w:color="000000" w:fill="FFFFFF"/>
            <w:noWrap/>
            <w:vAlign w:val="center"/>
            <w:hideMark/>
          </w:tcPr>
          <w:p w14:paraId="78419D41" w14:textId="77777777" w:rsidR="00973FCE" w:rsidRPr="001338C7" w:rsidRDefault="00973FCE">
            <w:pPr>
              <w:jc w:val="center"/>
              <w:rPr>
                <w:rFonts w:ascii="Verdana" w:hAnsi="Verdana" w:cs="Arial"/>
                <w:rPrChange w:id="967" w:author="Paola" w:date="2020-02-21T08:08:00Z">
                  <w:rPr>
                    <w:rFonts w:ascii="Arial" w:hAnsi="Arial" w:cs="Arial"/>
                    <w:sz w:val="20"/>
                    <w:szCs w:val="20"/>
                  </w:rPr>
                </w:rPrChange>
              </w:rPr>
            </w:pPr>
            <w:r w:rsidRPr="001338C7">
              <w:rPr>
                <w:rFonts w:ascii="Verdana" w:hAnsi="Verdana" w:cs="Arial"/>
                <w:rPrChange w:id="968" w:author="Paola" w:date="2020-02-21T08:08:00Z">
                  <w:rPr>
                    <w:rFonts w:ascii="Arial" w:hAnsi="Arial" w:cs="Arial"/>
                    <w:sz w:val="20"/>
                    <w:szCs w:val="20"/>
                  </w:rPr>
                </w:rPrChange>
              </w:rPr>
              <w:t>3%</w:t>
            </w:r>
          </w:p>
        </w:tc>
        <w:tc>
          <w:tcPr>
            <w:tcW w:w="0" w:type="auto"/>
            <w:tcBorders>
              <w:top w:val="nil"/>
              <w:left w:val="nil"/>
              <w:bottom w:val="dashed" w:sz="4" w:space="0" w:color="auto"/>
              <w:right w:val="single" w:sz="4" w:space="0" w:color="auto"/>
            </w:tcBorders>
            <w:shd w:val="clear" w:color="000000" w:fill="FFFFFF"/>
            <w:noWrap/>
            <w:vAlign w:val="center"/>
            <w:hideMark/>
          </w:tcPr>
          <w:p w14:paraId="083AC649" w14:textId="77777777" w:rsidR="00973FCE" w:rsidRPr="001338C7" w:rsidRDefault="00973FCE">
            <w:pPr>
              <w:jc w:val="right"/>
              <w:rPr>
                <w:rFonts w:ascii="Verdana" w:hAnsi="Verdana" w:cs="Arial"/>
                <w:rPrChange w:id="969" w:author="Paola" w:date="2020-02-21T08:08:00Z">
                  <w:rPr>
                    <w:rFonts w:ascii="Arial" w:hAnsi="Arial" w:cs="Arial"/>
                    <w:sz w:val="20"/>
                    <w:szCs w:val="20"/>
                  </w:rPr>
                </w:rPrChange>
              </w:rPr>
            </w:pPr>
            <w:r w:rsidRPr="001338C7">
              <w:rPr>
                <w:rFonts w:ascii="Verdana" w:hAnsi="Verdana" w:cs="Arial"/>
                <w:rPrChange w:id="970" w:author="Paola" w:date="2020-02-21T08:08:00Z">
                  <w:rPr>
                    <w:rFonts w:ascii="Arial" w:hAnsi="Arial" w:cs="Arial"/>
                    <w:sz w:val="20"/>
                    <w:szCs w:val="20"/>
                  </w:rPr>
                </w:rPrChange>
              </w:rPr>
              <w:t> </w:t>
            </w:r>
          </w:p>
        </w:tc>
        <w:tc>
          <w:tcPr>
            <w:tcW w:w="0" w:type="auto"/>
            <w:tcBorders>
              <w:top w:val="nil"/>
              <w:left w:val="nil"/>
              <w:bottom w:val="dashed" w:sz="4" w:space="0" w:color="auto"/>
              <w:right w:val="single" w:sz="8" w:space="0" w:color="auto"/>
            </w:tcBorders>
            <w:shd w:val="clear" w:color="000000" w:fill="FFFFFF"/>
            <w:noWrap/>
            <w:vAlign w:val="center"/>
            <w:hideMark/>
          </w:tcPr>
          <w:p w14:paraId="51D596A4" w14:textId="77777777" w:rsidR="00973FCE" w:rsidRPr="001338C7" w:rsidRDefault="00973FCE">
            <w:pPr>
              <w:jc w:val="right"/>
              <w:rPr>
                <w:rFonts w:ascii="Verdana" w:hAnsi="Verdana" w:cs="Arial"/>
                <w:rPrChange w:id="971" w:author="Paola" w:date="2020-02-21T08:08:00Z">
                  <w:rPr>
                    <w:rFonts w:ascii="Arial" w:hAnsi="Arial" w:cs="Arial"/>
                    <w:sz w:val="20"/>
                    <w:szCs w:val="20"/>
                  </w:rPr>
                </w:rPrChange>
              </w:rPr>
            </w:pPr>
            <w:r w:rsidRPr="001338C7">
              <w:rPr>
                <w:rFonts w:ascii="Verdana" w:hAnsi="Verdana" w:cs="Arial"/>
                <w:rPrChange w:id="972" w:author="Paola" w:date="2020-02-21T08:08:00Z">
                  <w:rPr>
                    <w:rFonts w:ascii="Arial" w:hAnsi="Arial" w:cs="Arial"/>
                    <w:sz w:val="20"/>
                    <w:szCs w:val="20"/>
                  </w:rPr>
                </w:rPrChange>
              </w:rPr>
              <w:t xml:space="preserve"> $             869,050 </w:t>
            </w:r>
          </w:p>
        </w:tc>
      </w:tr>
      <w:tr w:rsidR="00973FCE" w:rsidRPr="001338C7" w14:paraId="21B44522" w14:textId="77777777" w:rsidTr="00C67589">
        <w:trPr>
          <w:trHeight w:val="298"/>
        </w:trPr>
        <w:tc>
          <w:tcPr>
            <w:tcW w:w="0" w:type="auto"/>
            <w:tcBorders>
              <w:top w:val="nil"/>
              <w:left w:val="single" w:sz="8" w:space="0" w:color="auto"/>
              <w:bottom w:val="dashed" w:sz="4" w:space="0" w:color="auto"/>
              <w:right w:val="single" w:sz="4" w:space="0" w:color="auto"/>
            </w:tcBorders>
            <w:shd w:val="clear" w:color="000000" w:fill="FFFFFF"/>
            <w:noWrap/>
            <w:vAlign w:val="center"/>
            <w:hideMark/>
          </w:tcPr>
          <w:p w14:paraId="609C164F" w14:textId="77777777" w:rsidR="00973FCE" w:rsidRPr="001338C7" w:rsidRDefault="00973FCE">
            <w:pPr>
              <w:jc w:val="center"/>
              <w:rPr>
                <w:rFonts w:ascii="Verdana" w:hAnsi="Verdana" w:cs="Arial"/>
                <w:rPrChange w:id="973" w:author="Paola" w:date="2020-02-21T08:08:00Z">
                  <w:rPr>
                    <w:rFonts w:ascii="Arial" w:hAnsi="Arial" w:cs="Arial"/>
                    <w:sz w:val="20"/>
                    <w:szCs w:val="20"/>
                  </w:rPr>
                </w:rPrChange>
              </w:rPr>
            </w:pPr>
            <w:r w:rsidRPr="001338C7">
              <w:rPr>
                <w:rFonts w:ascii="Verdana" w:hAnsi="Verdana" w:cs="Arial"/>
                <w:rPrChange w:id="974" w:author="Paola" w:date="2020-02-21T08:08:00Z">
                  <w:rPr>
                    <w:rFonts w:ascii="Arial" w:hAnsi="Arial" w:cs="Arial"/>
                    <w:sz w:val="20"/>
                    <w:szCs w:val="20"/>
                  </w:rPr>
                </w:rPrChange>
              </w:rPr>
              <w:t> </w:t>
            </w:r>
          </w:p>
        </w:tc>
        <w:tc>
          <w:tcPr>
            <w:tcW w:w="0" w:type="auto"/>
            <w:tcBorders>
              <w:top w:val="nil"/>
              <w:left w:val="nil"/>
              <w:bottom w:val="dashed" w:sz="4" w:space="0" w:color="auto"/>
              <w:right w:val="single" w:sz="4" w:space="0" w:color="auto"/>
            </w:tcBorders>
            <w:shd w:val="clear" w:color="000000" w:fill="FFFFFF"/>
            <w:noWrap/>
            <w:vAlign w:val="bottom"/>
            <w:hideMark/>
          </w:tcPr>
          <w:p w14:paraId="5F10BA27" w14:textId="77777777" w:rsidR="00973FCE" w:rsidRPr="001338C7" w:rsidRDefault="00973FCE">
            <w:pPr>
              <w:rPr>
                <w:rFonts w:ascii="Verdana" w:hAnsi="Verdana" w:cs="Arial"/>
                <w:rPrChange w:id="975" w:author="Paola" w:date="2020-02-21T08:08:00Z">
                  <w:rPr>
                    <w:rFonts w:ascii="Arial" w:hAnsi="Arial" w:cs="Arial"/>
                    <w:sz w:val="20"/>
                    <w:szCs w:val="20"/>
                  </w:rPr>
                </w:rPrChange>
              </w:rPr>
            </w:pPr>
            <w:r w:rsidRPr="001338C7">
              <w:rPr>
                <w:rFonts w:ascii="Verdana" w:hAnsi="Verdana" w:cs="Arial"/>
                <w:rPrChange w:id="976" w:author="Paola" w:date="2020-02-21T08:08:00Z">
                  <w:rPr>
                    <w:rFonts w:ascii="Arial" w:hAnsi="Arial" w:cs="Arial"/>
                    <w:sz w:val="20"/>
                    <w:szCs w:val="20"/>
                  </w:rPr>
                </w:rPrChange>
              </w:rPr>
              <w:t>Utilidad</w:t>
            </w:r>
          </w:p>
        </w:tc>
        <w:tc>
          <w:tcPr>
            <w:tcW w:w="0" w:type="auto"/>
            <w:tcBorders>
              <w:top w:val="nil"/>
              <w:left w:val="nil"/>
              <w:bottom w:val="dashed" w:sz="4" w:space="0" w:color="auto"/>
              <w:right w:val="single" w:sz="4" w:space="0" w:color="auto"/>
            </w:tcBorders>
            <w:shd w:val="clear" w:color="000000" w:fill="FFFFFF"/>
            <w:noWrap/>
            <w:vAlign w:val="center"/>
            <w:hideMark/>
          </w:tcPr>
          <w:p w14:paraId="1FC241C3" w14:textId="77777777" w:rsidR="00973FCE" w:rsidRPr="001338C7" w:rsidRDefault="00973FCE">
            <w:pPr>
              <w:jc w:val="center"/>
              <w:rPr>
                <w:rFonts w:ascii="Verdana" w:hAnsi="Verdana" w:cs="Arial"/>
                <w:rPrChange w:id="977" w:author="Paola" w:date="2020-02-21T08:08:00Z">
                  <w:rPr>
                    <w:rFonts w:ascii="Arial" w:hAnsi="Arial" w:cs="Arial"/>
                    <w:sz w:val="20"/>
                    <w:szCs w:val="20"/>
                  </w:rPr>
                </w:rPrChange>
              </w:rPr>
            </w:pPr>
            <w:r w:rsidRPr="001338C7">
              <w:rPr>
                <w:rFonts w:ascii="Verdana" w:hAnsi="Verdana" w:cs="Arial"/>
                <w:rPrChange w:id="978" w:author="Paola" w:date="2020-02-21T08:08:00Z">
                  <w:rPr>
                    <w:rFonts w:ascii="Arial" w:hAnsi="Arial" w:cs="Arial"/>
                    <w:sz w:val="20"/>
                    <w:szCs w:val="20"/>
                  </w:rPr>
                </w:rPrChange>
              </w:rPr>
              <w:t> </w:t>
            </w:r>
          </w:p>
        </w:tc>
        <w:tc>
          <w:tcPr>
            <w:tcW w:w="0" w:type="auto"/>
            <w:tcBorders>
              <w:top w:val="nil"/>
              <w:left w:val="nil"/>
              <w:bottom w:val="dashed" w:sz="4" w:space="0" w:color="auto"/>
              <w:right w:val="single" w:sz="4" w:space="0" w:color="auto"/>
            </w:tcBorders>
            <w:shd w:val="clear" w:color="000000" w:fill="FFFFFF"/>
            <w:noWrap/>
            <w:vAlign w:val="center"/>
            <w:hideMark/>
          </w:tcPr>
          <w:p w14:paraId="7A619646" w14:textId="77777777" w:rsidR="00973FCE" w:rsidRPr="001338C7" w:rsidRDefault="00973FCE">
            <w:pPr>
              <w:jc w:val="center"/>
              <w:rPr>
                <w:rFonts w:ascii="Verdana" w:hAnsi="Verdana" w:cs="Arial"/>
                <w:rPrChange w:id="979" w:author="Paola" w:date="2020-02-21T08:08:00Z">
                  <w:rPr>
                    <w:rFonts w:ascii="Arial" w:hAnsi="Arial" w:cs="Arial"/>
                    <w:sz w:val="20"/>
                    <w:szCs w:val="20"/>
                  </w:rPr>
                </w:rPrChange>
              </w:rPr>
            </w:pPr>
            <w:r w:rsidRPr="001338C7">
              <w:rPr>
                <w:rFonts w:ascii="Verdana" w:hAnsi="Verdana" w:cs="Arial"/>
                <w:rPrChange w:id="980" w:author="Paola" w:date="2020-02-21T08:08:00Z">
                  <w:rPr>
                    <w:rFonts w:ascii="Arial" w:hAnsi="Arial" w:cs="Arial"/>
                    <w:sz w:val="20"/>
                    <w:szCs w:val="20"/>
                  </w:rPr>
                </w:rPrChange>
              </w:rPr>
              <w:t>4%</w:t>
            </w:r>
          </w:p>
        </w:tc>
        <w:tc>
          <w:tcPr>
            <w:tcW w:w="0" w:type="auto"/>
            <w:tcBorders>
              <w:top w:val="nil"/>
              <w:left w:val="nil"/>
              <w:bottom w:val="dashed" w:sz="4" w:space="0" w:color="auto"/>
              <w:right w:val="single" w:sz="4" w:space="0" w:color="auto"/>
            </w:tcBorders>
            <w:shd w:val="clear" w:color="000000" w:fill="FFFFFF"/>
            <w:noWrap/>
            <w:vAlign w:val="center"/>
            <w:hideMark/>
          </w:tcPr>
          <w:p w14:paraId="0CCF03BA" w14:textId="77777777" w:rsidR="00973FCE" w:rsidRPr="001338C7" w:rsidRDefault="00973FCE">
            <w:pPr>
              <w:jc w:val="right"/>
              <w:rPr>
                <w:rFonts w:ascii="Verdana" w:hAnsi="Verdana" w:cs="Arial"/>
                <w:rPrChange w:id="981" w:author="Paola" w:date="2020-02-21T08:08:00Z">
                  <w:rPr>
                    <w:rFonts w:ascii="Arial" w:hAnsi="Arial" w:cs="Arial"/>
                    <w:sz w:val="20"/>
                    <w:szCs w:val="20"/>
                  </w:rPr>
                </w:rPrChange>
              </w:rPr>
            </w:pPr>
            <w:r w:rsidRPr="001338C7">
              <w:rPr>
                <w:rFonts w:ascii="Verdana" w:hAnsi="Verdana" w:cs="Arial"/>
                <w:rPrChange w:id="982" w:author="Paola" w:date="2020-02-21T08:08:00Z">
                  <w:rPr>
                    <w:rFonts w:ascii="Arial" w:hAnsi="Arial" w:cs="Arial"/>
                    <w:sz w:val="20"/>
                    <w:szCs w:val="20"/>
                  </w:rPr>
                </w:rPrChange>
              </w:rPr>
              <w:t> </w:t>
            </w:r>
          </w:p>
        </w:tc>
        <w:tc>
          <w:tcPr>
            <w:tcW w:w="0" w:type="auto"/>
            <w:tcBorders>
              <w:top w:val="nil"/>
              <w:left w:val="nil"/>
              <w:bottom w:val="dashed" w:sz="4" w:space="0" w:color="auto"/>
              <w:right w:val="single" w:sz="8" w:space="0" w:color="auto"/>
            </w:tcBorders>
            <w:shd w:val="clear" w:color="000000" w:fill="FFFFFF"/>
            <w:noWrap/>
            <w:vAlign w:val="center"/>
            <w:hideMark/>
          </w:tcPr>
          <w:p w14:paraId="7CCEB9A1" w14:textId="77777777" w:rsidR="00973FCE" w:rsidRPr="001338C7" w:rsidRDefault="00973FCE">
            <w:pPr>
              <w:jc w:val="right"/>
              <w:rPr>
                <w:rFonts w:ascii="Verdana" w:hAnsi="Verdana" w:cs="Arial"/>
                <w:rPrChange w:id="983" w:author="Paola" w:date="2020-02-21T08:08:00Z">
                  <w:rPr>
                    <w:rFonts w:ascii="Arial" w:hAnsi="Arial" w:cs="Arial"/>
                    <w:sz w:val="20"/>
                    <w:szCs w:val="20"/>
                  </w:rPr>
                </w:rPrChange>
              </w:rPr>
            </w:pPr>
            <w:r w:rsidRPr="001338C7">
              <w:rPr>
                <w:rFonts w:ascii="Verdana" w:hAnsi="Verdana" w:cs="Arial"/>
                <w:rPrChange w:id="984" w:author="Paola" w:date="2020-02-21T08:08:00Z">
                  <w:rPr>
                    <w:rFonts w:ascii="Arial" w:hAnsi="Arial" w:cs="Arial"/>
                    <w:sz w:val="20"/>
                    <w:szCs w:val="20"/>
                  </w:rPr>
                </w:rPrChange>
              </w:rPr>
              <w:t xml:space="preserve"> $           1,158,734 </w:t>
            </w:r>
          </w:p>
        </w:tc>
      </w:tr>
      <w:tr w:rsidR="00973FCE" w:rsidRPr="001338C7" w14:paraId="1F4E0C3B" w14:textId="77777777" w:rsidTr="00C67589">
        <w:trPr>
          <w:trHeight w:val="313"/>
        </w:trPr>
        <w:tc>
          <w:tcPr>
            <w:tcW w:w="0" w:type="auto"/>
            <w:tcBorders>
              <w:top w:val="nil"/>
              <w:left w:val="single" w:sz="8" w:space="0" w:color="auto"/>
              <w:bottom w:val="single" w:sz="8" w:space="0" w:color="auto"/>
              <w:right w:val="single" w:sz="4" w:space="0" w:color="auto"/>
            </w:tcBorders>
            <w:shd w:val="clear" w:color="000000" w:fill="FFFFFF"/>
            <w:noWrap/>
            <w:vAlign w:val="center"/>
            <w:hideMark/>
          </w:tcPr>
          <w:p w14:paraId="1BCCF5B5" w14:textId="77777777" w:rsidR="00973FCE" w:rsidRPr="001338C7" w:rsidRDefault="00973FCE">
            <w:pPr>
              <w:jc w:val="center"/>
              <w:rPr>
                <w:rFonts w:ascii="Verdana" w:hAnsi="Verdana" w:cs="Arial"/>
                <w:rPrChange w:id="985" w:author="Paola" w:date="2020-02-21T08:08:00Z">
                  <w:rPr>
                    <w:rFonts w:ascii="Arial" w:hAnsi="Arial" w:cs="Arial"/>
                    <w:sz w:val="20"/>
                    <w:szCs w:val="20"/>
                  </w:rPr>
                </w:rPrChange>
              </w:rPr>
            </w:pPr>
            <w:r w:rsidRPr="001338C7">
              <w:rPr>
                <w:rFonts w:ascii="Verdana" w:hAnsi="Verdana" w:cs="Arial"/>
                <w:rPrChange w:id="986" w:author="Paola" w:date="2020-02-21T08:08:00Z">
                  <w:rPr>
                    <w:rFonts w:ascii="Arial" w:hAnsi="Arial" w:cs="Arial"/>
                    <w:sz w:val="20"/>
                    <w:szCs w:val="20"/>
                  </w:rPr>
                </w:rPrChange>
              </w:rPr>
              <w:t> </w:t>
            </w:r>
          </w:p>
        </w:tc>
        <w:tc>
          <w:tcPr>
            <w:tcW w:w="5199" w:type="dxa"/>
            <w:tcBorders>
              <w:top w:val="nil"/>
              <w:left w:val="nil"/>
              <w:bottom w:val="single" w:sz="8" w:space="0" w:color="auto"/>
              <w:right w:val="single" w:sz="4" w:space="0" w:color="auto"/>
            </w:tcBorders>
            <w:shd w:val="clear" w:color="000000" w:fill="FFFFFF"/>
            <w:vAlign w:val="bottom"/>
            <w:hideMark/>
          </w:tcPr>
          <w:p w14:paraId="20FAD7C1" w14:textId="77777777" w:rsidR="00973FCE" w:rsidRPr="001338C7" w:rsidRDefault="00973FCE">
            <w:pPr>
              <w:jc w:val="right"/>
              <w:rPr>
                <w:rFonts w:ascii="Verdana" w:hAnsi="Verdana" w:cs="Arial"/>
                <w:b/>
                <w:bCs/>
                <w:rPrChange w:id="987" w:author="Paola" w:date="2020-02-21T08:08:00Z">
                  <w:rPr>
                    <w:rFonts w:ascii="Arial" w:hAnsi="Arial" w:cs="Arial"/>
                    <w:b/>
                    <w:bCs/>
                    <w:sz w:val="20"/>
                    <w:szCs w:val="20"/>
                  </w:rPr>
                </w:rPrChange>
              </w:rPr>
            </w:pPr>
            <w:r w:rsidRPr="001338C7">
              <w:rPr>
                <w:rFonts w:ascii="Verdana" w:hAnsi="Verdana" w:cs="Arial"/>
                <w:b/>
                <w:bCs/>
                <w:rPrChange w:id="988" w:author="Paola" w:date="2020-02-21T08:08:00Z">
                  <w:rPr>
                    <w:rFonts w:ascii="Arial" w:hAnsi="Arial" w:cs="Arial"/>
                    <w:b/>
                    <w:bCs/>
                    <w:sz w:val="20"/>
                    <w:szCs w:val="20"/>
                  </w:rPr>
                </w:rPrChange>
              </w:rPr>
              <w:t>subtotal</w:t>
            </w:r>
          </w:p>
        </w:tc>
        <w:tc>
          <w:tcPr>
            <w:tcW w:w="0" w:type="auto"/>
            <w:tcBorders>
              <w:top w:val="nil"/>
              <w:left w:val="nil"/>
              <w:bottom w:val="single" w:sz="8" w:space="0" w:color="auto"/>
              <w:right w:val="single" w:sz="4" w:space="0" w:color="auto"/>
            </w:tcBorders>
            <w:shd w:val="clear" w:color="000000" w:fill="FFFFFF"/>
            <w:noWrap/>
            <w:vAlign w:val="center"/>
            <w:hideMark/>
          </w:tcPr>
          <w:p w14:paraId="5233C707" w14:textId="77777777" w:rsidR="00973FCE" w:rsidRPr="001338C7" w:rsidRDefault="00973FCE">
            <w:pPr>
              <w:jc w:val="center"/>
              <w:rPr>
                <w:rFonts w:ascii="Verdana" w:hAnsi="Verdana" w:cs="Arial"/>
                <w:b/>
                <w:bCs/>
                <w:rPrChange w:id="989" w:author="Paola" w:date="2020-02-21T08:08:00Z">
                  <w:rPr>
                    <w:rFonts w:ascii="Arial" w:hAnsi="Arial" w:cs="Arial"/>
                    <w:b/>
                    <w:bCs/>
                    <w:sz w:val="20"/>
                    <w:szCs w:val="20"/>
                  </w:rPr>
                </w:rPrChange>
              </w:rPr>
            </w:pPr>
            <w:r w:rsidRPr="001338C7">
              <w:rPr>
                <w:rFonts w:ascii="Verdana" w:hAnsi="Verdana" w:cs="Arial"/>
                <w:b/>
                <w:bCs/>
                <w:rPrChange w:id="990" w:author="Paola" w:date="2020-02-21T08:08:00Z">
                  <w:rPr>
                    <w:rFonts w:ascii="Arial" w:hAnsi="Arial" w:cs="Arial"/>
                    <w:b/>
                    <w:bCs/>
                    <w:sz w:val="20"/>
                    <w:szCs w:val="20"/>
                  </w:rPr>
                </w:rPrChange>
              </w:rPr>
              <w:t> </w:t>
            </w:r>
          </w:p>
        </w:tc>
        <w:tc>
          <w:tcPr>
            <w:tcW w:w="0" w:type="auto"/>
            <w:tcBorders>
              <w:top w:val="nil"/>
              <w:left w:val="nil"/>
              <w:bottom w:val="single" w:sz="8" w:space="0" w:color="auto"/>
              <w:right w:val="single" w:sz="4" w:space="0" w:color="auto"/>
            </w:tcBorders>
            <w:shd w:val="clear" w:color="000000" w:fill="FFFFFF"/>
            <w:noWrap/>
            <w:vAlign w:val="center"/>
            <w:hideMark/>
          </w:tcPr>
          <w:p w14:paraId="27672F10" w14:textId="77777777" w:rsidR="00973FCE" w:rsidRPr="001338C7" w:rsidRDefault="00973FCE">
            <w:pPr>
              <w:jc w:val="center"/>
              <w:rPr>
                <w:rFonts w:ascii="Verdana" w:hAnsi="Verdana" w:cs="Arial"/>
                <w:b/>
                <w:bCs/>
                <w:rPrChange w:id="991" w:author="Paola" w:date="2020-02-21T08:08:00Z">
                  <w:rPr>
                    <w:rFonts w:ascii="Arial" w:hAnsi="Arial" w:cs="Arial"/>
                    <w:b/>
                    <w:bCs/>
                    <w:sz w:val="20"/>
                    <w:szCs w:val="20"/>
                  </w:rPr>
                </w:rPrChange>
              </w:rPr>
            </w:pPr>
            <w:r w:rsidRPr="001338C7">
              <w:rPr>
                <w:rFonts w:ascii="Verdana" w:hAnsi="Verdana" w:cs="Arial"/>
                <w:b/>
                <w:bCs/>
                <w:rPrChange w:id="992" w:author="Paola" w:date="2020-02-21T08:08:00Z">
                  <w:rPr>
                    <w:rFonts w:ascii="Arial" w:hAnsi="Arial" w:cs="Arial"/>
                    <w:b/>
                    <w:bCs/>
                    <w:sz w:val="20"/>
                    <w:szCs w:val="20"/>
                  </w:rPr>
                </w:rPrChange>
              </w:rPr>
              <w:t> </w:t>
            </w:r>
          </w:p>
        </w:tc>
        <w:tc>
          <w:tcPr>
            <w:tcW w:w="0" w:type="auto"/>
            <w:tcBorders>
              <w:top w:val="nil"/>
              <w:left w:val="nil"/>
              <w:bottom w:val="single" w:sz="8" w:space="0" w:color="auto"/>
              <w:right w:val="single" w:sz="4" w:space="0" w:color="auto"/>
            </w:tcBorders>
            <w:shd w:val="clear" w:color="000000" w:fill="FFFFFF"/>
            <w:noWrap/>
            <w:vAlign w:val="center"/>
            <w:hideMark/>
          </w:tcPr>
          <w:p w14:paraId="3C853248" w14:textId="77777777" w:rsidR="00973FCE" w:rsidRPr="001338C7" w:rsidRDefault="00973FCE">
            <w:pPr>
              <w:jc w:val="right"/>
              <w:rPr>
                <w:rFonts w:ascii="Verdana" w:hAnsi="Verdana" w:cs="Arial"/>
                <w:b/>
                <w:bCs/>
                <w:rPrChange w:id="993" w:author="Paola" w:date="2020-02-21T08:08:00Z">
                  <w:rPr>
                    <w:rFonts w:ascii="Arial" w:hAnsi="Arial" w:cs="Arial"/>
                    <w:b/>
                    <w:bCs/>
                    <w:sz w:val="20"/>
                    <w:szCs w:val="20"/>
                  </w:rPr>
                </w:rPrChange>
              </w:rPr>
            </w:pPr>
            <w:r w:rsidRPr="001338C7">
              <w:rPr>
                <w:rFonts w:ascii="Verdana" w:hAnsi="Verdana" w:cs="Arial"/>
                <w:b/>
                <w:bCs/>
                <w:rPrChange w:id="994" w:author="Paola" w:date="2020-02-21T08:08:00Z">
                  <w:rPr>
                    <w:rFonts w:ascii="Arial" w:hAnsi="Arial" w:cs="Arial"/>
                    <w:b/>
                    <w:bCs/>
                    <w:sz w:val="20"/>
                    <w:szCs w:val="20"/>
                  </w:rPr>
                </w:rPrChange>
              </w:rPr>
              <w:t> </w:t>
            </w:r>
          </w:p>
        </w:tc>
        <w:tc>
          <w:tcPr>
            <w:tcW w:w="0" w:type="auto"/>
            <w:tcBorders>
              <w:top w:val="nil"/>
              <w:left w:val="nil"/>
              <w:bottom w:val="single" w:sz="8" w:space="0" w:color="auto"/>
              <w:right w:val="single" w:sz="8" w:space="0" w:color="auto"/>
            </w:tcBorders>
            <w:shd w:val="clear" w:color="000000" w:fill="FFFFFF"/>
            <w:noWrap/>
            <w:vAlign w:val="center"/>
            <w:hideMark/>
          </w:tcPr>
          <w:p w14:paraId="5CE6DA35" w14:textId="77777777" w:rsidR="00973FCE" w:rsidRPr="001338C7" w:rsidRDefault="00973FCE">
            <w:pPr>
              <w:jc w:val="right"/>
              <w:rPr>
                <w:rFonts w:ascii="Verdana" w:hAnsi="Verdana" w:cs="Arial"/>
                <w:b/>
                <w:bCs/>
                <w:rPrChange w:id="995" w:author="Paola" w:date="2020-02-21T08:08:00Z">
                  <w:rPr>
                    <w:rFonts w:ascii="Arial" w:hAnsi="Arial" w:cs="Arial"/>
                    <w:b/>
                    <w:bCs/>
                    <w:sz w:val="20"/>
                    <w:szCs w:val="20"/>
                  </w:rPr>
                </w:rPrChange>
              </w:rPr>
            </w:pPr>
            <w:r w:rsidRPr="001338C7">
              <w:rPr>
                <w:rFonts w:ascii="Verdana" w:hAnsi="Verdana" w:cs="Arial"/>
                <w:b/>
                <w:bCs/>
                <w:rPrChange w:id="996" w:author="Paola" w:date="2020-02-21T08:08:00Z">
                  <w:rPr>
                    <w:rFonts w:ascii="Arial" w:hAnsi="Arial" w:cs="Arial"/>
                    <w:b/>
                    <w:bCs/>
                    <w:sz w:val="20"/>
                    <w:szCs w:val="20"/>
                  </w:rPr>
                </w:rPrChange>
              </w:rPr>
              <w:t xml:space="preserve"> $         33,603,275 </w:t>
            </w:r>
          </w:p>
        </w:tc>
      </w:tr>
      <w:tr w:rsidR="00973FCE" w:rsidRPr="001338C7" w14:paraId="1ACECAD8" w14:textId="77777777" w:rsidTr="00C67589">
        <w:trPr>
          <w:trHeight w:val="298"/>
        </w:trPr>
        <w:tc>
          <w:tcPr>
            <w:tcW w:w="0" w:type="auto"/>
            <w:tcBorders>
              <w:top w:val="nil"/>
              <w:left w:val="single" w:sz="8" w:space="0" w:color="auto"/>
              <w:bottom w:val="dashed" w:sz="4" w:space="0" w:color="auto"/>
              <w:right w:val="single" w:sz="4" w:space="0" w:color="auto"/>
            </w:tcBorders>
            <w:shd w:val="clear" w:color="auto" w:fill="auto"/>
            <w:noWrap/>
            <w:vAlign w:val="center"/>
            <w:hideMark/>
          </w:tcPr>
          <w:p w14:paraId="1037F945" w14:textId="77777777" w:rsidR="00973FCE" w:rsidRPr="001338C7" w:rsidRDefault="00973FCE">
            <w:pPr>
              <w:jc w:val="center"/>
              <w:rPr>
                <w:rFonts w:ascii="Verdana" w:hAnsi="Verdana" w:cs="Arial"/>
                <w:rPrChange w:id="997" w:author="Paola" w:date="2020-02-21T08:08:00Z">
                  <w:rPr>
                    <w:rFonts w:ascii="Arial" w:hAnsi="Arial" w:cs="Arial"/>
                    <w:sz w:val="20"/>
                    <w:szCs w:val="20"/>
                  </w:rPr>
                </w:rPrChange>
              </w:rPr>
            </w:pPr>
            <w:r w:rsidRPr="001338C7">
              <w:rPr>
                <w:rFonts w:ascii="Verdana" w:hAnsi="Verdana" w:cs="Arial"/>
                <w:rPrChange w:id="998" w:author="Paola" w:date="2020-02-21T08:08:00Z">
                  <w:rPr>
                    <w:rFonts w:ascii="Arial" w:hAnsi="Arial" w:cs="Arial"/>
                    <w:sz w:val="20"/>
                    <w:szCs w:val="20"/>
                  </w:rPr>
                </w:rPrChange>
              </w:rPr>
              <w:t> </w:t>
            </w:r>
          </w:p>
        </w:tc>
        <w:tc>
          <w:tcPr>
            <w:tcW w:w="0" w:type="auto"/>
            <w:tcBorders>
              <w:top w:val="nil"/>
              <w:left w:val="nil"/>
              <w:bottom w:val="dashed" w:sz="4" w:space="0" w:color="auto"/>
              <w:right w:val="single" w:sz="4" w:space="0" w:color="auto"/>
            </w:tcBorders>
            <w:shd w:val="clear" w:color="auto" w:fill="auto"/>
            <w:noWrap/>
            <w:vAlign w:val="bottom"/>
            <w:hideMark/>
          </w:tcPr>
          <w:p w14:paraId="4E628AA2" w14:textId="77777777" w:rsidR="00973FCE" w:rsidRPr="001338C7" w:rsidRDefault="00973FCE">
            <w:pPr>
              <w:rPr>
                <w:rFonts w:ascii="Verdana" w:hAnsi="Verdana" w:cs="Arial"/>
                <w:rPrChange w:id="999" w:author="Paola" w:date="2020-02-21T08:08:00Z">
                  <w:rPr>
                    <w:rFonts w:ascii="Arial" w:hAnsi="Arial" w:cs="Arial"/>
                    <w:sz w:val="20"/>
                    <w:szCs w:val="20"/>
                  </w:rPr>
                </w:rPrChange>
              </w:rPr>
            </w:pPr>
            <w:r w:rsidRPr="001338C7">
              <w:rPr>
                <w:rFonts w:ascii="Verdana" w:hAnsi="Verdana" w:cs="Arial"/>
                <w:rPrChange w:id="1000" w:author="Paola" w:date="2020-02-21T08:08:00Z">
                  <w:rPr>
                    <w:rFonts w:ascii="Arial" w:hAnsi="Arial" w:cs="Arial"/>
                    <w:sz w:val="20"/>
                    <w:szCs w:val="20"/>
                  </w:rPr>
                </w:rPrChange>
              </w:rPr>
              <w:t>IVA sobre utilidad</w:t>
            </w:r>
          </w:p>
        </w:tc>
        <w:tc>
          <w:tcPr>
            <w:tcW w:w="0" w:type="auto"/>
            <w:tcBorders>
              <w:top w:val="nil"/>
              <w:left w:val="nil"/>
              <w:bottom w:val="dashed" w:sz="4" w:space="0" w:color="auto"/>
              <w:right w:val="single" w:sz="4" w:space="0" w:color="auto"/>
            </w:tcBorders>
            <w:shd w:val="clear" w:color="auto" w:fill="auto"/>
            <w:noWrap/>
            <w:vAlign w:val="center"/>
            <w:hideMark/>
          </w:tcPr>
          <w:p w14:paraId="356D3607" w14:textId="77777777" w:rsidR="00973FCE" w:rsidRPr="001338C7" w:rsidRDefault="00973FCE">
            <w:pPr>
              <w:jc w:val="center"/>
              <w:rPr>
                <w:rFonts w:ascii="Verdana" w:hAnsi="Verdana" w:cs="Arial"/>
                <w:rPrChange w:id="1001" w:author="Paola" w:date="2020-02-21T08:08:00Z">
                  <w:rPr>
                    <w:rFonts w:ascii="Arial" w:hAnsi="Arial" w:cs="Arial"/>
                    <w:sz w:val="20"/>
                    <w:szCs w:val="20"/>
                  </w:rPr>
                </w:rPrChange>
              </w:rPr>
            </w:pPr>
            <w:r w:rsidRPr="001338C7">
              <w:rPr>
                <w:rFonts w:ascii="Verdana" w:hAnsi="Verdana" w:cs="Arial"/>
                <w:rPrChange w:id="1002" w:author="Paola" w:date="2020-02-21T08:08:00Z">
                  <w:rPr>
                    <w:rFonts w:ascii="Arial" w:hAnsi="Arial" w:cs="Arial"/>
                    <w:sz w:val="20"/>
                    <w:szCs w:val="20"/>
                  </w:rPr>
                </w:rPrChange>
              </w:rPr>
              <w:t> </w:t>
            </w:r>
          </w:p>
        </w:tc>
        <w:tc>
          <w:tcPr>
            <w:tcW w:w="0" w:type="auto"/>
            <w:tcBorders>
              <w:top w:val="nil"/>
              <w:left w:val="nil"/>
              <w:bottom w:val="dashed" w:sz="4" w:space="0" w:color="auto"/>
              <w:right w:val="single" w:sz="4" w:space="0" w:color="auto"/>
            </w:tcBorders>
            <w:shd w:val="clear" w:color="auto" w:fill="auto"/>
            <w:noWrap/>
            <w:vAlign w:val="center"/>
            <w:hideMark/>
          </w:tcPr>
          <w:p w14:paraId="39BE87D4" w14:textId="77777777" w:rsidR="00973FCE" w:rsidRPr="001338C7" w:rsidRDefault="00973FCE">
            <w:pPr>
              <w:jc w:val="center"/>
              <w:rPr>
                <w:rFonts w:ascii="Verdana" w:hAnsi="Verdana" w:cs="Arial"/>
                <w:rPrChange w:id="1003" w:author="Paola" w:date="2020-02-21T08:08:00Z">
                  <w:rPr>
                    <w:rFonts w:ascii="Arial" w:hAnsi="Arial" w:cs="Arial"/>
                    <w:sz w:val="20"/>
                    <w:szCs w:val="20"/>
                  </w:rPr>
                </w:rPrChange>
              </w:rPr>
            </w:pPr>
            <w:r w:rsidRPr="001338C7">
              <w:rPr>
                <w:rFonts w:ascii="Verdana" w:hAnsi="Verdana" w:cs="Arial"/>
                <w:rPrChange w:id="1004" w:author="Paola" w:date="2020-02-21T08:08:00Z">
                  <w:rPr>
                    <w:rFonts w:ascii="Arial" w:hAnsi="Arial" w:cs="Arial"/>
                    <w:sz w:val="20"/>
                    <w:szCs w:val="20"/>
                  </w:rPr>
                </w:rPrChange>
              </w:rPr>
              <w:t>19%</w:t>
            </w:r>
          </w:p>
        </w:tc>
        <w:tc>
          <w:tcPr>
            <w:tcW w:w="0" w:type="auto"/>
            <w:tcBorders>
              <w:top w:val="nil"/>
              <w:left w:val="nil"/>
              <w:bottom w:val="dashed" w:sz="4" w:space="0" w:color="auto"/>
              <w:right w:val="single" w:sz="4" w:space="0" w:color="auto"/>
            </w:tcBorders>
            <w:shd w:val="clear" w:color="auto" w:fill="auto"/>
            <w:noWrap/>
            <w:vAlign w:val="center"/>
            <w:hideMark/>
          </w:tcPr>
          <w:p w14:paraId="5D6DAF53" w14:textId="77777777" w:rsidR="00973FCE" w:rsidRPr="001338C7" w:rsidRDefault="00973FCE">
            <w:pPr>
              <w:jc w:val="right"/>
              <w:rPr>
                <w:rFonts w:ascii="Verdana" w:hAnsi="Verdana" w:cs="Arial"/>
                <w:rPrChange w:id="1005" w:author="Paola" w:date="2020-02-21T08:08:00Z">
                  <w:rPr>
                    <w:rFonts w:ascii="Arial" w:hAnsi="Arial" w:cs="Arial"/>
                    <w:sz w:val="20"/>
                    <w:szCs w:val="20"/>
                  </w:rPr>
                </w:rPrChange>
              </w:rPr>
            </w:pPr>
            <w:r w:rsidRPr="001338C7">
              <w:rPr>
                <w:rFonts w:ascii="Verdana" w:hAnsi="Verdana" w:cs="Arial"/>
                <w:rPrChange w:id="1006" w:author="Paola" w:date="2020-02-21T08:08:00Z">
                  <w:rPr>
                    <w:rFonts w:ascii="Arial" w:hAnsi="Arial" w:cs="Arial"/>
                    <w:sz w:val="20"/>
                    <w:szCs w:val="20"/>
                  </w:rPr>
                </w:rPrChange>
              </w:rPr>
              <w:t> </w:t>
            </w:r>
          </w:p>
        </w:tc>
        <w:tc>
          <w:tcPr>
            <w:tcW w:w="0" w:type="auto"/>
            <w:tcBorders>
              <w:top w:val="nil"/>
              <w:left w:val="nil"/>
              <w:bottom w:val="dashed" w:sz="4" w:space="0" w:color="auto"/>
              <w:right w:val="single" w:sz="8" w:space="0" w:color="auto"/>
            </w:tcBorders>
            <w:shd w:val="clear" w:color="auto" w:fill="auto"/>
            <w:noWrap/>
            <w:vAlign w:val="center"/>
            <w:hideMark/>
          </w:tcPr>
          <w:p w14:paraId="53EBDECA" w14:textId="77777777" w:rsidR="00973FCE" w:rsidRPr="001338C7" w:rsidRDefault="00973FCE">
            <w:pPr>
              <w:jc w:val="right"/>
              <w:rPr>
                <w:rFonts w:ascii="Verdana" w:hAnsi="Verdana" w:cs="Arial"/>
                <w:rPrChange w:id="1007" w:author="Paola" w:date="2020-02-21T08:08:00Z">
                  <w:rPr>
                    <w:rFonts w:ascii="Arial" w:hAnsi="Arial" w:cs="Arial"/>
                    <w:sz w:val="20"/>
                    <w:szCs w:val="20"/>
                  </w:rPr>
                </w:rPrChange>
              </w:rPr>
            </w:pPr>
            <w:r w:rsidRPr="001338C7">
              <w:rPr>
                <w:rFonts w:ascii="Verdana" w:hAnsi="Verdana" w:cs="Arial"/>
                <w:rPrChange w:id="1008" w:author="Paola" w:date="2020-02-21T08:08:00Z">
                  <w:rPr>
                    <w:rFonts w:ascii="Arial" w:hAnsi="Arial" w:cs="Arial"/>
                    <w:sz w:val="20"/>
                    <w:szCs w:val="20"/>
                  </w:rPr>
                </w:rPrChange>
              </w:rPr>
              <w:t xml:space="preserve"> $             220,159 </w:t>
            </w:r>
          </w:p>
        </w:tc>
      </w:tr>
      <w:tr w:rsidR="00973FCE" w:rsidRPr="001338C7" w14:paraId="16DA9B51" w14:textId="77777777" w:rsidTr="00C67589">
        <w:trPr>
          <w:trHeight w:val="313"/>
        </w:trPr>
        <w:tc>
          <w:tcPr>
            <w:tcW w:w="0" w:type="auto"/>
            <w:tcBorders>
              <w:top w:val="nil"/>
              <w:left w:val="single" w:sz="8" w:space="0" w:color="auto"/>
              <w:bottom w:val="single" w:sz="8" w:space="0" w:color="auto"/>
              <w:right w:val="single" w:sz="4" w:space="0" w:color="auto"/>
            </w:tcBorders>
            <w:shd w:val="clear" w:color="000000" w:fill="00B0F0"/>
            <w:noWrap/>
            <w:vAlign w:val="center"/>
            <w:hideMark/>
          </w:tcPr>
          <w:p w14:paraId="0A4883AF" w14:textId="77777777" w:rsidR="00973FCE" w:rsidRPr="001338C7" w:rsidRDefault="00973FCE">
            <w:pPr>
              <w:jc w:val="center"/>
              <w:rPr>
                <w:rFonts w:ascii="Verdana" w:hAnsi="Verdana" w:cs="Arial"/>
                <w:rPrChange w:id="1009" w:author="Paola" w:date="2020-02-21T08:08:00Z">
                  <w:rPr>
                    <w:rFonts w:ascii="Arial" w:hAnsi="Arial" w:cs="Arial"/>
                    <w:sz w:val="20"/>
                    <w:szCs w:val="20"/>
                  </w:rPr>
                </w:rPrChange>
              </w:rPr>
            </w:pPr>
            <w:r w:rsidRPr="001338C7">
              <w:rPr>
                <w:rFonts w:ascii="Verdana" w:hAnsi="Verdana" w:cs="Arial"/>
                <w:rPrChange w:id="1010" w:author="Paola" w:date="2020-02-21T08:08:00Z">
                  <w:rPr>
                    <w:rFonts w:ascii="Arial" w:hAnsi="Arial" w:cs="Arial"/>
                    <w:sz w:val="20"/>
                    <w:szCs w:val="20"/>
                  </w:rPr>
                </w:rPrChange>
              </w:rPr>
              <w:t> </w:t>
            </w:r>
          </w:p>
        </w:tc>
        <w:tc>
          <w:tcPr>
            <w:tcW w:w="0" w:type="auto"/>
            <w:tcBorders>
              <w:top w:val="nil"/>
              <w:left w:val="nil"/>
              <w:bottom w:val="single" w:sz="8" w:space="0" w:color="auto"/>
              <w:right w:val="single" w:sz="4" w:space="0" w:color="auto"/>
            </w:tcBorders>
            <w:shd w:val="clear" w:color="000000" w:fill="00B0F0"/>
            <w:noWrap/>
            <w:vAlign w:val="bottom"/>
            <w:hideMark/>
          </w:tcPr>
          <w:p w14:paraId="1AF0816E" w14:textId="77777777" w:rsidR="00973FCE" w:rsidRPr="001338C7" w:rsidRDefault="00973FCE">
            <w:pPr>
              <w:jc w:val="right"/>
              <w:rPr>
                <w:rFonts w:ascii="Verdana" w:hAnsi="Verdana" w:cs="Arial"/>
                <w:b/>
                <w:bCs/>
                <w:rPrChange w:id="1011" w:author="Paola" w:date="2020-02-21T08:08:00Z">
                  <w:rPr>
                    <w:rFonts w:ascii="Arial" w:hAnsi="Arial" w:cs="Arial"/>
                    <w:b/>
                    <w:bCs/>
                    <w:sz w:val="20"/>
                    <w:szCs w:val="20"/>
                  </w:rPr>
                </w:rPrChange>
              </w:rPr>
            </w:pPr>
            <w:r w:rsidRPr="001338C7">
              <w:rPr>
                <w:rFonts w:ascii="Verdana" w:hAnsi="Verdana" w:cs="Arial"/>
                <w:b/>
                <w:bCs/>
                <w:rPrChange w:id="1012" w:author="Paola" w:date="2020-02-21T08:08:00Z">
                  <w:rPr>
                    <w:rFonts w:ascii="Arial" w:hAnsi="Arial" w:cs="Arial"/>
                    <w:b/>
                    <w:bCs/>
                    <w:sz w:val="20"/>
                    <w:szCs w:val="20"/>
                  </w:rPr>
                </w:rPrChange>
              </w:rPr>
              <w:t>VALOR TOTAL</w:t>
            </w:r>
          </w:p>
        </w:tc>
        <w:tc>
          <w:tcPr>
            <w:tcW w:w="0" w:type="auto"/>
            <w:tcBorders>
              <w:top w:val="nil"/>
              <w:left w:val="nil"/>
              <w:bottom w:val="single" w:sz="8" w:space="0" w:color="auto"/>
              <w:right w:val="single" w:sz="4" w:space="0" w:color="auto"/>
            </w:tcBorders>
            <w:shd w:val="clear" w:color="000000" w:fill="00B0F0"/>
            <w:noWrap/>
            <w:vAlign w:val="center"/>
            <w:hideMark/>
          </w:tcPr>
          <w:p w14:paraId="17A21CEC" w14:textId="77777777" w:rsidR="00973FCE" w:rsidRPr="001338C7" w:rsidRDefault="00973FCE">
            <w:pPr>
              <w:jc w:val="center"/>
              <w:rPr>
                <w:rFonts w:ascii="Verdana" w:hAnsi="Verdana" w:cs="Arial"/>
                <w:rPrChange w:id="1013" w:author="Paola" w:date="2020-02-21T08:08:00Z">
                  <w:rPr>
                    <w:rFonts w:ascii="Arial" w:hAnsi="Arial" w:cs="Arial"/>
                    <w:sz w:val="20"/>
                    <w:szCs w:val="20"/>
                  </w:rPr>
                </w:rPrChange>
              </w:rPr>
            </w:pPr>
            <w:r w:rsidRPr="001338C7">
              <w:rPr>
                <w:rFonts w:ascii="Verdana" w:hAnsi="Verdana" w:cs="Arial"/>
                <w:rPrChange w:id="1014" w:author="Paola" w:date="2020-02-21T08:08:00Z">
                  <w:rPr>
                    <w:rFonts w:ascii="Arial" w:hAnsi="Arial" w:cs="Arial"/>
                    <w:sz w:val="20"/>
                    <w:szCs w:val="20"/>
                  </w:rPr>
                </w:rPrChange>
              </w:rPr>
              <w:t> </w:t>
            </w:r>
          </w:p>
        </w:tc>
        <w:tc>
          <w:tcPr>
            <w:tcW w:w="0" w:type="auto"/>
            <w:tcBorders>
              <w:top w:val="nil"/>
              <w:left w:val="nil"/>
              <w:bottom w:val="single" w:sz="8" w:space="0" w:color="auto"/>
              <w:right w:val="single" w:sz="4" w:space="0" w:color="auto"/>
            </w:tcBorders>
            <w:shd w:val="clear" w:color="000000" w:fill="00B0F0"/>
            <w:noWrap/>
            <w:vAlign w:val="center"/>
            <w:hideMark/>
          </w:tcPr>
          <w:p w14:paraId="413C59E8" w14:textId="77777777" w:rsidR="00973FCE" w:rsidRPr="001338C7" w:rsidRDefault="00973FCE">
            <w:pPr>
              <w:jc w:val="center"/>
              <w:rPr>
                <w:rFonts w:ascii="Verdana" w:hAnsi="Verdana" w:cs="Arial"/>
                <w:rPrChange w:id="1015" w:author="Paola" w:date="2020-02-21T08:08:00Z">
                  <w:rPr>
                    <w:rFonts w:ascii="Arial" w:hAnsi="Arial" w:cs="Arial"/>
                    <w:sz w:val="20"/>
                    <w:szCs w:val="20"/>
                  </w:rPr>
                </w:rPrChange>
              </w:rPr>
            </w:pPr>
            <w:r w:rsidRPr="001338C7">
              <w:rPr>
                <w:rFonts w:ascii="Verdana" w:hAnsi="Verdana" w:cs="Arial"/>
                <w:rPrChange w:id="1016" w:author="Paola" w:date="2020-02-21T08:08:00Z">
                  <w:rPr>
                    <w:rFonts w:ascii="Arial" w:hAnsi="Arial" w:cs="Arial"/>
                    <w:sz w:val="20"/>
                    <w:szCs w:val="20"/>
                  </w:rPr>
                </w:rPrChange>
              </w:rPr>
              <w:t> </w:t>
            </w:r>
          </w:p>
        </w:tc>
        <w:tc>
          <w:tcPr>
            <w:tcW w:w="0" w:type="auto"/>
            <w:tcBorders>
              <w:top w:val="nil"/>
              <w:left w:val="nil"/>
              <w:bottom w:val="single" w:sz="8" w:space="0" w:color="auto"/>
              <w:right w:val="single" w:sz="4" w:space="0" w:color="auto"/>
            </w:tcBorders>
            <w:shd w:val="clear" w:color="000000" w:fill="00B0F0"/>
            <w:noWrap/>
            <w:vAlign w:val="center"/>
            <w:hideMark/>
          </w:tcPr>
          <w:p w14:paraId="435200C2" w14:textId="77777777" w:rsidR="00973FCE" w:rsidRPr="001338C7" w:rsidRDefault="00973FCE">
            <w:pPr>
              <w:jc w:val="right"/>
              <w:rPr>
                <w:rFonts w:ascii="Verdana" w:hAnsi="Verdana" w:cs="Arial"/>
                <w:rPrChange w:id="1017" w:author="Paola" w:date="2020-02-21T08:08:00Z">
                  <w:rPr>
                    <w:rFonts w:ascii="Arial" w:hAnsi="Arial" w:cs="Arial"/>
                    <w:sz w:val="20"/>
                    <w:szCs w:val="20"/>
                  </w:rPr>
                </w:rPrChange>
              </w:rPr>
            </w:pPr>
            <w:r w:rsidRPr="001338C7">
              <w:rPr>
                <w:rFonts w:ascii="Verdana" w:hAnsi="Verdana" w:cs="Arial"/>
                <w:rPrChange w:id="1018" w:author="Paola" w:date="2020-02-21T08:08:00Z">
                  <w:rPr>
                    <w:rFonts w:ascii="Arial" w:hAnsi="Arial" w:cs="Arial"/>
                    <w:sz w:val="20"/>
                    <w:szCs w:val="20"/>
                  </w:rPr>
                </w:rPrChange>
              </w:rPr>
              <w:t> </w:t>
            </w:r>
          </w:p>
        </w:tc>
        <w:tc>
          <w:tcPr>
            <w:tcW w:w="0" w:type="auto"/>
            <w:tcBorders>
              <w:top w:val="nil"/>
              <w:left w:val="nil"/>
              <w:bottom w:val="single" w:sz="8" w:space="0" w:color="auto"/>
              <w:right w:val="single" w:sz="8" w:space="0" w:color="auto"/>
            </w:tcBorders>
            <w:shd w:val="clear" w:color="000000" w:fill="00B0F0"/>
            <w:noWrap/>
            <w:vAlign w:val="center"/>
            <w:hideMark/>
          </w:tcPr>
          <w:p w14:paraId="3BF3E666" w14:textId="77777777" w:rsidR="00973FCE" w:rsidRPr="001338C7" w:rsidRDefault="00973FCE">
            <w:pPr>
              <w:jc w:val="right"/>
              <w:rPr>
                <w:rFonts w:ascii="Verdana" w:hAnsi="Verdana" w:cs="Arial"/>
                <w:b/>
                <w:bCs/>
                <w:rPrChange w:id="1019" w:author="Paola" w:date="2020-02-21T08:08:00Z">
                  <w:rPr>
                    <w:rFonts w:ascii="Arial" w:hAnsi="Arial" w:cs="Arial"/>
                    <w:b/>
                    <w:bCs/>
                    <w:sz w:val="20"/>
                    <w:szCs w:val="20"/>
                  </w:rPr>
                </w:rPrChange>
              </w:rPr>
            </w:pPr>
            <w:r w:rsidRPr="001338C7">
              <w:rPr>
                <w:rFonts w:ascii="Verdana" w:hAnsi="Verdana" w:cs="Arial"/>
                <w:b/>
                <w:bCs/>
                <w:rPrChange w:id="1020" w:author="Paola" w:date="2020-02-21T08:08:00Z">
                  <w:rPr>
                    <w:rFonts w:ascii="Arial" w:hAnsi="Arial" w:cs="Arial"/>
                    <w:b/>
                    <w:bCs/>
                    <w:sz w:val="20"/>
                    <w:szCs w:val="20"/>
                  </w:rPr>
                </w:rPrChange>
              </w:rPr>
              <w:t xml:space="preserve"> $         33,823,434 </w:t>
            </w:r>
          </w:p>
        </w:tc>
      </w:tr>
    </w:tbl>
    <w:p w14:paraId="4FC91A1C" w14:textId="7BA61233" w:rsidR="00C50229" w:rsidRPr="001338C7" w:rsidRDefault="00C50229" w:rsidP="00C50229">
      <w:pPr>
        <w:jc w:val="both"/>
        <w:rPr>
          <w:rFonts w:ascii="Verdana" w:hAnsi="Verdana" w:cs="Arial"/>
          <w:bCs/>
          <w:rPrChange w:id="1021" w:author="Paola" w:date="2020-02-21T08:08:00Z">
            <w:rPr>
              <w:rFonts w:ascii="Arial" w:hAnsi="Arial" w:cs="Arial"/>
              <w:bCs/>
              <w:sz w:val="24"/>
              <w:szCs w:val="24"/>
            </w:rPr>
          </w:rPrChange>
        </w:rPr>
      </w:pPr>
      <w:r w:rsidRPr="001338C7">
        <w:rPr>
          <w:rFonts w:ascii="Verdana" w:hAnsi="Verdana" w:cs="Arial"/>
          <w:b/>
          <w:rPrChange w:id="1022" w:author="Paola" w:date="2020-02-21T08:08:00Z">
            <w:rPr>
              <w:rFonts w:ascii="Arial" w:hAnsi="Arial" w:cs="Arial"/>
              <w:b/>
              <w:sz w:val="24"/>
              <w:szCs w:val="24"/>
            </w:rPr>
          </w:rPrChange>
        </w:rPr>
        <w:lastRenderedPageBreak/>
        <w:t>CLÁUSULA TERCERA</w:t>
      </w:r>
      <w:r w:rsidR="00AD5687" w:rsidRPr="001338C7">
        <w:rPr>
          <w:rFonts w:ascii="Verdana" w:hAnsi="Verdana" w:cs="Arial"/>
          <w:b/>
          <w:rPrChange w:id="1023" w:author="Paola" w:date="2020-02-21T08:08:00Z">
            <w:rPr>
              <w:rFonts w:ascii="Arial" w:hAnsi="Arial" w:cs="Arial"/>
              <w:b/>
              <w:sz w:val="24"/>
              <w:szCs w:val="24"/>
            </w:rPr>
          </w:rPrChange>
        </w:rPr>
        <w:t xml:space="preserve"> – </w:t>
      </w:r>
      <w:ins w:id="1024" w:author="Paola" w:date="2020-02-21T08:11:00Z">
        <w:r w:rsidR="001338C7">
          <w:rPr>
            <w:rFonts w:ascii="Verdana" w:hAnsi="Verdana" w:cs="Arial"/>
            <w:b/>
          </w:rPr>
          <w:t>LUGAR DE LA OBRA</w:t>
        </w:r>
      </w:ins>
      <w:del w:id="1025" w:author="Paola" w:date="2020-02-21T08:11:00Z">
        <w:r w:rsidR="00AD5687" w:rsidRPr="001338C7" w:rsidDel="001338C7">
          <w:rPr>
            <w:rFonts w:ascii="Verdana" w:hAnsi="Verdana" w:cs="Arial"/>
            <w:b/>
            <w:rPrChange w:id="1026" w:author="Paola" w:date="2020-02-21T08:08:00Z">
              <w:rPr>
                <w:rFonts w:ascii="Arial" w:hAnsi="Arial" w:cs="Arial"/>
                <w:b/>
                <w:sz w:val="24"/>
                <w:szCs w:val="24"/>
              </w:rPr>
            </w:rPrChange>
          </w:rPr>
          <w:delText xml:space="preserve">DOMICILIO. EL </w:delText>
        </w:r>
        <w:r w:rsidR="00412462" w:rsidRPr="001338C7" w:rsidDel="001338C7">
          <w:rPr>
            <w:rFonts w:ascii="Verdana" w:hAnsi="Verdana" w:cs="Arial"/>
            <w:b/>
            <w:rPrChange w:id="1027" w:author="Paola" w:date="2020-02-21T08:08:00Z">
              <w:rPr>
                <w:rFonts w:ascii="Arial" w:hAnsi="Arial" w:cs="Arial"/>
                <w:b/>
                <w:sz w:val="24"/>
                <w:szCs w:val="24"/>
              </w:rPr>
            </w:rPrChange>
          </w:rPr>
          <w:delText>CO</w:delText>
        </w:r>
      </w:del>
      <w:r w:rsidR="00412462" w:rsidRPr="001338C7">
        <w:rPr>
          <w:rFonts w:ascii="Verdana" w:hAnsi="Verdana" w:cs="Arial"/>
          <w:b/>
          <w:rPrChange w:id="1028" w:author="Paola" w:date="2020-02-21T08:08:00Z">
            <w:rPr>
              <w:rFonts w:ascii="Arial" w:hAnsi="Arial" w:cs="Arial"/>
              <w:b/>
              <w:sz w:val="24"/>
              <w:szCs w:val="24"/>
            </w:rPr>
          </w:rPrChange>
        </w:rPr>
        <w:t xml:space="preserve">NTRATISTA </w:t>
      </w:r>
      <w:r w:rsidR="00412462" w:rsidRPr="001338C7">
        <w:rPr>
          <w:rFonts w:ascii="Verdana" w:hAnsi="Verdana" w:cs="Arial"/>
          <w:bCs/>
          <w:rPrChange w:id="1029" w:author="Paola" w:date="2020-02-21T08:08:00Z">
            <w:rPr>
              <w:rFonts w:ascii="Arial" w:hAnsi="Arial" w:cs="Arial"/>
              <w:bCs/>
              <w:sz w:val="24"/>
              <w:szCs w:val="24"/>
            </w:rPr>
          </w:rPrChange>
        </w:rPr>
        <w:t>se</w:t>
      </w:r>
      <w:r w:rsidR="00AD5687" w:rsidRPr="001338C7">
        <w:rPr>
          <w:rFonts w:ascii="Verdana" w:hAnsi="Verdana" w:cs="Arial"/>
          <w:bCs/>
          <w:rPrChange w:id="1030" w:author="Paola" w:date="2020-02-21T08:08:00Z">
            <w:rPr>
              <w:rFonts w:ascii="Arial" w:hAnsi="Arial" w:cs="Arial"/>
              <w:bCs/>
              <w:sz w:val="24"/>
              <w:szCs w:val="24"/>
            </w:rPr>
          </w:rPrChange>
        </w:rPr>
        <w:t xml:space="preserve"> obliga para EL </w:t>
      </w:r>
      <w:r w:rsidR="00412462" w:rsidRPr="001338C7">
        <w:rPr>
          <w:rFonts w:ascii="Verdana" w:hAnsi="Verdana" w:cs="Arial"/>
          <w:bCs/>
          <w:rPrChange w:id="1031" w:author="Paola" w:date="2020-02-21T08:08:00Z">
            <w:rPr>
              <w:rFonts w:ascii="Arial" w:hAnsi="Arial" w:cs="Arial"/>
              <w:bCs/>
              <w:sz w:val="24"/>
              <w:szCs w:val="24"/>
            </w:rPr>
          </w:rPrChange>
        </w:rPr>
        <w:t>CONTRAT</w:t>
      </w:r>
      <w:del w:id="1032" w:author="Paola" w:date="2020-02-21T08:11:00Z">
        <w:r w:rsidR="00412462" w:rsidRPr="001338C7" w:rsidDel="001338C7">
          <w:rPr>
            <w:rFonts w:ascii="Verdana" w:hAnsi="Verdana" w:cs="Arial"/>
            <w:bCs/>
            <w:rPrChange w:id="1033" w:author="Paola" w:date="2020-02-21T08:08:00Z">
              <w:rPr>
                <w:rFonts w:ascii="Arial" w:hAnsi="Arial" w:cs="Arial"/>
                <w:bCs/>
                <w:sz w:val="24"/>
                <w:szCs w:val="24"/>
              </w:rPr>
            </w:rPrChange>
          </w:rPr>
          <w:delText>T</w:delText>
        </w:r>
      </w:del>
      <w:r w:rsidR="00412462" w:rsidRPr="001338C7">
        <w:rPr>
          <w:rFonts w:ascii="Verdana" w:hAnsi="Verdana" w:cs="Arial"/>
          <w:bCs/>
          <w:rPrChange w:id="1034" w:author="Paola" w:date="2020-02-21T08:08:00Z">
            <w:rPr>
              <w:rFonts w:ascii="Arial" w:hAnsi="Arial" w:cs="Arial"/>
              <w:bCs/>
              <w:sz w:val="24"/>
              <w:szCs w:val="24"/>
            </w:rPr>
          </w:rPrChange>
        </w:rPr>
        <w:t>ANTE a</w:t>
      </w:r>
      <w:r w:rsidR="00AD5687" w:rsidRPr="001338C7">
        <w:rPr>
          <w:rFonts w:ascii="Verdana" w:hAnsi="Verdana" w:cs="Arial"/>
          <w:bCs/>
          <w:rPrChange w:id="1035" w:author="Paola" w:date="2020-02-21T08:08:00Z">
            <w:rPr>
              <w:rFonts w:ascii="Arial" w:hAnsi="Arial" w:cs="Arial"/>
              <w:bCs/>
              <w:sz w:val="24"/>
              <w:szCs w:val="24"/>
            </w:rPr>
          </w:rPrChange>
        </w:rPr>
        <w:t xml:space="preserve"> realizar las labores propi</w:t>
      </w:r>
      <w:r w:rsidR="00F400A9" w:rsidRPr="001338C7">
        <w:rPr>
          <w:rFonts w:ascii="Verdana" w:hAnsi="Verdana" w:cs="Arial"/>
          <w:bCs/>
          <w:rPrChange w:id="1036" w:author="Paola" w:date="2020-02-21T08:08:00Z">
            <w:rPr>
              <w:rFonts w:ascii="Arial" w:hAnsi="Arial" w:cs="Arial"/>
              <w:bCs/>
              <w:sz w:val="24"/>
              <w:szCs w:val="24"/>
            </w:rPr>
          </w:rPrChange>
        </w:rPr>
        <w:t xml:space="preserve">as del presente contrato en Finkana Bosque Residencial </w:t>
      </w:r>
      <w:proofErr w:type="spellStart"/>
      <w:r w:rsidR="00F400A9" w:rsidRPr="001338C7">
        <w:rPr>
          <w:rFonts w:ascii="Verdana" w:hAnsi="Verdana" w:cs="Arial"/>
          <w:bCs/>
          <w:rPrChange w:id="1037" w:author="Paola" w:date="2020-02-21T08:08:00Z">
            <w:rPr>
              <w:rFonts w:ascii="Arial" w:hAnsi="Arial" w:cs="Arial"/>
              <w:bCs/>
              <w:sz w:val="24"/>
              <w:szCs w:val="24"/>
            </w:rPr>
          </w:rPrChange>
        </w:rPr>
        <w:t>Entrelomas</w:t>
      </w:r>
      <w:proofErr w:type="spellEnd"/>
      <w:r w:rsidR="00F400A9" w:rsidRPr="001338C7">
        <w:rPr>
          <w:rFonts w:ascii="Verdana" w:hAnsi="Verdana" w:cs="Arial"/>
          <w:bCs/>
          <w:rPrChange w:id="1038" w:author="Paola" w:date="2020-02-21T08:08:00Z">
            <w:rPr>
              <w:rFonts w:ascii="Arial" w:hAnsi="Arial" w:cs="Arial"/>
              <w:bCs/>
              <w:sz w:val="24"/>
              <w:szCs w:val="24"/>
            </w:rPr>
          </w:rPrChange>
        </w:rPr>
        <w:t>, Casa 32</w:t>
      </w:r>
      <w:ins w:id="1039" w:author="Paola" w:date="2020-02-21T08:11:00Z">
        <w:r w:rsidR="001338C7">
          <w:rPr>
            <w:rFonts w:ascii="Verdana" w:hAnsi="Verdana" w:cs="Arial"/>
            <w:bCs/>
          </w:rPr>
          <w:t xml:space="preserve"> ubicada en el municipio de ____________</w:t>
        </w:r>
        <w:proofErr w:type="gramStart"/>
        <w:r w:rsidR="001338C7">
          <w:rPr>
            <w:rFonts w:ascii="Verdana" w:hAnsi="Verdana" w:cs="Arial"/>
            <w:bCs/>
          </w:rPr>
          <w:t>_</w:t>
        </w:r>
      </w:ins>
      <w:r w:rsidR="00F400A9" w:rsidRPr="001338C7">
        <w:rPr>
          <w:rFonts w:ascii="Verdana" w:hAnsi="Verdana" w:cs="Arial"/>
          <w:bCs/>
          <w:rPrChange w:id="1040" w:author="Paola" w:date="2020-02-21T08:08:00Z">
            <w:rPr>
              <w:rFonts w:ascii="Arial" w:hAnsi="Arial" w:cs="Arial"/>
              <w:bCs/>
              <w:sz w:val="24"/>
              <w:szCs w:val="24"/>
            </w:rPr>
          </w:rPrChange>
        </w:rPr>
        <w:t xml:space="preserve"> </w:t>
      </w:r>
      <w:r w:rsidR="00412462" w:rsidRPr="001338C7">
        <w:rPr>
          <w:rFonts w:ascii="Verdana" w:hAnsi="Verdana" w:cs="Arial"/>
          <w:bCs/>
          <w:rPrChange w:id="1041" w:author="Paola" w:date="2020-02-21T08:08:00Z">
            <w:rPr>
              <w:rFonts w:ascii="Arial" w:hAnsi="Arial" w:cs="Arial"/>
              <w:bCs/>
              <w:sz w:val="24"/>
              <w:szCs w:val="24"/>
            </w:rPr>
          </w:rPrChange>
        </w:rPr>
        <w:t xml:space="preserve"> </w:t>
      </w:r>
      <w:proofErr w:type="spellStart"/>
      <w:r w:rsidR="00412462" w:rsidRPr="001338C7">
        <w:rPr>
          <w:rFonts w:ascii="Verdana" w:hAnsi="Verdana" w:cs="Arial"/>
          <w:bCs/>
          <w:rPrChange w:id="1042" w:author="Paola" w:date="2020-02-21T08:08:00Z">
            <w:rPr>
              <w:rFonts w:ascii="Arial" w:hAnsi="Arial" w:cs="Arial"/>
              <w:bCs/>
              <w:sz w:val="24"/>
              <w:szCs w:val="24"/>
            </w:rPr>
          </w:rPrChange>
        </w:rPr>
        <w:t>de</w:t>
      </w:r>
      <w:proofErr w:type="spellEnd"/>
      <w:proofErr w:type="gramEnd"/>
      <w:r w:rsidR="00412462" w:rsidRPr="001338C7">
        <w:rPr>
          <w:rFonts w:ascii="Verdana" w:hAnsi="Verdana" w:cs="Arial"/>
          <w:bCs/>
          <w:rPrChange w:id="1043" w:author="Paola" w:date="2020-02-21T08:08:00Z">
            <w:rPr>
              <w:rFonts w:ascii="Arial" w:hAnsi="Arial" w:cs="Arial"/>
              <w:bCs/>
              <w:sz w:val="24"/>
              <w:szCs w:val="24"/>
            </w:rPr>
          </w:rPrChange>
        </w:rPr>
        <w:t xml:space="preserve"> acuerdo a</w:t>
      </w:r>
      <w:r w:rsidR="00F400A9" w:rsidRPr="001338C7">
        <w:rPr>
          <w:rFonts w:ascii="Verdana" w:hAnsi="Verdana" w:cs="Arial"/>
          <w:bCs/>
          <w:rPrChange w:id="1044" w:author="Paola" w:date="2020-02-21T08:08:00Z">
            <w:rPr>
              <w:rFonts w:ascii="Arial" w:hAnsi="Arial" w:cs="Arial"/>
              <w:bCs/>
              <w:sz w:val="24"/>
              <w:szCs w:val="24"/>
            </w:rPr>
          </w:rPrChange>
        </w:rPr>
        <w:t xml:space="preserve"> la obra civil.</w:t>
      </w:r>
    </w:p>
    <w:p w14:paraId="11A0B8C9" w14:textId="4B5D7F32" w:rsidR="00F400A9" w:rsidRPr="001338C7" w:rsidRDefault="00C50229" w:rsidP="00412462">
      <w:pPr>
        <w:jc w:val="both"/>
        <w:rPr>
          <w:rFonts w:ascii="Verdana" w:hAnsi="Verdana" w:cs="Arial"/>
          <w:b/>
          <w:rPrChange w:id="1045" w:author="Paola" w:date="2020-02-21T08:08:00Z">
            <w:rPr>
              <w:rFonts w:ascii="Arial" w:hAnsi="Arial" w:cs="Arial"/>
              <w:b/>
              <w:sz w:val="24"/>
              <w:szCs w:val="24"/>
            </w:rPr>
          </w:rPrChange>
        </w:rPr>
      </w:pPr>
      <w:r w:rsidRPr="001338C7">
        <w:rPr>
          <w:rFonts w:ascii="Verdana" w:hAnsi="Verdana" w:cs="Arial"/>
          <w:b/>
          <w:rPrChange w:id="1046" w:author="Paola" w:date="2020-02-21T08:08:00Z">
            <w:rPr>
              <w:rFonts w:ascii="Arial" w:hAnsi="Arial" w:cs="Arial"/>
              <w:b/>
              <w:sz w:val="24"/>
              <w:szCs w:val="24"/>
            </w:rPr>
          </w:rPrChange>
        </w:rPr>
        <w:t>CLÁUSULA CUARTA</w:t>
      </w:r>
      <w:r w:rsidR="00412462" w:rsidRPr="001338C7">
        <w:rPr>
          <w:rFonts w:ascii="Verdana" w:hAnsi="Verdana" w:cs="Arial"/>
          <w:b/>
          <w:rPrChange w:id="1047" w:author="Paola" w:date="2020-02-21T08:08:00Z">
            <w:rPr>
              <w:rFonts w:ascii="Arial" w:hAnsi="Arial" w:cs="Arial"/>
              <w:b/>
              <w:sz w:val="24"/>
              <w:szCs w:val="24"/>
            </w:rPr>
          </w:rPrChange>
        </w:rPr>
        <w:t>-</w:t>
      </w:r>
      <w:r w:rsidR="00AD5687" w:rsidRPr="001338C7">
        <w:rPr>
          <w:rFonts w:ascii="Verdana" w:hAnsi="Verdana" w:cs="Arial"/>
          <w:b/>
          <w:rPrChange w:id="1048" w:author="Paola" w:date="2020-02-21T08:08:00Z">
            <w:rPr>
              <w:rFonts w:ascii="Arial" w:hAnsi="Arial" w:cs="Arial"/>
              <w:b/>
              <w:sz w:val="24"/>
              <w:szCs w:val="24"/>
            </w:rPr>
          </w:rPrChange>
        </w:rPr>
        <w:t>DURACION</w:t>
      </w:r>
      <w:r w:rsidR="00412462" w:rsidRPr="001338C7">
        <w:rPr>
          <w:rFonts w:ascii="Verdana" w:hAnsi="Verdana" w:cs="Arial"/>
          <w:b/>
          <w:rPrChange w:id="1049" w:author="Paola" w:date="2020-02-21T08:08:00Z">
            <w:rPr>
              <w:rFonts w:ascii="Arial" w:hAnsi="Arial" w:cs="Arial"/>
              <w:b/>
              <w:sz w:val="24"/>
              <w:szCs w:val="24"/>
            </w:rPr>
          </w:rPrChange>
        </w:rPr>
        <w:t xml:space="preserve">. </w:t>
      </w:r>
      <w:r w:rsidR="00412462" w:rsidRPr="001338C7">
        <w:rPr>
          <w:rFonts w:ascii="Verdana" w:hAnsi="Verdana" w:cs="Arial"/>
          <w:bCs/>
          <w:rPrChange w:id="1050" w:author="Paola" w:date="2020-02-21T08:08:00Z">
            <w:rPr>
              <w:rFonts w:ascii="Arial" w:hAnsi="Arial" w:cs="Arial"/>
              <w:bCs/>
              <w:sz w:val="24"/>
              <w:szCs w:val="24"/>
            </w:rPr>
          </w:rPrChange>
        </w:rPr>
        <w:t>Este contrato tiene una vigencia por el tiempo inici</w:t>
      </w:r>
      <w:r w:rsidR="00F400A9" w:rsidRPr="001338C7">
        <w:rPr>
          <w:rFonts w:ascii="Verdana" w:hAnsi="Verdana" w:cs="Arial"/>
          <w:bCs/>
          <w:rPrChange w:id="1051" w:author="Paola" w:date="2020-02-21T08:08:00Z">
            <w:rPr>
              <w:rFonts w:ascii="Arial" w:hAnsi="Arial" w:cs="Arial"/>
              <w:bCs/>
              <w:sz w:val="24"/>
              <w:szCs w:val="24"/>
            </w:rPr>
          </w:rPrChange>
        </w:rPr>
        <w:t>al de la propuesta de quince (29</w:t>
      </w:r>
      <w:r w:rsidR="00412462" w:rsidRPr="001338C7">
        <w:rPr>
          <w:rFonts w:ascii="Verdana" w:hAnsi="Verdana" w:cs="Arial"/>
          <w:bCs/>
          <w:rPrChange w:id="1052" w:author="Paola" w:date="2020-02-21T08:08:00Z">
            <w:rPr>
              <w:rFonts w:ascii="Arial" w:hAnsi="Arial" w:cs="Arial"/>
              <w:bCs/>
              <w:sz w:val="24"/>
              <w:szCs w:val="24"/>
            </w:rPr>
          </w:rPrChange>
        </w:rPr>
        <w:t>) días</w:t>
      </w:r>
      <w:r w:rsidR="00F400A9" w:rsidRPr="001338C7">
        <w:rPr>
          <w:rFonts w:ascii="Verdana" w:hAnsi="Verdana" w:cs="Arial"/>
          <w:bCs/>
          <w:rPrChange w:id="1053" w:author="Paola" w:date="2020-02-21T08:08:00Z">
            <w:rPr>
              <w:rFonts w:ascii="Arial" w:hAnsi="Arial" w:cs="Arial"/>
              <w:bCs/>
              <w:sz w:val="24"/>
              <w:szCs w:val="24"/>
            </w:rPr>
          </w:rPrChange>
        </w:rPr>
        <w:t xml:space="preserve"> hábiles,</w:t>
      </w:r>
      <w:r w:rsidR="00412462" w:rsidRPr="001338C7">
        <w:rPr>
          <w:rFonts w:ascii="Verdana" w:hAnsi="Verdana" w:cs="Arial"/>
          <w:bCs/>
          <w:rPrChange w:id="1054" w:author="Paola" w:date="2020-02-21T08:08:00Z">
            <w:rPr>
              <w:rFonts w:ascii="Arial" w:hAnsi="Arial" w:cs="Arial"/>
              <w:bCs/>
              <w:sz w:val="24"/>
              <w:szCs w:val="24"/>
            </w:rPr>
          </w:rPrChange>
        </w:rPr>
        <w:t xml:space="preserve"> </w:t>
      </w:r>
      <w:r w:rsidR="00F400A9" w:rsidRPr="001338C7">
        <w:rPr>
          <w:rFonts w:ascii="Verdana" w:hAnsi="Verdana"/>
        </w:rPr>
        <w:t>contados a partir de la entrega del anticipo de la obra del contrato los siguientes trabajos</w:t>
      </w:r>
      <w:r w:rsidR="00F400A9" w:rsidRPr="001338C7">
        <w:rPr>
          <w:rFonts w:ascii="Verdana" w:hAnsi="Verdana" w:cs="Arial"/>
          <w:b/>
          <w:rPrChange w:id="1055" w:author="Paola" w:date="2020-02-21T08:08:00Z">
            <w:rPr>
              <w:rFonts w:ascii="Arial" w:hAnsi="Arial" w:cs="Arial"/>
              <w:b/>
              <w:sz w:val="24"/>
              <w:szCs w:val="24"/>
            </w:rPr>
          </w:rPrChange>
        </w:rPr>
        <w:t xml:space="preserve"> </w:t>
      </w:r>
    </w:p>
    <w:p w14:paraId="7746CAB8" w14:textId="2D507B96" w:rsidR="00F400A9" w:rsidRPr="001338C7" w:rsidRDefault="00C50229" w:rsidP="00412462">
      <w:pPr>
        <w:jc w:val="both"/>
        <w:rPr>
          <w:rFonts w:ascii="Verdana" w:hAnsi="Verdana" w:cs="Arial"/>
          <w:rPrChange w:id="1056" w:author="Paola" w:date="2020-02-21T08:08:00Z">
            <w:rPr>
              <w:rFonts w:ascii="Arial" w:hAnsi="Arial" w:cs="Arial"/>
              <w:sz w:val="24"/>
              <w:szCs w:val="24"/>
            </w:rPr>
          </w:rPrChange>
        </w:rPr>
      </w:pPr>
      <w:r w:rsidRPr="001338C7">
        <w:rPr>
          <w:rFonts w:ascii="Verdana" w:hAnsi="Verdana" w:cs="Arial"/>
          <w:b/>
          <w:rPrChange w:id="1057" w:author="Paola" w:date="2020-02-21T08:08:00Z">
            <w:rPr>
              <w:rFonts w:ascii="Arial" w:hAnsi="Arial" w:cs="Arial"/>
              <w:b/>
              <w:sz w:val="24"/>
              <w:szCs w:val="24"/>
            </w:rPr>
          </w:rPrChange>
        </w:rPr>
        <w:t xml:space="preserve">CLÁUSULA </w:t>
      </w:r>
      <w:r w:rsidR="00D25C57" w:rsidRPr="001338C7">
        <w:rPr>
          <w:rFonts w:ascii="Verdana" w:hAnsi="Verdana" w:cs="Arial"/>
          <w:b/>
          <w:rPrChange w:id="1058" w:author="Paola" w:date="2020-02-21T08:08:00Z">
            <w:rPr>
              <w:rFonts w:ascii="Arial" w:hAnsi="Arial" w:cs="Arial"/>
              <w:b/>
              <w:sz w:val="24"/>
              <w:szCs w:val="24"/>
            </w:rPr>
          </w:rPrChange>
        </w:rPr>
        <w:t>QUINTA</w:t>
      </w:r>
      <w:r w:rsidR="00412462" w:rsidRPr="001338C7">
        <w:rPr>
          <w:rFonts w:ascii="Verdana" w:hAnsi="Verdana" w:cs="Arial"/>
          <w:b/>
          <w:rPrChange w:id="1059" w:author="Paola" w:date="2020-02-21T08:08:00Z">
            <w:rPr>
              <w:rFonts w:ascii="Arial" w:hAnsi="Arial" w:cs="Arial"/>
              <w:b/>
              <w:sz w:val="24"/>
              <w:szCs w:val="24"/>
            </w:rPr>
          </w:rPrChange>
        </w:rPr>
        <w:t>-FORMA DE PAGO</w:t>
      </w:r>
      <w:r w:rsidRPr="001338C7">
        <w:rPr>
          <w:rFonts w:ascii="Verdana" w:hAnsi="Verdana" w:cs="Arial"/>
          <w:rPrChange w:id="1060" w:author="Paola" w:date="2020-02-21T08:08:00Z">
            <w:rPr>
              <w:rFonts w:ascii="Arial" w:hAnsi="Arial" w:cs="Arial"/>
              <w:sz w:val="24"/>
              <w:szCs w:val="24"/>
            </w:rPr>
          </w:rPrChange>
        </w:rPr>
        <w:t xml:space="preserve">. </w:t>
      </w:r>
      <w:r w:rsidR="00412462" w:rsidRPr="001338C7">
        <w:rPr>
          <w:rFonts w:ascii="Verdana" w:hAnsi="Verdana" w:cs="Arial"/>
          <w:b/>
          <w:rPrChange w:id="1061" w:author="Paola" w:date="2020-02-21T08:08:00Z">
            <w:rPr>
              <w:rFonts w:ascii="Arial" w:hAnsi="Arial" w:cs="Arial"/>
              <w:b/>
              <w:sz w:val="24"/>
              <w:szCs w:val="24"/>
            </w:rPr>
          </w:rPrChange>
        </w:rPr>
        <w:t xml:space="preserve">EL CONTRATANTE, </w:t>
      </w:r>
      <w:r w:rsidR="00412462" w:rsidRPr="001338C7">
        <w:rPr>
          <w:rFonts w:ascii="Verdana" w:hAnsi="Verdana" w:cs="Arial"/>
          <w:bCs/>
          <w:rPrChange w:id="1062" w:author="Paola" w:date="2020-02-21T08:08:00Z">
            <w:rPr>
              <w:rFonts w:ascii="Arial" w:hAnsi="Arial" w:cs="Arial"/>
              <w:bCs/>
              <w:sz w:val="24"/>
              <w:szCs w:val="24"/>
            </w:rPr>
          </w:rPrChange>
        </w:rPr>
        <w:t xml:space="preserve">pagará al </w:t>
      </w:r>
      <w:r w:rsidR="00412462" w:rsidRPr="001338C7">
        <w:rPr>
          <w:rFonts w:ascii="Verdana" w:hAnsi="Verdana" w:cs="Arial"/>
          <w:b/>
          <w:rPrChange w:id="1063" w:author="Paola" w:date="2020-02-21T08:08:00Z">
            <w:rPr>
              <w:rFonts w:ascii="Arial" w:hAnsi="Arial" w:cs="Arial"/>
              <w:b/>
              <w:sz w:val="24"/>
              <w:szCs w:val="24"/>
            </w:rPr>
          </w:rPrChange>
        </w:rPr>
        <w:t>CONTRATISTA</w:t>
      </w:r>
      <w:r w:rsidR="00412462" w:rsidRPr="001338C7">
        <w:rPr>
          <w:rFonts w:ascii="Verdana" w:hAnsi="Verdana" w:cs="Arial"/>
          <w:bCs/>
          <w:rPrChange w:id="1064" w:author="Paola" w:date="2020-02-21T08:08:00Z">
            <w:rPr>
              <w:rFonts w:ascii="Arial" w:hAnsi="Arial" w:cs="Arial"/>
              <w:bCs/>
              <w:sz w:val="24"/>
              <w:szCs w:val="24"/>
            </w:rPr>
          </w:rPrChange>
        </w:rPr>
        <w:t xml:space="preserve"> de la siguiente manera: </w:t>
      </w:r>
      <w:r w:rsidR="00F400A9" w:rsidRPr="001338C7">
        <w:rPr>
          <w:rFonts w:ascii="Verdana" w:hAnsi="Verdana" w:cs="Arial"/>
          <w:rPrChange w:id="1065" w:author="Paola" w:date="2020-02-21T08:08:00Z">
            <w:rPr>
              <w:rFonts w:ascii="Arial" w:hAnsi="Arial" w:cs="Arial"/>
              <w:sz w:val="24"/>
              <w:szCs w:val="24"/>
            </w:rPr>
          </w:rPrChange>
        </w:rPr>
        <w:t>50% para iniciar el trabajo, 5</w:t>
      </w:r>
      <w:r w:rsidR="00412462" w:rsidRPr="001338C7">
        <w:rPr>
          <w:rFonts w:ascii="Verdana" w:hAnsi="Verdana" w:cs="Arial"/>
          <w:rPrChange w:id="1066" w:author="Paola" w:date="2020-02-21T08:08:00Z">
            <w:rPr>
              <w:rFonts w:ascii="Arial" w:hAnsi="Arial" w:cs="Arial"/>
              <w:sz w:val="24"/>
              <w:szCs w:val="24"/>
            </w:rPr>
          </w:rPrChange>
        </w:rPr>
        <w:t>0% contra entrega de trabajo</w:t>
      </w:r>
      <w:r w:rsidR="00F400A9" w:rsidRPr="001338C7">
        <w:rPr>
          <w:rFonts w:ascii="Verdana" w:hAnsi="Verdana" w:cs="Arial"/>
          <w:rPrChange w:id="1067" w:author="Paola" w:date="2020-02-21T08:08:00Z">
            <w:rPr>
              <w:rFonts w:ascii="Arial" w:hAnsi="Arial" w:cs="Arial"/>
              <w:sz w:val="24"/>
              <w:szCs w:val="24"/>
            </w:rPr>
          </w:rPrChange>
        </w:rPr>
        <w:t>.</w:t>
      </w:r>
    </w:p>
    <w:p w14:paraId="03A1EBCF" w14:textId="2D1526F0" w:rsidR="000027C4" w:rsidRPr="001338C7" w:rsidDel="001338C7" w:rsidRDefault="000027C4" w:rsidP="00412462">
      <w:pPr>
        <w:jc w:val="both"/>
        <w:rPr>
          <w:del w:id="1068" w:author="Paola" w:date="2020-02-21T08:12:00Z"/>
          <w:rFonts w:ascii="Verdana" w:hAnsi="Verdana" w:cs="Arial"/>
          <w:rPrChange w:id="1069" w:author="Paola" w:date="2020-02-21T08:08:00Z">
            <w:rPr>
              <w:del w:id="1070" w:author="Paola" w:date="2020-02-21T08:12:00Z"/>
              <w:rFonts w:ascii="Arial" w:hAnsi="Arial" w:cs="Arial"/>
              <w:sz w:val="24"/>
              <w:szCs w:val="24"/>
            </w:rPr>
          </w:rPrChange>
        </w:rPr>
      </w:pPr>
    </w:p>
    <w:p w14:paraId="2F8C09F2" w14:textId="1F839B22" w:rsidR="000027C4" w:rsidRPr="001338C7" w:rsidDel="001338C7" w:rsidRDefault="000027C4" w:rsidP="00412462">
      <w:pPr>
        <w:jc w:val="both"/>
        <w:rPr>
          <w:del w:id="1071" w:author="Paola" w:date="2020-02-21T08:12:00Z"/>
          <w:rFonts w:ascii="Verdana" w:hAnsi="Verdana" w:cs="Arial"/>
          <w:rPrChange w:id="1072" w:author="Paola" w:date="2020-02-21T08:08:00Z">
            <w:rPr>
              <w:del w:id="1073" w:author="Paola" w:date="2020-02-21T08:12:00Z"/>
              <w:rFonts w:ascii="Arial" w:hAnsi="Arial" w:cs="Arial"/>
              <w:sz w:val="24"/>
              <w:szCs w:val="24"/>
            </w:rPr>
          </w:rPrChange>
        </w:rPr>
      </w:pPr>
    </w:p>
    <w:p w14:paraId="2A06F9A3" w14:textId="66291696" w:rsidR="008B000A" w:rsidRPr="001338C7" w:rsidRDefault="008B000A" w:rsidP="00412462">
      <w:pPr>
        <w:jc w:val="both"/>
        <w:rPr>
          <w:rFonts w:ascii="Verdana" w:hAnsi="Verdana" w:cs="Arial"/>
          <w:rPrChange w:id="1074" w:author="Paola" w:date="2020-02-21T08:08:00Z">
            <w:rPr>
              <w:rFonts w:ascii="Arial" w:hAnsi="Arial" w:cs="Arial"/>
              <w:sz w:val="24"/>
              <w:szCs w:val="24"/>
            </w:rPr>
          </w:rPrChange>
        </w:rPr>
      </w:pPr>
      <w:r w:rsidRPr="001338C7">
        <w:rPr>
          <w:rFonts w:ascii="Verdana" w:hAnsi="Verdana" w:cs="Arial"/>
          <w:b/>
          <w:rPrChange w:id="1075" w:author="Paola" w:date="2020-02-21T08:08:00Z">
            <w:rPr>
              <w:rFonts w:ascii="Arial" w:hAnsi="Arial" w:cs="Arial"/>
              <w:b/>
              <w:sz w:val="24"/>
              <w:szCs w:val="24"/>
            </w:rPr>
          </w:rPrChange>
        </w:rPr>
        <w:t xml:space="preserve">CLÁUSULA SEXTA- </w:t>
      </w:r>
      <w:r w:rsidRPr="001338C7">
        <w:rPr>
          <w:rFonts w:ascii="Verdana" w:hAnsi="Verdana"/>
          <w:b/>
        </w:rPr>
        <w:t>OBLIGACIONES DEL CONTRATISTA:</w:t>
      </w:r>
    </w:p>
    <w:p w14:paraId="1F37B4F7" w14:textId="465DF42E" w:rsidR="00F400A9" w:rsidRPr="001338C7" w:rsidRDefault="00F400A9" w:rsidP="008B000A">
      <w:pPr>
        <w:numPr>
          <w:ilvl w:val="0"/>
          <w:numId w:val="1"/>
        </w:numPr>
        <w:tabs>
          <w:tab w:val="clear" w:pos="735"/>
          <w:tab w:val="num" w:pos="0"/>
        </w:tabs>
        <w:spacing w:after="0" w:line="240" w:lineRule="auto"/>
        <w:ind w:left="284"/>
        <w:jc w:val="both"/>
        <w:rPr>
          <w:rFonts w:ascii="Verdana" w:hAnsi="Verdana"/>
          <w:b/>
          <w:bCs/>
          <w:rPrChange w:id="1076" w:author="Paola" w:date="2020-02-21T08:08:00Z">
            <w:rPr>
              <w:rFonts w:ascii="Verdana" w:hAnsi="Verdana"/>
              <w:b/>
              <w:bCs/>
            </w:rPr>
          </w:rPrChange>
        </w:rPr>
      </w:pPr>
      <w:r w:rsidRPr="001338C7">
        <w:rPr>
          <w:rFonts w:ascii="Verdana" w:hAnsi="Verdana"/>
        </w:rPr>
        <w:t xml:space="preserve">Disponer lo necesario para que el objeto de este contrato se cumpla a </w:t>
      </w:r>
      <w:r w:rsidR="000027C4" w:rsidRPr="001338C7">
        <w:rPr>
          <w:rFonts w:ascii="Verdana" w:hAnsi="Verdana"/>
          <w:rPrChange w:id="1077" w:author="Paola" w:date="2020-02-21T08:08:00Z">
            <w:rPr>
              <w:rFonts w:ascii="Verdana" w:hAnsi="Verdana"/>
            </w:rPr>
          </w:rPrChange>
        </w:rPr>
        <w:t>cabalidad. Tener</w:t>
      </w:r>
      <w:r w:rsidRPr="001338C7">
        <w:rPr>
          <w:rFonts w:ascii="Verdana" w:hAnsi="Verdana"/>
          <w:rPrChange w:id="1078" w:author="Paola" w:date="2020-02-21T08:08:00Z">
            <w:rPr>
              <w:rFonts w:ascii="Verdana" w:hAnsi="Verdana"/>
            </w:rPr>
          </w:rPrChange>
        </w:rPr>
        <w:t xml:space="preserve"> en cuenta las instrucciones de orden técnico que para el desarrollo del objeto del contrato le pueda sugerir </w:t>
      </w:r>
      <w:r w:rsidRPr="001338C7">
        <w:rPr>
          <w:rFonts w:ascii="Verdana" w:hAnsi="Verdana"/>
          <w:b/>
          <w:bCs/>
          <w:rPrChange w:id="1079" w:author="Paola" w:date="2020-02-21T08:08:00Z">
            <w:rPr>
              <w:rFonts w:ascii="Verdana" w:hAnsi="Verdana"/>
              <w:b/>
              <w:bCs/>
            </w:rPr>
          </w:rPrChange>
        </w:rPr>
        <w:t>EL CONTRATANTE.</w:t>
      </w:r>
    </w:p>
    <w:p w14:paraId="4365FFEF" w14:textId="77777777" w:rsidR="008B000A" w:rsidRPr="001338C7" w:rsidRDefault="00F400A9" w:rsidP="008B000A">
      <w:pPr>
        <w:numPr>
          <w:ilvl w:val="0"/>
          <w:numId w:val="1"/>
        </w:numPr>
        <w:tabs>
          <w:tab w:val="clear" w:pos="735"/>
          <w:tab w:val="num" w:pos="360"/>
        </w:tabs>
        <w:spacing w:after="0" w:line="240" w:lineRule="auto"/>
        <w:ind w:left="284" w:hanging="349"/>
        <w:jc w:val="both"/>
        <w:rPr>
          <w:rFonts w:ascii="Verdana" w:hAnsi="Verdana"/>
          <w:rPrChange w:id="1080" w:author="Paola" w:date="2020-02-21T08:08:00Z">
            <w:rPr>
              <w:rFonts w:ascii="Verdana" w:hAnsi="Verdana"/>
            </w:rPr>
          </w:rPrChange>
        </w:rPr>
      </w:pPr>
      <w:r w:rsidRPr="001338C7">
        <w:rPr>
          <w:rFonts w:ascii="Verdana" w:hAnsi="Verdana"/>
          <w:bCs/>
          <w:rPrChange w:id="1081" w:author="Paola" w:date="2020-02-21T08:08:00Z">
            <w:rPr>
              <w:rFonts w:ascii="Verdana" w:hAnsi="Verdana"/>
              <w:bCs/>
            </w:rPr>
          </w:rPrChange>
        </w:rPr>
        <w:t>C</w:t>
      </w:r>
      <w:r w:rsidRPr="001338C7">
        <w:rPr>
          <w:rFonts w:ascii="Verdana" w:hAnsi="Verdana"/>
          <w:rPrChange w:id="1082" w:author="Paola" w:date="2020-02-21T08:08:00Z">
            <w:rPr>
              <w:rFonts w:ascii="Verdana" w:hAnsi="Verdana"/>
            </w:rPr>
          </w:rPrChange>
        </w:rPr>
        <w:t>ontratar bajo su absoluta responsabilidad, el personal suficiente, idóneo y necesario para la</w:t>
      </w:r>
      <w:r w:rsidRPr="001338C7">
        <w:rPr>
          <w:rFonts w:ascii="Verdana" w:hAnsi="Verdana"/>
          <w:b/>
          <w:bCs/>
          <w:rPrChange w:id="1083" w:author="Paola" w:date="2020-02-21T08:08:00Z">
            <w:rPr>
              <w:rFonts w:ascii="Verdana" w:hAnsi="Verdana"/>
              <w:b/>
              <w:bCs/>
            </w:rPr>
          </w:rPrChange>
        </w:rPr>
        <w:t xml:space="preserve"> </w:t>
      </w:r>
      <w:r w:rsidRPr="001338C7">
        <w:rPr>
          <w:rFonts w:ascii="Verdana" w:hAnsi="Verdana"/>
          <w:rPrChange w:id="1084" w:author="Paola" w:date="2020-02-21T08:08:00Z">
            <w:rPr>
              <w:rFonts w:ascii="Verdana" w:hAnsi="Verdana"/>
            </w:rPr>
          </w:rPrChange>
        </w:rPr>
        <w:t xml:space="preserve">ejecución de los trabajos contratados dentro del plazo pactado. Si no cumpliere satisfactoriamente con tal obligación, </w:t>
      </w:r>
      <w:r w:rsidRPr="001338C7">
        <w:rPr>
          <w:rFonts w:ascii="Verdana" w:hAnsi="Verdana"/>
          <w:b/>
          <w:rPrChange w:id="1085" w:author="Paola" w:date="2020-02-21T08:08:00Z">
            <w:rPr>
              <w:rFonts w:ascii="Verdana" w:hAnsi="Verdana"/>
              <w:b/>
            </w:rPr>
          </w:rPrChange>
        </w:rPr>
        <w:t>EL CONTRATANTE</w:t>
      </w:r>
      <w:r w:rsidRPr="001338C7">
        <w:rPr>
          <w:rFonts w:ascii="Verdana" w:hAnsi="Verdana"/>
          <w:rPrChange w:id="1086" w:author="Paola" w:date="2020-02-21T08:08:00Z">
            <w:rPr>
              <w:rFonts w:ascii="Verdana" w:hAnsi="Verdana"/>
            </w:rPr>
          </w:rPrChange>
        </w:rPr>
        <w:t xml:space="preserve"> podrá retener de los pagos parciales o de la liquidación final, las sumas necesarias para ello. </w:t>
      </w:r>
      <w:r w:rsidRPr="001338C7">
        <w:rPr>
          <w:rFonts w:ascii="Verdana" w:hAnsi="Verdana"/>
          <w:b/>
          <w:rPrChange w:id="1087" w:author="Paola" w:date="2020-02-21T08:08:00Z">
            <w:rPr>
              <w:rFonts w:ascii="Verdana" w:hAnsi="Verdana"/>
              <w:b/>
            </w:rPr>
          </w:rPrChange>
        </w:rPr>
        <w:t>EL CONTRATISTA</w:t>
      </w:r>
      <w:r w:rsidRPr="001338C7">
        <w:rPr>
          <w:rFonts w:ascii="Verdana" w:hAnsi="Verdana"/>
          <w:rPrChange w:id="1088" w:author="Paola" w:date="2020-02-21T08:08:00Z">
            <w:rPr>
              <w:rFonts w:ascii="Verdana" w:hAnsi="Verdana"/>
            </w:rPr>
          </w:rPrChange>
        </w:rPr>
        <w:t xml:space="preserve"> exhibirá a solicitud de </w:t>
      </w:r>
      <w:r w:rsidRPr="001338C7">
        <w:rPr>
          <w:rFonts w:ascii="Verdana" w:hAnsi="Verdana"/>
          <w:b/>
          <w:rPrChange w:id="1089" w:author="Paola" w:date="2020-02-21T08:08:00Z">
            <w:rPr>
              <w:rFonts w:ascii="Verdana" w:hAnsi="Verdana"/>
              <w:b/>
            </w:rPr>
          </w:rPrChange>
        </w:rPr>
        <w:t>EL CONTRATANTE</w:t>
      </w:r>
      <w:r w:rsidRPr="001338C7">
        <w:rPr>
          <w:rFonts w:ascii="Verdana" w:hAnsi="Verdana"/>
          <w:rPrChange w:id="1090" w:author="Paola" w:date="2020-02-21T08:08:00Z">
            <w:rPr>
              <w:rFonts w:ascii="Verdana" w:hAnsi="Verdana"/>
            </w:rPr>
          </w:rPrChange>
        </w:rPr>
        <w:t xml:space="preserve"> y sin requerimiento judicial, las plantillas y demás documentos que acrediten el cumplimiento de las obligaciones laborales. Pero en todo caso, </w:t>
      </w:r>
      <w:r w:rsidRPr="001338C7">
        <w:rPr>
          <w:rFonts w:ascii="Verdana" w:hAnsi="Verdana"/>
          <w:b/>
          <w:rPrChange w:id="1091" w:author="Paola" w:date="2020-02-21T08:08:00Z">
            <w:rPr>
              <w:rFonts w:ascii="Verdana" w:hAnsi="Verdana"/>
              <w:b/>
            </w:rPr>
          </w:rPrChange>
        </w:rPr>
        <w:t>EL CONTRATANTE</w:t>
      </w:r>
      <w:r w:rsidRPr="001338C7">
        <w:rPr>
          <w:rFonts w:ascii="Verdana" w:hAnsi="Verdana"/>
          <w:rPrChange w:id="1092" w:author="Paola" w:date="2020-02-21T08:08:00Z">
            <w:rPr>
              <w:rFonts w:ascii="Verdana" w:hAnsi="Verdana"/>
            </w:rPr>
          </w:rPrChange>
        </w:rPr>
        <w:t xml:space="preserve"> conserva la facultad de repetir cualquier suma que por estos conceptos deba pagar </w:t>
      </w:r>
      <w:r w:rsidRPr="001338C7">
        <w:rPr>
          <w:rFonts w:ascii="Verdana" w:hAnsi="Verdana"/>
          <w:b/>
          <w:rPrChange w:id="1093" w:author="Paola" w:date="2020-02-21T08:08:00Z">
            <w:rPr>
              <w:rFonts w:ascii="Verdana" w:hAnsi="Verdana"/>
              <w:b/>
            </w:rPr>
          </w:rPrChange>
        </w:rPr>
        <w:t>EL CONTRATISTA</w:t>
      </w:r>
      <w:r w:rsidRPr="001338C7">
        <w:rPr>
          <w:rFonts w:ascii="Verdana" w:hAnsi="Verdana"/>
          <w:rPrChange w:id="1094" w:author="Paola" w:date="2020-02-21T08:08:00Z">
            <w:rPr>
              <w:rFonts w:ascii="Verdana" w:hAnsi="Verdana"/>
            </w:rPr>
          </w:rPrChange>
        </w:rPr>
        <w:t xml:space="preserve">. </w:t>
      </w:r>
    </w:p>
    <w:p w14:paraId="07A177FA" w14:textId="77777777" w:rsidR="008B000A" w:rsidRPr="001338C7" w:rsidRDefault="00F400A9" w:rsidP="008B000A">
      <w:pPr>
        <w:numPr>
          <w:ilvl w:val="0"/>
          <w:numId w:val="1"/>
        </w:numPr>
        <w:tabs>
          <w:tab w:val="clear" w:pos="735"/>
          <w:tab w:val="num" w:pos="360"/>
        </w:tabs>
        <w:spacing w:after="0" w:line="240" w:lineRule="auto"/>
        <w:ind w:left="284" w:hanging="349"/>
        <w:jc w:val="both"/>
        <w:rPr>
          <w:rFonts w:ascii="Verdana" w:hAnsi="Verdana"/>
          <w:rPrChange w:id="1095" w:author="Paola" w:date="2020-02-21T08:08:00Z">
            <w:rPr>
              <w:rFonts w:ascii="Verdana" w:hAnsi="Verdana"/>
            </w:rPr>
          </w:rPrChange>
        </w:rPr>
      </w:pPr>
      <w:r w:rsidRPr="001338C7">
        <w:rPr>
          <w:rFonts w:ascii="Verdana" w:hAnsi="Verdana"/>
          <w:rPrChange w:id="1096" w:author="Paola" w:date="2020-02-21T08:08:00Z">
            <w:rPr>
              <w:rFonts w:ascii="Verdana" w:hAnsi="Verdana"/>
            </w:rPr>
          </w:rPrChange>
        </w:rPr>
        <w:t>Guardar la reserva profesional</w:t>
      </w:r>
      <w:r w:rsidRPr="001338C7">
        <w:rPr>
          <w:rFonts w:ascii="Verdana" w:hAnsi="Verdana"/>
          <w:b/>
          <w:bCs/>
          <w:rPrChange w:id="1097" w:author="Paola" w:date="2020-02-21T08:08:00Z">
            <w:rPr>
              <w:rFonts w:ascii="Verdana" w:hAnsi="Verdana"/>
              <w:b/>
              <w:bCs/>
            </w:rPr>
          </w:rPrChange>
        </w:rPr>
        <w:t xml:space="preserve"> </w:t>
      </w:r>
      <w:r w:rsidRPr="001338C7">
        <w:rPr>
          <w:rFonts w:ascii="Verdana" w:hAnsi="Verdana"/>
          <w:rPrChange w:id="1098" w:author="Paola" w:date="2020-02-21T08:08:00Z">
            <w:rPr>
              <w:rFonts w:ascii="Verdana" w:hAnsi="Verdana"/>
            </w:rPr>
          </w:rPrChange>
        </w:rPr>
        <w:t>sobre el contenido de los documentos e información que para la realización de las actividades</w:t>
      </w:r>
      <w:r w:rsidRPr="001338C7">
        <w:rPr>
          <w:rFonts w:ascii="Verdana" w:hAnsi="Verdana"/>
          <w:b/>
          <w:bCs/>
          <w:rPrChange w:id="1099" w:author="Paola" w:date="2020-02-21T08:08:00Z">
            <w:rPr>
              <w:rFonts w:ascii="Verdana" w:hAnsi="Verdana"/>
              <w:b/>
              <w:bCs/>
            </w:rPr>
          </w:rPrChange>
        </w:rPr>
        <w:t xml:space="preserve"> </w:t>
      </w:r>
      <w:r w:rsidRPr="001338C7">
        <w:rPr>
          <w:rFonts w:ascii="Verdana" w:hAnsi="Verdana"/>
          <w:rPrChange w:id="1100" w:author="Paola" w:date="2020-02-21T08:08:00Z">
            <w:rPr>
              <w:rFonts w:ascii="Verdana" w:hAnsi="Verdana"/>
            </w:rPr>
          </w:rPrChange>
        </w:rPr>
        <w:t xml:space="preserve">contratadas le suministre </w:t>
      </w:r>
      <w:r w:rsidRPr="001338C7">
        <w:rPr>
          <w:rFonts w:ascii="Verdana" w:hAnsi="Verdana"/>
          <w:b/>
          <w:bCs/>
          <w:rPrChange w:id="1101" w:author="Paola" w:date="2020-02-21T08:08:00Z">
            <w:rPr>
              <w:rFonts w:ascii="Verdana" w:hAnsi="Verdana"/>
              <w:b/>
              <w:bCs/>
            </w:rPr>
          </w:rPrChange>
        </w:rPr>
        <w:t>EL CONTRATANTE</w:t>
      </w:r>
      <w:r w:rsidRPr="001338C7">
        <w:rPr>
          <w:rFonts w:ascii="Verdana" w:hAnsi="Verdana"/>
          <w:bCs/>
          <w:rPrChange w:id="1102" w:author="Paola" w:date="2020-02-21T08:08:00Z">
            <w:rPr>
              <w:rFonts w:ascii="Verdana" w:hAnsi="Verdana"/>
              <w:bCs/>
            </w:rPr>
          </w:rPrChange>
        </w:rPr>
        <w:t xml:space="preserve">, </w:t>
      </w:r>
      <w:r w:rsidRPr="001338C7">
        <w:rPr>
          <w:rFonts w:ascii="Verdana" w:hAnsi="Verdana"/>
          <w:rPrChange w:id="1103" w:author="Paola" w:date="2020-02-21T08:08:00Z">
            <w:rPr>
              <w:rFonts w:ascii="Verdana" w:hAnsi="Verdana"/>
            </w:rPr>
          </w:rPrChange>
        </w:rPr>
        <w:t>reserva que es obligatoria también para las personas</w:t>
      </w:r>
      <w:r w:rsidRPr="001338C7">
        <w:rPr>
          <w:rFonts w:ascii="Verdana" w:hAnsi="Verdana"/>
          <w:b/>
          <w:bCs/>
          <w:rPrChange w:id="1104" w:author="Paola" w:date="2020-02-21T08:08:00Z">
            <w:rPr>
              <w:rFonts w:ascii="Verdana" w:hAnsi="Verdana"/>
              <w:b/>
              <w:bCs/>
            </w:rPr>
          </w:rPrChange>
        </w:rPr>
        <w:t xml:space="preserve"> </w:t>
      </w:r>
      <w:r w:rsidRPr="001338C7">
        <w:rPr>
          <w:rFonts w:ascii="Verdana" w:hAnsi="Verdana"/>
          <w:rPrChange w:id="1105" w:author="Paola" w:date="2020-02-21T08:08:00Z">
            <w:rPr>
              <w:rFonts w:ascii="Verdana" w:hAnsi="Verdana"/>
            </w:rPr>
          </w:rPrChange>
        </w:rPr>
        <w:t xml:space="preserve">naturales y jurídicas que contrate bajo su responsabilidad. </w:t>
      </w:r>
    </w:p>
    <w:p w14:paraId="7CAE1000" w14:textId="77777777" w:rsidR="008B000A" w:rsidRPr="001338C7" w:rsidRDefault="00F400A9" w:rsidP="008B000A">
      <w:pPr>
        <w:numPr>
          <w:ilvl w:val="0"/>
          <w:numId w:val="1"/>
        </w:numPr>
        <w:tabs>
          <w:tab w:val="clear" w:pos="735"/>
          <w:tab w:val="num" w:pos="360"/>
        </w:tabs>
        <w:spacing w:after="0" w:line="240" w:lineRule="auto"/>
        <w:ind w:left="284" w:hanging="349"/>
        <w:jc w:val="both"/>
        <w:rPr>
          <w:rFonts w:ascii="Verdana" w:hAnsi="Verdana"/>
          <w:rPrChange w:id="1106" w:author="Paola" w:date="2020-02-21T08:08:00Z">
            <w:rPr>
              <w:rFonts w:ascii="Verdana" w:hAnsi="Verdana"/>
            </w:rPr>
          </w:rPrChange>
        </w:rPr>
      </w:pPr>
      <w:r w:rsidRPr="001338C7">
        <w:rPr>
          <w:rFonts w:ascii="Verdana" w:hAnsi="Verdana"/>
          <w:rPrChange w:id="1107" w:author="Paola" w:date="2020-02-21T08:08:00Z">
            <w:rPr>
              <w:rFonts w:ascii="Verdana" w:hAnsi="Verdana"/>
            </w:rPr>
          </w:rPrChange>
        </w:rPr>
        <w:t>Responder por la calidad de las obras,</w:t>
      </w:r>
      <w:r w:rsidRPr="001338C7">
        <w:rPr>
          <w:rFonts w:ascii="Verdana" w:hAnsi="Verdana"/>
          <w:b/>
          <w:bCs/>
          <w:rPrChange w:id="1108" w:author="Paola" w:date="2020-02-21T08:08:00Z">
            <w:rPr>
              <w:rFonts w:ascii="Verdana" w:hAnsi="Verdana"/>
              <w:b/>
              <w:bCs/>
            </w:rPr>
          </w:rPrChange>
        </w:rPr>
        <w:t xml:space="preserve"> </w:t>
      </w:r>
      <w:r w:rsidRPr="001338C7">
        <w:rPr>
          <w:rFonts w:ascii="Verdana" w:hAnsi="Verdana"/>
          <w:rPrChange w:id="1109" w:author="Paola" w:date="2020-02-21T08:08:00Z">
            <w:rPr>
              <w:rFonts w:ascii="Verdana" w:hAnsi="Verdana"/>
            </w:rPr>
          </w:rPrChange>
        </w:rPr>
        <w:t>de acuerdo con las previsiones de las normas vigentes aplicables a esta materia.</w:t>
      </w:r>
    </w:p>
    <w:p w14:paraId="2F3D3536" w14:textId="77777777" w:rsidR="008B000A" w:rsidRPr="001338C7" w:rsidRDefault="00F400A9" w:rsidP="008B000A">
      <w:pPr>
        <w:numPr>
          <w:ilvl w:val="0"/>
          <w:numId w:val="1"/>
        </w:numPr>
        <w:tabs>
          <w:tab w:val="clear" w:pos="735"/>
          <w:tab w:val="num" w:pos="360"/>
        </w:tabs>
        <w:spacing w:after="0" w:line="240" w:lineRule="auto"/>
        <w:ind w:left="284" w:hanging="349"/>
        <w:jc w:val="both"/>
        <w:rPr>
          <w:rFonts w:ascii="Verdana" w:hAnsi="Verdana"/>
          <w:rPrChange w:id="1110" w:author="Paola" w:date="2020-02-21T08:08:00Z">
            <w:rPr>
              <w:rFonts w:ascii="Verdana" w:hAnsi="Verdana"/>
            </w:rPr>
          </w:rPrChange>
        </w:rPr>
      </w:pPr>
      <w:r w:rsidRPr="001338C7">
        <w:rPr>
          <w:rFonts w:ascii="Verdana" w:hAnsi="Verdana"/>
          <w:rPrChange w:id="1111" w:author="Paola" w:date="2020-02-21T08:08:00Z">
            <w:rPr>
              <w:rFonts w:ascii="Verdana" w:hAnsi="Verdana"/>
            </w:rPr>
          </w:rPrChange>
        </w:rPr>
        <w:t>Informar oportunamente al funcionario designado para realizar el control de ejecución del presente contrato,</w:t>
      </w:r>
      <w:r w:rsidRPr="001338C7">
        <w:rPr>
          <w:rFonts w:ascii="Verdana" w:hAnsi="Verdana"/>
          <w:b/>
          <w:bCs/>
          <w:rPrChange w:id="1112" w:author="Paola" w:date="2020-02-21T08:08:00Z">
            <w:rPr>
              <w:rFonts w:ascii="Verdana" w:hAnsi="Verdana"/>
              <w:b/>
              <w:bCs/>
            </w:rPr>
          </w:rPrChange>
        </w:rPr>
        <w:t xml:space="preserve"> </w:t>
      </w:r>
      <w:r w:rsidRPr="001338C7">
        <w:rPr>
          <w:rFonts w:ascii="Verdana" w:hAnsi="Verdana"/>
          <w:rPrChange w:id="1113" w:author="Paola" w:date="2020-02-21T08:08:00Z">
            <w:rPr>
              <w:rFonts w:ascii="Verdana" w:hAnsi="Verdana"/>
            </w:rPr>
          </w:rPrChange>
        </w:rPr>
        <w:t>cualquier discrepancia que encuentre referente a las especificaciones previstas</w:t>
      </w:r>
      <w:r w:rsidRPr="001338C7">
        <w:rPr>
          <w:rFonts w:ascii="Verdana" w:hAnsi="Verdana"/>
          <w:bCs/>
          <w:rPrChange w:id="1114" w:author="Paola" w:date="2020-02-21T08:08:00Z">
            <w:rPr>
              <w:rFonts w:ascii="Verdana" w:hAnsi="Verdana"/>
              <w:bCs/>
            </w:rPr>
          </w:rPrChange>
        </w:rPr>
        <w:t>.</w:t>
      </w:r>
    </w:p>
    <w:p w14:paraId="71E6BA0B" w14:textId="77777777" w:rsidR="008B000A" w:rsidRPr="001338C7" w:rsidRDefault="00F400A9" w:rsidP="008B000A">
      <w:pPr>
        <w:numPr>
          <w:ilvl w:val="0"/>
          <w:numId w:val="1"/>
        </w:numPr>
        <w:tabs>
          <w:tab w:val="clear" w:pos="735"/>
          <w:tab w:val="num" w:pos="360"/>
        </w:tabs>
        <w:spacing w:after="0" w:line="240" w:lineRule="auto"/>
        <w:ind w:left="284" w:hanging="349"/>
        <w:jc w:val="both"/>
        <w:rPr>
          <w:rFonts w:ascii="Verdana" w:hAnsi="Verdana"/>
          <w:rPrChange w:id="1115" w:author="Paola" w:date="2020-02-21T08:08:00Z">
            <w:rPr>
              <w:rFonts w:ascii="Verdana" w:hAnsi="Verdana"/>
            </w:rPr>
          </w:rPrChange>
        </w:rPr>
      </w:pPr>
      <w:r w:rsidRPr="001338C7">
        <w:rPr>
          <w:rFonts w:ascii="Verdana" w:hAnsi="Verdana"/>
          <w:rPrChange w:id="1116" w:author="Paola" w:date="2020-02-21T08:08:00Z">
            <w:rPr>
              <w:rFonts w:ascii="Verdana" w:hAnsi="Verdana"/>
            </w:rPr>
          </w:rPrChange>
        </w:rPr>
        <w:t>Tomar bajo su</w:t>
      </w:r>
      <w:r w:rsidRPr="001338C7">
        <w:rPr>
          <w:rFonts w:ascii="Verdana" w:hAnsi="Verdana"/>
          <w:b/>
          <w:bCs/>
          <w:rPrChange w:id="1117" w:author="Paola" w:date="2020-02-21T08:08:00Z">
            <w:rPr>
              <w:rFonts w:ascii="Verdana" w:hAnsi="Verdana"/>
              <w:b/>
              <w:bCs/>
            </w:rPr>
          </w:rPrChange>
        </w:rPr>
        <w:t xml:space="preserve"> </w:t>
      </w:r>
      <w:r w:rsidRPr="001338C7">
        <w:rPr>
          <w:rFonts w:ascii="Verdana" w:hAnsi="Verdana"/>
          <w:rPrChange w:id="1118" w:author="Paola" w:date="2020-02-21T08:08:00Z">
            <w:rPr>
              <w:rFonts w:ascii="Verdana" w:hAnsi="Verdana"/>
            </w:rPr>
          </w:rPrChange>
        </w:rPr>
        <w:t>absoluta responsabilidad la dirección técnica de los trabajos, manteniendo en el sitio de la obra el</w:t>
      </w:r>
      <w:r w:rsidRPr="001338C7">
        <w:rPr>
          <w:rFonts w:ascii="Verdana" w:hAnsi="Verdana"/>
          <w:b/>
          <w:bCs/>
          <w:rPrChange w:id="1119" w:author="Paola" w:date="2020-02-21T08:08:00Z">
            <w:rPr>
              <w:rFonts w:ascii="Verdana" w:hAnsi="Verdana"/>
              <w:b/>
              <w:bCs/>
            </w:rPr>
          </w:rPrChange>
        </w:rPr>
        <w:t xml:space="preserve"> </w:t>
      </w:r>
      <w:r w:rsidRPr="001338C7">
        <w:rPr>
          <w:rFonts w:ascii="Verdana" w:hAnsi="Verdana"/>
          <w:rPrChange w:id="1120" w:author="Paola" w:date="2020-02-21T08:08:00Z">
            <w:rPr>
              <w:rFonts w:ascii="Verdana" w:hAnsi="Verdana"/>
            </w:rPr>
          </w:rPrChange>
        </w:rPr>
        <w:t>personal necesario para la oportuna realización de los mismos de conformidad con lo establecido en</w:t>
      </w:r>
      <w:r w:rsidRPr="001338C7">
        <w:rPr>
          <w:rFonts w:ascii="Verdana" w:hAnsi="Verdana"/>
          <w:b/>
          <w:bCs/>
          <w:rPrChange w:id="1121" w:author="Paola" w:date="2020-02-21T08:08:00Z">
            <w:rPr>
              <w:rFonts w:ascii="Verdana" w:hAnsi="Verdana"/>
              <w:b/>
              <w:bCs/>
            </w:rPr>
          </w:rPrChange>
        </w:rPr>
        <w:t xml:space="preserve"> </w:t>
      </w:r>
      <w:r w:rsidR="008B000A" w:rsidRPr="001338C7">
        <w:rPr>
          <w:rFonts w:ascii="Verdana" w:hAnsi="Verdana"/>
          <w:rPrChange w:id="1122" w:author="Paola" w:date="2020-02-21T08:08:00Z">
            <w:rPr>
              <w:rFonts w:ascii="Verdana" w:hAnsi="Verdana"/>
            </w:rPr>
          </w:rPrChange>
        </w:rPr>
        <w:t>este contrato.</w:t>
      </w:r>
    </w:p>
    <w:p w14:paraId="492E90CE" w14:textId="77777777" w:rsidR="008B000A" w:rsidRPr="001338C7" w:rsidRDefault="00F400A9" w:rsidP="008B000A">
      <w:pPr>
        <w:numPr>
          <w:ilvl w:val="0"/>
          <w:numId w:val="1"/>
        </w:numPr>
        <w:tabs>
          <w:tab w:val="clear" w:pos="735"/>
          <w:tab w:val="num" w:pos="360"/>
        </w:tabs>
        <w:spacing w:after="0" w:line="240" w:lineRule="auto"/>
        <w:ind w:left="284" w:hanging="349"/>
        <w:jc w:val="both"/>
        <w:rPr>
          <w:rFonts w:ascii="Verdana" w:hAnsi="Verdana"/>
          <w:rPrChange w:id="1123" w:author="Paola" w:date="2020-02-21T08:08:00Z">
            <w:rPr>
              <w:rFonts w:ascii="Verdana" w:hAnsi="Verdana"/>
            </w:rPr>
          </w:rPrChange>
        </w:rPr>
      </w:pPr>
      <w:r w:rsidRPr="001338C7">
        <w:rPr>
          <w:rFonts w:ascii="Verdana" w:hAnsi="Verdana"/>
          <w:b/>
          <w:rPrChange w:id="1124" w:author="Paola" w:date="2020-02-21T08:08:00Z">
            <w:rPr>
              <w:rFonts w:ascii="Verdana" w:hAnsi="Verdana"/>
              <w:b/>
            </w:rPr>
          </w:rPrChange>
        </w:rPr>
        <w:t>EL CONTRATISTA</w:t>
      </w:r>
      <w:r w:rsidRPr="001338C7">
        <w:rPr>
          <w:rFonts w:ascii="Verdana" w:hAnsi="Verdana"/>
          <w:rPrChange w:id="1125" w:author="Paola" w:date="2020-02-21T08:08:00Z">
            <w:rPr>
              <w:rFonts w:ascii="Verdana" w:hAnsi="Verdana"/>
            </w:rPr>
          </w:rPrChange>
        </w:rPr>
        <w:t xml:space="preserve"> responderá por los perjuicios que se causen a </w:t>
      </w:r>
      <w:r w:rsidRPr="001338C7">
        <w:rPr>
          <w:rFonts w:ascii="Verdana" w:hAnsi="Verdana"/>
          <w:b/>
          <w:bCs/>
          <w:rPrChange w:id="1126" w:author="Paola" w:date="2020-02-21T08:08:00Z">
            <w:rPr>
              <w:rFonts w:ascii="Verdana" w:hAnsi="Verdana"/>
              <w:b/>
              <w:bCs/>
            </w:rPr>
          </w:rPrChange>
        </w:rPr>
        <w:t xml:space="preserve">EL CONTRATANTE </w:t>
      </w:r>
      <w:r w:rsidRPr="001338C7">
        <w:rPr>
          <w:rFonts w:ascii="Verdana" w:hAnsi="Verdana"/>
          <w:rPrChange w:id="1127" w:author="Paola" w:date="2020-02-21T08:08:00Z">
            <w:rPr>
              <w:rFonts w:ascii="Verdana" w:hAnsi="Verdana"/>
            </w:rPr>
          </w:rPrChange>
        </w:rPr>
        <w:t>con ocasión de averías, daño o destrucción de bienes muebles, inmuebles; por lo anterior deberá reponer el bien objeto de daño dentro de los quince (15) días siguientes a la ocurrencia del hecho, o pagar en dinero el valor de estos de acuerdo con su valor comercial.</w:t>
      </w:r>
    </w:p>
    <w:p w14:paraId="218529B4" w14:textId="77777777" w:rsidR="008B000A" w:rsidRPr="001338C7" w:rsidRDefault="00F400A9" w:rsidP="008B000A">
      <w:pPr>
        <w:numPr>
          <w:ilvl w:val="0"/>
          <w:numId w:val="1"/>
        </w:numPr>
        <w:tabs>
          <w:tab w:val="clear" w:pos="735"/>
          <w:tab w:val="num" w:pos="360"/>
        </w:tabs>
        <w:spacing w:after="0" w:line="240" w:lineRule="auto"/>
        <w:ind w:left="284" w:hanging="349"/>
        <w:jc w:val="both"/>
        <w:rPr>
          <w:rFonts w:ascii="Verdana" w:hAnsi="Verdana"/>
          <w:rPrChange w:id="1128" w:author="Paola" w:date="2020-02-21T08:08:00Z">
            <w:rPr>
              <w:rFonts w:ascii="Verdana" w:hAnsi="Verdana"/>
            </w:rPr>
          </w:rPrChange>
        </w:rPr>
      </w:pPr>
      <w:r w:rsidRPr="001338C7">
        <w:rPr>
          <w:rFonts w:ascii="Verdana" w:hAnsi="Verdana"/>
          <w:rPrChange w:id="1129" w:author="Paola" w:date="2020-02-21T08:08:00Z">
            <w:rPr>
              <w:rFonts w:ascii="Verdana" w:hAnsi="Verdana"/>
            </w:rPr>
          </w:rPrChange>
        </w:rPr>
        <w:lastRenderedPageBreak/>
        <w:t>Responder por los daños que él o sus dependientes ocasionen a terceros en la medida que se tenga claro el daño y que se justifique ser realizado por alguna de las partes que involucran al contratista.</w:t>
      </w:r>
    </w:p>
    <w:p w14:paraId="317D114E" w14:textId="77777777" w:rsidR="008B000A" w:rsidRPr="001338C7" w:rsidRDefault="00F400A9" w:rsidP="008B000A">
      <w:pPr>
        <w:numPr>
          <w:ilvl w:val="0"/>
          <w:numId w:val="1"/>
        </w:numPr>
        <w:tabs>
          <w:tab w:val="clear" w:pos="735"/>
          <w:tab w:val="num" w:pos="360"/>
        </w:tabs>
        <w:spacing w:after="0" w:line="240" w:lineRule="auto"/>
        <w:ind w:left="284" w:hanging="349"/>
        <w:jc w:val="both"/>
        <w:rPr>
          <w:rFonts w:ascii="Verdana" w:hAnsi="Verdana"/>
          <w:rPrChange w:id="1130" w:author="Paola" w:date="2020-02-21T08:08:00Z">
            <w:rPr>
              <w:rFonts w:ascii="Verdana" w:hAnsi="Verdana"/>
            </w:rPr>
          </w:rPrChange>
        </w:rPr>
      </w:pPr>
      <w:r w:rsidRPr="001338C7">
        <w:rPr>
          <w:rFonts w:ascii="Verdana" w:hAnsi="Verdana"/>
          <w:rPrChange w:id="1131" w:author="Paola" w:date="2020-02-21T08:08:00Z">
            <w:rPr>
              <w:rFonts w:ascii="Verdana" w:hAnsi="Verdana"/>
            </w:rPr>
          </w:rPrChange>
        </w:rPr>
        <w:t xml:space="preserve">Rendir los informes de gestión de manera oportuna que le sean requeridos por </w:t>
      </w:r>
      <w:r w:rsidRPr="001338C7">
        <w:rPr>
          <w:rFonts w:ascii="Verdana" w:hAnsi="Verdana"/>
          <w:b/>
          <w:rPrChange w:id="1132" w:author="Paola" w:date="2020-02-21T08:08:00Z">
            <w:rPr>
              <w:rFonts w:ascii="Verdana" w:hAnsi="Verdana"/>
              <w:b/>
            </w:rPr>
          </w:rPrChange>
        </w:rPr>
        <w:t>EL CONTRATANTE</w:t>
      </w:r>
      <w:r w:rsidRPr="001338C7">
        <w:rPr>
          <w:rFonts w:ascii="Verdana" w:hAnsi="Verdana"/>
          <w:rPrChange w:id="1133" w:author="Paola" w:date="2020-02-21T08:08:00Z">
            <w:rPr>
              <w:rFonts w:ascii="Verdana" w:hAnsi="Verdana"/>
            </w:rPr>
          </w:rPrChange>
        </w:rPr>
        <w:t xml:space="preserve">. </w:t>
      </w:r>
    </w:p>
    <w:p w14:paraId="4211DAA5" w14:textId="30EAA49A" w:rsidR="00F400A9" w:rsidRPr="001338C7" w:rsidRDefault="000027C4" w:rsidP="008B000A">
      <w:pPr>
        <w:numPr>
          <w:ilvl w:val="0"/>
          <w:numId w:val="1"/>
        </w:numPr>
        <w:tabs>
          <w:tab w:val="clear" w:pos="735"/>
          <w:tab w:val="num" w:pos="360"/>
        </w:tabs>
        <w:spacing w:after="0" w:line="240" w:lineRule="auto"/>
        <w:ind w:left="284" w:hanging="349"/>
        <w:jc w:val="both"/>
        <w:rPr>
          <w:rFonts w:ascii="Verdana" w:hAnsi="Verdana"/>
          <w:rPrChange w:id="1134" w:author="Paola" w:date="2020-02-21T08:08:00Z">
            <w:rPr>
              <w:rFonts w:ascii="Verdana" w:hAnsi="Verdana"/>
            </w:rPr>
          </w:rPrChange>
        </w:rPr>
      </w:pPr>
      <w:r w:rsidRPr="001338C7">
        <w:rPr>
          <w:rFonts w:ascii="Verdana" w:hAnsi="Verdana"/>
          <w:rPrChange w:id="1135" w:author="Paola" w:date="2020-02-21T08:08:00Z">
            <w:rPr>
              <w:rFonts w:ascii="Verdana" w:hAnsi="Verdana"/>
            </w:rPr>
          </w:rPrChange>
        </w:rPr>
        <w:t>O</w:t>
      </w:r>
      <w:r w:rsidR="00F400A9" w:rsidRPr="001338C7">
        <w:rPr>
          <w:rFonts w:ascii="Verdana" w:hAnsi="Verdana"/>
          <w:rPrChange w:id="1136" w:author="Paola" w:date="2020-02-21T08:08:00Z">
            <w:rPr>
              <w:rFonts w:ascii="Verdana" w:hAnsi="Verdana"/>
            </w:rPr>
          </w:rPrChange>
        </w:rPr>
        <w:t>brar con lealtad y buena fe, y las demás obligaciones a su cargo, que se deriven de la naturaleza de este contrato.</w:t>
      </w:r>
    </w:p>
    <w:p w14:paraId="41FDC2EF" w14:textId="2068AC1A" w:rsidR="00F400A9" w:rsidRPr="001338C7" w:rsidRDefault="00F400A9" w:rsidP="00F400A9">
      <w:pPr>
        <w:spacing w:after="0" w:line="240" w:lineRule="auto"/>
        <w:jc w:val="both"/>
        <w:rPr>
          <w:rFonts w:ascii="Verdana" w:hAnsi="Verdana"/>
          <w:rPrChange w:id="1137" w:author="Paola" w:date="2020-02-21T08:08:00Z">
            <w:rPr>
              <w:rFonts w:ascii="Verdana" w:hAnsi="Verdana"/>
            </w:rPr>
          </w:rPrChange>
        </w:rPr>
      </w:pPr>
      <w:r w:rsidRPr="001338C7">
        <w:rPr>
          <w:rFonts w:ascii="Verdana" w:hAnsi="Verdana"/>
          <w:b/>
          <w:rPrChange w:id="1138" w:author="Paola" w:date="2020-02-21T08:08:00Z">
            <w:rPr>
              <w:rFonts w:ascii="Verdana" w:hAnsi="Verdana"/>
              <w:b/>
            </w:rPr>
          </w:rPrChange>
        </w:rPr>
        <w:t xml:space="preserve">PARÁGRAFO </w:t>
      </w:r>
      <w:r w:rsidR="000027C4" w:rsidRPr="001338C7">
        <w:rPr>
          <w:rFonts w:ascii="Verdana" w:hAnsi="Verdana"/>
          <w:b/>
          <w:rPrChange w:id="1139" w:author="Paola" w:date="2020-02-21T08:08:00Z">
            <w:rPr>
              <w:rFonts w:ascii="Verdana" w:hAnsi="Verdana"/>
              <w:b/>
            </w:rPr>
          </w:rPrChange>
        </w:rPr>
        <w:t>PRIMERO. -</w:t>
      </w:r>
      <w:r w:rsidRPr="001338C7">
        <w:rPr>
          <w:rFonts w:ascii="Verdana" w:hAnsi="Verdana"/>
          <w:b/>
          <w:rPrChange w:id="1140" w:author="Paola" w:date="2020-02-21T08:08:00Z">
            <w:rPr>
              <w:rFonts w:ascii="Verdana" w:hAnsi="Verdana"/>
              <w:b/>
            </w:rPr>
          </w:rPrChange>
        </w:rPr>
        <w:t xml:space="preserve"> EL CONTRATANTE</w:t>
      </w:r>
      <w:r w:rsidRPr="001338C7">
        <w:rPr>
          <w:rFonts w:ascii="Verdana" w:hAnsi="Verdana"/>
          <w:rPrChange w:id="1141" w:author="Paola" w:date="2020-02-21T08:08:00Z">
            <w:rPr>
              <w:rFonts w:ascii="Verdana" w:hAnsi="Verdana"/>
            </w:rPr>
          </w:rPrChange>
        </w:rPr>
        <w:t xml:space="preserve"> se reserva el derecho de rechazar cualquier parte de la obra que no esté acorde con las especificaciones del contrato o que no involucre las especificaciones técnicas y de diseño puesto </w:t>
      </w:r>
      <w:r w:rsidR="00081EB0" w:rsidRPr="001338C7">
        <w:rPr>
          <w:rFonts w:ascii="Verdana" w:hAnsi="Verdana"/>
          <w:rPrChange w:id="1142" w:author="Paola" w:date="2020-02-21T08:08:00Z">
            <w:rPr>
              <w:rFonts w:ascii="Verdana" w:hAnsi="Verdana"/>
            </w:rPr>
          </w:rPrChange>
        </w:rPr>
        <w:t>que solo</w:t>
      </w:r>
      <w:r w:rsidRPr="001338C7">
        <w:rPr>
          <w:rFonts w:ascii="Verdana" w:hAnsi="Verdana"/>
          <w:rPrChange w:id="1143" w:author="Paola" w:date="2020-02-21T08:08:00Z">
            <w:rPr>
              <w:rFonts w:ascii="Verdana" w:hAnsi="Verdana"/>
            </w:rPr>
          </w:rPrChange>
        </w:rPr>
        <w:t xml:space="preserve"> se incluyen aspectos de acabados finales.</w:t>
      </w:r>
    </w:p>
    <w:p w14:paraId="3F2C203E" w14:textId="77777777" w:rsidR="00F400A9" w:rsidRPr="001338C7" w:rsidRDefault="00F400A9" w:rsidP="00F400A9">
      <w:pPr>
        <w:widowControl w:val="0"/>
        <w:tabs>
          <w:tab w:val="left" w:pos="204"/>
        </w:tabs>
        <w:autoSpaceDE w:val="0"/>
        <w:autoSpaceDN w:val="0"/>
        <w:adjustRightInd w:val="0"/>
        <w:spacing w:before="15" w:after="15" w:line="240" w:lineRule="auto"/>
        <w:jc w:val="both"/>
        <w:rPr>
          <w:rFonts w:ascii="Verdana" w:hAnsi="Verdana"/>
          <w:lang w:val="es-ES_tradnl" w:eastAsia="es-ES"/>
          <w:rPrChange w:id="1144" w:author="Paola" w:date="2020-02-21T08:08:00Z">
            <w:rPr>
              <w:rFonts w:ascii="Verdana" w:hAnsi="Verdana"/>
              <w:lang w:val="es-ES_tradnl" w:eastAsia="es-ES"/>
            </w:rPr>
          </w:rPrChange>
        </w:rPr>
      </w:pPr>
      <w:r w:rsidRPr="001338C7">
        <w:rPr>
          <w:rFonts w:ascii="Verdana" w:hAnsi="Verdana"/>
          <w:b/>
          <w:lang w:val="es-ES_tradnl" w:eastAsia="es-ES"/>
          <w:rPrChange w:id="1145" w:author="Paola" w:date="2020-02-21T08:08:00Z">
            <w:rPr>
              <w:rFonts w:ascii="Verdana" w:hAnsi="Verdana"/>
              <w:b/>
              <w:lang w:val="es-ES_tradnl" w:eastAsia="es-ES"/>
            </w:rPr>
          </w:rPrChange>
        </w:rPr>
        <w:t xml:space="preserve">PARÁGRAFO </w:t>
      </w:r>
      <w:proofErr w:type="gramStart"/>
      <w:r w:rsidRPr="001338C7">
        <w:rPr>
          <w:rFonts w:ascii="Verdana" w:hAnsi="Verdana"/>
          <w:b/>
          <w:lang w:val="es-ES_tradnl" w:eastAsia="es-ES"/>
          <w:rPrChange w:id="1146" w:author="Paola" w:date="2020-02-21T08:08:00Z">
            <w:rPr>
              <w:rFonts w:ascii="Verdana" w:hAnsi="Verdana"/>
              <w:b/>
              <w:lang w:val="es-ES_tradnl" w:eastAsia="es-ES"/>
            </w:rPr>
          </w:rPrChange>
        </w:rPr>
        <w:t>SEGUNDO.-</w:t>
      </w:r>
      <w:proofErr w:type="gramEnd"/>
      <w:r w:rsidRPr="001338C7">
        <w:rPr>
          <w:rFonts w:ascii="Verdana" w:hAnsi="Verdana" w:cs="MS Reference Sans Serif"/>
          <w:b/>
          <w:rPrChange w:id="1147" w:author="Paola" w:date="2020-02-21T08:08:00Z">
            <w:rPr>
              <w:rFonts w:ascii="Verdana" w:hAnsi="Verdana" w:cs="MS Reference Sans Serif"/>
              <w:b/>
            </w:rPr>
          </w:rPrChange>
        </w:rPr>
        <w:t>APORTES A SEGURIDAD SOCIAL:</w:t>
      </w:r>
      <w:r w:rsidRPr="001338C7">
        <w:rPr>
          <w:rFonts w:ascii="Verdana" w:hAnsi="Verdana" w:cs="MS Reference Sans Serif"/>
          <w:rPrChange w:id="1148" w:author="Paola" w:date="2020-02-21T08:08:00Z">
            <w:rPr>
              <w:rFonts w:ascii="Verdana" w:hAnsi="Verdana" w:cs="MS Reference Sans Serif"/>
            </w:rPr>
          </w:rPrChange>
        </w:rPr>
        <w:t xml:space="preserve"> </w:t>
      </w:r>
      <w:r w:rsidRPr="001338C7">
        <w:rPr>
          <w:rFonts w:ascii="Verdana" w:hAnsi="Verdana" w:cs="MS Reference Sans Serif"/>
          <w:b/>
          <w:rPrChange w:id="1149" w:author="Paola" w:date="2020-02-21T08:08:00Z">
            <w:rPr>
              <w:rFonts w:ascii="Verdana" w:hAnsi="Verdana" w:cs="MS Reference Sans Serif"/>
              <w:b/>
            </w:rPr>
          </w:rPrChange>
        </w:rPr>
        <w:t>EL CONTRATISTA,</w:t>
      </w:r>
      <w:r w:rsidRPr="001338C7">
        <w:rPr>
          <w:rFonts w:ascii="Verdana" w:hAnsi="Verdana" w:cs="MS Reference Sans Serif"/>
          <w:rPrChange w:id="1150" w:author="Paola" w:date="2020-02-21T08:08:00Z">
            <w:rPr>
              <w:rFonts w:ascii="Verdana" w:hAnsi="Verdana" w:cs="MS Reference Sans Serif"/>
            </w:rPr>
          </w:rPrChange>
        </w:rPr>
        <w:t xml:space="preserve"> declara de antemano hacerse responsable de su afiliación y la de sus trabajadores, en los sistemas de salud, pensión y riesgos laborales. Para tal fin </w:t>
      </w:r>
      <w:r w:rsidRPr="001338C7">
        <w:rPr>
          <w:rFonts w:ascii="Verdana" w:hAnsi="Verdana" w:cs="MS Reference Sans Serif"/>
          <w:b/>
          <w:rPrChange w:id="1151" w:author="Paola" w:date="2020-02-21T08:08:00Z">
            <w:rPr>
              <w:rFonts w:ascii="Verdana" w:hAnsi="Verdana" w:cs="MS Reference Sans Serif"/>
              <w:b/>
            </w:rPr>
          </w:rPrChange>
        </w:rPr>
        <w:t>EL CONTRATISTA</w:t>
      </w:r>
      <w:r w:rsidRPr="001338C7">
        <w:rPr>
          <w:rFonts w:ascii="Verdana" w:hAnsi="Verdana" w:cs="MS Reference Sans Serif"/>
          <w:rPrChange w:id="1152" w:author="Paola" w:date="2020-02-21T08:08:00Z">
            <w:rPr>
              <w:rFonts w:ascii="Verdana" w:hAnsi="Verdana" w:cs="MS Reference Sans Serif"/>
            </w:rPr>
          </w:rPrChange>
        </w:rPr>
        <w:t xml:space="preserve"> deberá presentar el(los) carnet(s) o formulario(s) de afiliación a la EPS, AFP y ARL respectivas, además deberá presentar las constancias mensuales de pago de aportes al sistema de seguridad social integral durante la vigencia del presente contrato </w:t>
      </w:r>
      <w:r w:rsidRPr="001338C7">
        <w:rPr>
          <w:rFonts w:ascii="Verdana" w:hAnsi="Verdana"/>
          <w:lang w:val="es-ES_tradnl" w:eastAsia="es-ES"/>
          <w:rPrChange w:id="1153" w:author="Paola" w:date="2020-02-21T08:08:00Z">
            <w:rPr>
              <w:rFonts w:ascii="Verdana" w:hAnsi="Verdana"/>
              <w:lang w:val="es-ES_tradnl" w:eastAsia="es-ES"/>
            </w:rPr>
          </w:rPrChange>
        </w:rPr>
        <w:t>de conformidad con el artículo 50 de la Ley 789 del 2002, modificado por el artículo 1 de la Ley 828 de 2003.</w:t>
      </w:r>
    </w:p>
    <w:p w14:paraId="122CFB98" w14:textId="77777777" w:rsidR="00287C9C" w:rsidRDefault="00287C9C" w:rsidP="00F400A9">
      <w:pPr>
        <w:pStyle w:val="Sinespaciado1"/>
        <w:spacing w:after="0" w:line="240" w:lineRule="auto"/>
        <w:jc w:val="both"/>
        <w:rPr>
          <w:ins w:id="1154" w:author="Paola" w:date="2020-02-21T08:13:00Z"/>
          <w:rFonts w:ascii="Verdana" w:hAnsi="Verdana" w:cs="Arial"/>
          <w:b/>
        </w:rPr>
      </w:pPr>
    </w:p>
    <w:p w14:paraId="1ADDC710" w14:textId="1022228D" w:rsidR="00F400A9" w:rsidRPr="00287C9C" w:rsidRDefault="002666C0" w:rsidP="00F400A9">
      <w:pPr>
        <w:pStyle w:val="Sinespaciado1"/>
        <w:spacing w:after="0" w:line="240" w:lineRule="auto"/>
        <w:jc w:val="both"/>
        <w:rPr>
          <w:rFonts w:ascii="Verdana" w:hAnsi="Verdana" w:cs="Arial"/>
          <w:b/>
        </w:rPr>
      </w:pPr>
      <w:r w:rsidRPr="00287C9C">
        <w:rPr>
          <w:rFonts w:ascii="Verdana" w:hAnsi="Verdana" w:cs="Arial"/>
          <w:b/>
        </w:rPr>
        <w:t xml:space="preserve">CLÁUSULA </w:t>
      </w:r>
      <w:del w:id="1155" w:author="Paola" w:date="2020-02-21T08:13:00Z">
        <w:r w:rsidRPr="00287C9C" w:rsidDel="00287C9C">
          <w:rPr>
            <w:rFonts w:ascii="Verdana" w:hAnsi="Verdana" w:cs="Arial"/>
            <w:b/>
          </w:rPr>
          <w:delText>SEPTIMA</w:delText>
        </w:r>
        <w:r w:rsidR="00F400A9" w:rsidRPr="00287C9C" w:rsidDel="00287C9C">
          <w:rPr>
            <w:rFonts w:ascii="Verdana" w:hAnsi="Verdana" w:cs="Arial"/>
            <w:b/>
          </w:rPr>
          <w:delText>.-</w:delText>
        </w:r>
      </w:del>
      <w:ins w:id="1156" w:author="Paola" w:date="2020-02-21T08:13:00Z">
        <w:r w:rsidR="00287C9C" w:rsidRPr="00287C9C">
          <w:rPr>
            <w:rFonts w:ascii="Verdana" w:hAnsi="Verdana" w:cs="Arial"/>
            <w:b/>
          </w:rPr>
          <w:t>S</w:t>
        </w:r>
      </w:ins>
      <w:ins w:id="1157" w:author="Paola" w:date="2020-02-21T08:14:00Z">
        <w:r w:rsidR="00287C9C">
          <w:rPr>
            <w:rFonts w:ascii="Verdana" w:hAnsi="Verdana" w:cs="Arial"/>
            <w:b/>
          </w:rPr>
          <w:t>É</w:t>
        </w:r>
      </w:ins>
      <w:ins w:id="1158" w:author="Paola" w:date="2020-02-21T08:13:00Z">
        <w:r w:rsidR="00287C9C" w:rsidRPr="00287C9C">
          <w:rPr>
            <w:rFonts w:ascii="Verdana" w:hAnsi="Verdana" w:cs="Arial"/>
            <w:b/>
          </w:rPr>
          <w:t>PTIMA. -</w:t>
        </w:r>
      </w:ins>
      <w:r w:rsidR="00F400A9" w:rsidRPr="00287C9C">
        <w:rPr>
          <w:rFonts w:ascii="Verdana" w:hAnsi="Verdana" w:cs="Arial"/>
          <w:b/>
        </w:rPr>
        <w:t xml:space="preserve"> OBLIGACIONES DEL CONTRATANTE: </w:t>
      </w:r>
    </w:p>
    <w:p w14:paraId="492A70CD" w14:textId="77777777" w:rsidR="00F400A9" w:rsidRPr="001338C7" w:rsidRDefault="00F400A9" w:rsidP="00F400A9">
      <w:pPr>
        <w:pStyle w:val="Sinespaciado1"/>
        <w:numPr>
          <w:ilvl w:val="0"/>
          <w:numId w:val="2"/>
        </w:numPr>
        <w:spacing w:after="0" w:line="240" w:lineRule="auto"/>
        <w:jc w:val="both"/>
        <w:rPr>
          <w:rFonts w:ascii="Verdana" w:hAnsi="Verdana" w:cs="Arial"/>
          <w:rPrChange w:id="1159" w:author="Paola" w:date="2020-02-21T08:08:00Z">
            <w:rPr>
              <w:rFonts w:ascii="Verdana" w:hAnsi="Verdana" w:cs="Arial"/>
            </w:rPr>
          </w:rPrChange>
        </w:rPr>
      </w:pPr>
      <w:r w:rsidRPr="001338C7">
        <w:rPr>
          <w:rFonts w:ascii="Verdana" w:hAnsi="Verdana" w:cs="Arial"/>
          <w:rPrChange w:id="1160" w:author="Paola" w:date="2020-02-21T08:08:00Z">
            <w:rPr>
              <w:rFonts w:ascii="Verdana" w:hAnsi="Verdana" w:cs="Arial"/>
            </w:rPr>
          </w:rPrChange>
        </w:rPr>
        <w:t xml:space="preserve">Pagar a </w:t>
      </w:r>
      <w:r w:rsidRPr="001338C7">
        <w:rPr>
          <w:rFonts w:ascii="Verdana" w:hAnsi="Verdana" w:cs="Arial"/>
          <w:b/>
          <w:rPrChange w:id="1161" w:author="Paola" w:date="2020-02-21T08:08:00Z">
            <w:rPr>
              <w:rFonts w:ascii="Verdana" w:hAnsi="Verdana" w:cs="Arial"/>
              <w:b/>
            </w:rPr>
          </w:rPrChange>
        </w:rPr>
        <w:t>EL CONTRATISTA</w:t>
      </w:r>
      <w:r w:rsidRPr="001338C7">
        <w:rPr>
          <w:rFonts w:ascii="Verdana" w:hAnsi="Verdana" w:cs="Arial"/>
          <w:b/>
          <w:bCs/>
          <w:rPrChange w:id="1162" w:author="Paola" w:date="2020-02-21T08:08:00Z">
            <w:rPr>
              <w:rFonts w:ascii="Verdana" w:hAnsi="Verdana" w:cs="Arial"/>
              <w:b/>
              <w:bCs/>
            </w:rPr>
          </w:rPrChange>
        </w:rPr>
        <w:t xml:space="preserve"> </w:t>
      </w:r>
      <w:r w:rsidRPr="001338C7">
        <w:rPr>
          <w:rFonts w:ascii="Verdana" w:hAnsi="Verdana" w:cs="Arial"/>
          <w:rPrChange w:id="1163" w:author="Paola" w:date="2020-02-21T08:08:00Z">
            <w:rPr>
              <w:rFonts w:ascii="Verdana" w:hAnsi="Verdana" w:cs="Arial"/>
            </w:rPr>
          </w:rPrChange>
        </w:rPr>
        <w:t>el valor del contrato, en la forma establecida en este documento.</w:t>
      </w:r>
    </w:p>
    <w:p w14:paraId="7C3646F4" w14:textId="77777777" w:rsidR="00F400A9" w:rsidRPr="001338C7" w:rsidRDefault="00F400A9" w:rsidP="00F400A9">
      <w:pPr>
        <w:pStyle w:val="Sinespaciado1"/>
        <w:numPr>
          <w:ilvl w:val="0"/>
          <w:numId w:val="2"/>
        </w:numPr>
        <w:spacing w:after="0" w:line="240" w:lineRule="auto"/>
        <w:jc w:val="both"/>
        <w:rPr>
          <w:rFonts w:ascii="Verdana" w:hAnsi="Verdana" w:cs="Arial"/>
          <w:rPrChange w:id="1164" w:author="Paola" w:date="2020-02-21T08:08:00Z">
            <w:rPr>
              <w:rFonts w:ascii="Verdana" w:hAnsi="Verdana" w:cs="Arial"/>
            </w:rPr>
          </w:rPrChange>
        </w:rPr>
      </w:pPr>
      <w:r w:rsidRPr="001338C7">
        <w:rPr>
          <w:rFonts w:ascii="Verdana" w:hAnsi="Verdana" w:cs="Arial"/>
          <w:rPrChange w:id="1165" w:author="Paola" w:date="2020-02-21T08:08:00Z">
            <w:rPr>
              <w:rFonts w:ascii="Verdana" w:hAnsi="Verdana" w:cs="Arial"/>
            </w:rPr>
          </w:rPrChange>
        </w:rPr>
        <w:t xml:space="preserve">Permitir el ingreso de </w:t>
      </w:r>
      <w:r w:rsidRPr="001338C7">
        <w:rPr>
          <w:rFonts w:ascii="Verdana" w:hAnsi="Verdana" w:cs="Arial"/>
          <w:b/>
          <w:rPrChange w:id="1166" w:author="Paola" w:date="2020-02-21T08:08:00Z">
            <w:rPr>
              <w:rFonts w:ascii="Verdana" w:hAnsi="Verdana" w:cs="Arial"/>
              <w:b/>
            </w:rPr>
          </w:rPrChange>
        </w:rPr>
        <w:t>EL CONTRATISTA</w:t>
      </w:r>
      <w:r w:rsidRPr="001338C7">
        <w:rPr>
          <w:rFonts w:ascii="Verdana" w:hAnsi="Verdana" w:cs="Arial"/>
          <w:b/>
          <w:bCs/>
          <w:rPrChange w:id="1167" w:author="Paola" w:date="2020-02-21T08:08:00Z">
            <w:rPr>
              <w:rFonts w:ascii="Verdana" w:hAnsi="Verdana" w:cs="Arial"/>
              <w:b/>
              <w:bCs/>
            </w:rPr>
          </w:rPrChange>
        </w:rPr>
        <w:t xml:space="preserve"> </w:t>
      </w:r>
      <w:r w:rsidRPr="001338C7">
        <w:rPr>
          <w:rFonts w:ascii="Verdana" w:hAnsi="Verdana" w:cs="Arial"/>
          <w:rPrChange w:id="1168" w:author="Paola" w:date="2020-02-21T08:08:00Z">
            <w:rPr>
              <w:rFonts w:ascii="Verdana" w:hAnsi="Verdana" w:cs="Arial"/>
            </w:rPr>
          </w:rPrChange>
        </w:rPr>
        <w:t xml:space="preserve">y de las personas por él contratadas al sitio donde se ejecutará la obra siempre que cumplan con las normas de seguridad determinadas por </w:t>
      </w:r>
      <w:r w:rsidRPr="001338C7">
        <w:rPr>
          <w:rFonts w:ascii="Verdana" w:hAnsi="Verdana" w:cs="Arial"/>
          <w:b/>
          <w:rPrChange w:id="1169" w:author="Paola" w:date="2020-02-21T08:08:00Z">
            <w:rPr>
              <w:rFonts w:ascii="Verdana" w:hAnsi="Verdana" w:cs="Arial"/>
              <w:b/>
            </w:rPr>
          </w:rPrChange>
        </w:rPr>
        <w:t>EL CONTRATANTE</w:t>
      </w:r>
      <w:r w:rsidRPr="001338C7">
        <w:rPr>
          <w:rFonts w:ascii="Verdana" w:hAnsi="Verdana" w:cs="Arial"/>
          <w:rPrChange w:id="1170" w:author="Paola" w:date="2020-02-21T08:08:00Z">
            <w:rPr>
              <w:rFonts w:ascii="Verdana" w:hAnsi="Verdana" w:cs="Arial"/>
            </w:rPr>
          </w:rPrChange>
        </w:rPr>
        <w:t>.</w:t>
      </w:r>
    </w:p>
    <w:p w14:paraId="494D00B7" w14:textId="77777777" w:rsidR="00F400A9" w:rsidRPr="001338C7" w:rsidRDefault="00F400A9" w:rsidP="00F400A9">
      <w:pPr>
        <w:pStyle w:val="Sinespaciado1"/>
        <w:numPr>
          <w:ilvl w:val="0"/>
          <w:numId w:val="2"/>
        </w:numPr>
        <w:spacing w:after="0" w:line="240" w:lineRule="auto"/>
        <w:jc w:val="both"/>
        <w:rPr>
          <w:rFonts w:ascii="Verdana" w:hAnsi="Verdana" w:cs="Arial"/>
          <w:rPrChange w:id="1171" w:author="Paola" w:date="2020-02-21T08:08:00Z">
            <w:rPr>
              <w:rFonts w:ascii="Verdana" w:hAnsi="Verdana" w:cs="Arial"/>
            </w:rPr>
          </w:rPrChange>
        </w:rPr>
      </w:pPr>
      <w:r w:rsidRPr="001338C7">
        <w:rPr>
          <w:rFonts w:ascii="Verdana" w:hAnsi="Verdana" w:cs="Arial"/>
          <w:rPrChange w:id="1172" w:author="Paola" w:date="2020-02-21T08:08:00Z">
            <w:rPr>
              <w:rFonts w:ascii="Verdana" w:hAnsi="Verdana" w:cs="Arial"/>
            </w:rPr>
          </w:rPrChange>
        </w:rPr>
        <w:t>Ejecutar en general las obligaciones que surjan de la naturaleza de este contrato y de la ley.</w:t>
      </w:r>
    </w:p>
    <w:p w14:paraId="3671AA7A" w14:textId="77777777" w:rsidR="00287C9C" w:rsidRDefault="00287C9C" w:rsidP="00F400A9">
      <w:pPr>
        <w:pStyle w:val="Sinespaciado1"/>
        <w:spacing w:after="0" w:line="240" w:lineRule="auto"/>
        <w:jc w:val="both"/>
        <w:rPr>
          <w:ins w:id="1173" w:author="Paola" w:date="2020-02-21T08:14:00Z"/>
          <w:rFonts w:ascii="Verdana" w:hAnsi="Verdana" w:cs="Arial"/>
          <w:b/>
        </w:rPr>
      </w:pPr>
    </w:p>
    <w:p w14:paraId="6A42CAE3" w14:textId="08942590" w:rsidR="00F400A9" w:rsidRPr="001338C7" w:rsidRDefault="002666C0" w:rsidP="00F400A9">
      <w:pPr>
        <w:pStyle w:val="Sinespaciado1"/>
        <w:spacing w:after="0" w:line="240" w:lineRule="auto"/>
        <w:jc w:val="both"/>
        <w:rPr>
          <w:rFonts w:ascii="Verdana" w:hAnsi="Verdana" w:cs="Arial"/>
          <w:rPrChange w:id="1174" w:author="Paola" w:date="2020-02-21T08:08:00Z">
            <w:rPr>
              <w:rFonts w:ascii="Verdana" w:hAnsi="Verdana" w:cs="Arial"/>
            </w:rPr>
          </w:rPrChange>
        </w:rPr>
      </w:pPr>
      <w:r w:rsidRPr="00287C9C">
        <w:rPr>
          <w:rFonts w:ascii="Verdana" w:hAnsi="Verdana" w:cs="Arial"/>
          <w:b/>
        </w:rPr>
        <w:t>CLÁUSULA OCTAVA</w:t>
      </w:r>
      <w:r w:rsidR="00F400A9" w:rsidRPr="001338C7">
        <w:rPr>
          <w:rFonts w:ascii="Verdana" w:hAnsi="Verdana" w:cs="Arial"/>
          <w:b/>
          <w:rPrChange w:id="1175" w:author="Paola" w:date="2020-02-21T08:08:00Z">
            <w:rPr>
              <w:rFonts w:ascii="Verdana" w:hAnsi="Verdana" w:cs="Arial"/>
              <w:b/>
            </w:rPr>
          </w:rPrChange>
        </w:rPr>
        <w:t>.- TÉRMINO DE EJECUCIÓN Y SANCIONES:</w:t>
      </w:r>
      <w:r w:rsidR="00F400A9" w:rsidRPr="001338C7">
        <w:rPr>
          <w:rFonts w:ascii="Verdana" w:hAnsi="Verdana" w:cs="Arial"/>
          <w:rPrChange w:id="1176" w:author="Paola" w:date="2020-02-21T08:08:00Z">
            <w:rPr>
              <w:rFonts w:ascii="Verdana" w:hAnsi="Verdana" w:cs="Arial"/>
            </w:rPr>
          </w:rPrChange>
        </w:rPr>
        <w:t xml:space="preserve"> </w:t>
      </w:r>
      <w:r w:rsidR="00F400A9" w:rsidRPr="001338C7">
        <w:rPr>
          <w:rFonts w:ascii="Verdana" w:hAnsi="Verdana" w:cs="Arial"/>
          <w:bCs/>
          <w:lang w:val="es-MX"/>
          <w:rPrChange w:id="1177" w:author="Paola" w:date="2020-02-21T08:08:00Z">
            <w:rPr>
              <w:rFonts w:ascii="Verdana" w:hAnsi="Verdana" w:cs="Arial"/>
              <w:bCs/>
              <w:lang w:val="es-MX"/>
            </w:rPr>
          </w:rPrChange>
        </w:rPr>
        <w:t xml:space="preserve">De acuerdo con el programa general elaborado por </w:t>
      </w:r>
      <w:r w:rsidR="00F400A9" w:rsidRPr="001338C7">
        <w:rPr>
          <w:rFonts w:ascii="Verdana" w:hAnsi="Verdana" w:cs="Arial"/>
          <w:b/>
          <w:bCs/>
          <w:lang w:val="es-MX"/>
          <w:rPrChange w:id="1178" w:author="Paola" w:date="2020-02-21T08:08:00Z">
            <w:rPr>
              <w:rFonts w:ascii="Verdana" w:hAnsi="Verdana" w:cs="Arial"/>
              <w:b/>
              <w:bCs/>
              <w:lang w:val="es-MX"/>
            </w:rPr>
          </w:rPrChange>
        </w:rPr>
        <w:t>EL CONTRATISTA</w:t>
      </w:r>
      <w:r w:rsidR="00F400A9" w:rsidRPr="001338C7">
        <w:rPr>
          <w:rFonts w:ascii="Verdana" w:hAnsi="Verdana" w:cs="Arial"/>
          <w:bCs/>
          <w:lang w:val="es-MX"/>
          <w:rPrChange w:id="1179" w:author="Paola" w:date="2020-02-21T08:08:00Z">
            <w:rPr>
              <w:rFonts w:ascii="Verdana" w:hAnsi="Verdana" w:cs="Arial"/>
              <w:bCs/>
              <w:lang w:val="es-MX"/>
            </w:rPr>
          </w:rPrChange>
        </w:rPr>
        <w:t xml:space="preserve">, este se compromete a entregar la totalidad de los trabajos objeto del contrato a más tardar </w:t>
      </w:r>
      <w:r w:rsidRPr="001338C7">
        <w:rPr>
          <w:rFonts w:ascii="Verdana" w:hAnsi="Verdana" w:cs="Arial"/>
          <w:bCs/>
          <w:lang w:val="es-MX"/>
          <w:rPrChange w:id="1180" w:author="Paola" w:date="2020-02-21T08:08:00Z">
            <w:rPr>
              <w:rFonts w:ascii="Verdana" w:hAnsi="Verdana" w:cs="Arial"/>
              <w:bCs/>
              <w:lang w:val="es-MX"/>
            </w:rPr>
          </w:rPrChange>
        </w:rPr>
        <w:t>29</w:t>
      </w:r>
      <w:r w:rsidR="00F400A9" w:rsidRPr="001338C7">
        <w:rPr>
          <w:rFonts w:ascii="Verdana" w:hAnsi="Verdana" w:cs="Arial"/>
          <w:bCs/>
          <w:lang w:val="es-MX"/>
          <w:rPrChange w:id="1181" w:author="Paola" w:date="2020-02-21T08:08:00Z">
            <w:rPr>
              <w:rFonts w:ascii="Verdana" w:hAnsi="Verdana" w:cs="Arial"/>
              <w:bCs/>
              <w:lang w:val="es-MX"/>
            </w:rPr>
          </w:rPrChange>
        </w:rPr>
        <w:t xml:space="preserve"> días hábiles </w:t>
      </w:r>
      <w:r w:rsidR="00F400A9" w:rsidRPr="001338C7">
        <w:rPr>
          <w:rFonts w:ascii="Verdana" w:hAnsi="Verdana" w:cs="Arial"/>
          <w:bCs/>
          <w:color w:val="FF0000"/>
          <w:lang w:val="es-MX"/>
          <w:rPrChange w:id="1182" w:author="Paola" w:date="2020-02-21T08:08:00Z">
            <w:rPr>
              <w:rFonts w:ascii="Verdana" w:hAnsi="Verdana" w:cs="Arial"/>
              <w:bCs/>
              <w:color w:val="FF0000"/>
              <w:lang w:val="es-MX"/>
            </w:rPr>
          </w:rPrChange>
        </w:rPr>
        <w:t xml:space="preserve">  </w:t>
      </w:r>
      <w:r w:rsidR="00F400A9" w:rsidRPr="001338C7">
        <w:rPr>
          <w:rFonts w:ascii="Verdana" w:hAnsi="Verdana" w:cs="Arial"/>
          <w:bCs/>
          <w:lang w:val="es-MX"/>
          <w:rPrChange w:id="1183" w:author="Paola" w:date="2020-02-21T08:08:00Z">
            <w:rPr>
              <w:rFonts w:ascii="Verdana" w:hAnsi="Verdana" w:cs="Arial"/>
              <w:bCs/>
              <w:lang w:val="es-MX"/>
            </w:rPr>
          </w:rPrChange>
        </w:rPr>
        <w:t xml:space="preserve">a partir de la iniciación de la obra, pudiéndose prorrogar dicho término </w:t>
      </w:r>
      <w:r w:rsidR="00F400A9" w:rsidRPr="001338C7">
        <w:rPr>
          <w:rFonts w:ascii="Verdana" w:hAnsi="Verdana" w:cs="Arial"/>
          <w:rPrChange w:id="1184" w:author="Paola" w:date="2020-02-21T08:08:00Z">
            <w:rPr>
              <w:rFonts w:ascii="Verdana" w:hAnsi="Verdana" w:cs="Arial"/>
            </w:rPr>
          </w:rPrChange>
        </w:rPr>
        <w:t xml:space="preserve">por acuerdo entre las partes con antelación a la fecha de su expiración, o si surgieren graves e imprevisibles alteraciones de la normalidad económica que rompan el equilibrio del mismo mediante la celebración de uno adicional, que en todo caso, deberá constar en documento privado. </w:t>
      </w:r>
    </w:p>
    <w:p w14:paraId="547B68CD" w14:textId="77777777" w:rsidR="002666C0" w:rsidRPr="001338C7" w:rsidRDefault="002666C0" w:rsidP="00F400A9">
      <w:pPr>
        <w:pStyle w:val="Sinespaciado1"/>
        <w:spacing w:after="0" w:line="240" w:lineRule="auto"/>
        <w:jc w:val="both"/>
        <w:rPr>
          <w:rFonts w:ascii="Verdana" w:hAnsi="Verdana" w:cs="Arial"/>
          <w:rPrChange w:id="1185" w:author="Paola" w:date="2020-02-21T08:08:00Z">
            <w:rPr>
              <w:rFonts w:ascii="Verdana" w:hAnsi="Verdana" w:cs="Arial"/>
            </w:rPr>
          </w:rPrChange>
        </w:rPr>
      </w:pPr>
    </w:p>
    <w:p w14:paraId="6EA62F33" w14:textId="703CC0A0" w:rsidR="00F400A9" w:rsidRPr="001338C7" w:rsidRDefault="00F400A9" w:rsidP="00F400A9">
      <w:pPr>
        <w:spacing w:after="0" w:line="240" w:lineRule="auto"/>
        <w:jc w:val="both"/>
        <w:rPr>
          <w:rFonts w:ascii="Verdana" w:hAnsi="Verdana" w:cs="Arial"/>
          <w:rPrChange w:id="1186" w:author="Paola" w:date="2020-02-21T08:08:00Z">
            <w:rPr>
              <w:rFonts w:ascii="Verdana" w:hAnsi="Verdana" w:cs="Arial"/>
            </w:rPr>
          </w:rPrChange>
        </w:rPr>
      </w:pPr>
      <w:r w:rsidRPr="001338C7">
        <w:rPr>
          <w:rFonts w:ascii="Verdana" w:hAnsi="Verdana" w:cs="Arial"/>
          <w:b/>
          <w:rPrChange w:id="1187" w:author="Paola" w:date="2020-02-21T08:08:00Z">
            <w:rPr>
              <w:rFonts w:ascii="Verdana" w:hAnsi="Verdana" w:cs="Arial"/>
              <w:b/>
            </w:rPr>
          </w:rPrChange>
        </w:rPr>
        <w:t>CLÁU</w:t>
      </w:r>
      <w:r w:rsidR="002666C0" w:rsidRPr="001338C7">
        <w:rPr>
          <w:rFonts w:ascii="Verdana" w:hAnsi="Verdana" w:cs="Arial"/>
          <w:b/>
          <w:rPrChange w:id="1188" w:author="Paola" w:date="2020-02-21T08:08:00Z">
            <w:rPr>
              <w:rFonts w:ascii="Verdana" w:hAnsi="Verdana" w:cs="Arial"/>
              <w:b/>
            </w:rPr>
          </w:rPrChange>
        </w:rPr>
        <w:t>SULA NOVENA</w:t>
      </w:r>
      <w:r w:rsidRPr="001338C7">
        <w:rPr>
          <w:rFonts w:ascii="Verdana" w:hAnsi="Verdana" w:cs="Arial"/>
          <w:b/>
          <w:rPrChange w:id="1189" w:author="Paola" w:date="2020-02-21T08:08:00Z">
            <w:rPr>
              <w:rFonts w:ascii="Verdana" w:hAnsi="Verdana" w:cs="Arial"/>
              <w:b/>
            </w:rPr>
          </w:rPrChange>
        </w:rPr>
        <w:t>. – SUSPENCIÓN TEMPORAL:</w:t>
      </w:r>
      <w:r w:rsidRPr="001338C7">
        <w:rPr>
          <w:rFonts w:ascii="Verdana" w:hAnsi="Verdana" w:cs="Arial"/>
          <w:rPrChange w:id="1190" w:author="Paola" w:date="2020-02-21T08:08:00Z">
            <w:rPr>
              <w:rFonts w:ascii="Verdana" w:hAnsi="Verdana" w:cs="Arial"/>
            </w:rPr>
          </w:rPrChange>
        </w:rPr>
        <w:t xml:space="preserve"> Por las circunstancias de fuerza mayor o caso fortuito se podrá de común acuerdo, entre las partes, suspender temporalmente la ejecución del Contrato mediante la suscripción de un acta donde incluye tal evento, sin que para efectos del plazo extintivo se compute el tiempo de la suspensión. En el acta de suspensión deberán quedar establecidas las fechas de suspensión y reiniciación, esto último en el caso de ser ello posible.</w:t>
      </w:r>
      <w:r w:rsidR="000027C4" w:rsidRPr="001338C7">
        <w:rPr>
          <w:rFonts w:ascii="Verdana" w:hAnsi="Verdana" w:cs="Arial"/>
          <w:rPrChange w:id="1191" w:author="Paola" w:date="2020-02-21T08:08:00Z">
            <w:rPr>
              <w:rFonts w:ascii="Verdana" w:hAnsi="Verdana" w:cs="Arial"/>
            </w:rPr>
          </w:rPrChange>
        </w:rPr>
        <w:t xml:space="preserve"> </w:t>
      </w:r>
      <w:r w:rsidRPr="001338C7">
        <w:rPr>
          <w:rFonts w:ascii="Verdana" w:hAnsi="Verdana" w:cs="Arial"/>
          <w:b/>
          <w:rPrChange w:id="1192" w:author="Paola" w:date="2020-02-21T08:08:00Z">
            <w:rPr>
              <w:rFonts w:ascii="Verdana" w:hAnsi="Verdana" w:cs="Arial"/>
              <w:b/>
            </w:rPr>
          </w:rPrChange>
        </w:rPr>
        <w:t xml:space="preserve">PÁRAGRAFO </w:t>
      </w:r>
      <w:r w:rsidR="00081EB0" w:rsidRPr="001338C7">
        <w:rPr>
          <w:rFonts w:ascii="Verdana" w:hAnsi="Verdana" w:cs="Arial"/>
          <w:b/>
          <w:rPrChange w:id="1193" w:author="Paola" w:date="2020-02-21T08:08:00Z">
            <w:rPr>
              <w:rFonts w:ascii="Verdana" w:hAnsi="Verdana" w:cs="Arial"/>
              <w:b/>
            </w:rPr>
          </w:rPrChange>
        </w:rPr>
        <w:t>PRIMERO. -</w:t>
      </w:r>
      <w:r w:rsidRPr="001338C7">
        <w:rPr>
          <w:rFonts w:ascii="Verdana" w:hAnsi="Verdana" w:cs="Arial"/>
          <w:b/>
          <w:rPrChange w:id="1194" w:author="Paola" w:date="2020-02-21T08:08:00Z">
            <w:rPr>
              <w:rFonts w:ascii="Verdana" w:hAnsi="Verdana" w:cs="Arial"/>
              <w:b/>
            </w:rPr>
          </w:rPrChange>
        </w:rPr>
        <w:t xml:space="preserve"> </w:t>
      </w:r>
      <w:r w:rsidRPr="001338C7">
        <w:rPr>
          <w:rFonts w:ascii="Verdana" w:hAnsi="Verdana" w:cs="Arial"/>
          <w:spacing w:val="-3"/>
          <w:rPrChange w:id="1195" w:author="Paola" w:date="2020-02-21T08:08:00Z">
            <w:rPr>
              <w:rFonts w:ascii="Verdana" w:hAnsi="Verdana" w:cs="Arial"/>
              <w:spacing w:val="-3"/>
            </w:rPr>
          </w:rPrChange>
        </w:rPr>
        <w:t>Se entienden por fuerza mayor o caso fortuito las situaciones contempladas y definidas por el artículo 64 del Código Civil Colombiano o leyes vigentes.</w:t>
      </w:r>
      <w:r w:rsidRPr="001338C7">
        <w:rPr>
          <w:rFonts w:ascii="Verdana" w:hAnsi="Verdana" w:cs="Arial"/>
          <w:b/>
          <w:spacing w:val="-3"/>
          <w:rPrChange w:id="1196" w:author="Paola" w:date="2020-02-21T08:08:00Z">
            <w:rPr>
              <w:rFonts w:ascii="Verdana" w:hAnsi="Verdana" w:cs="Arial"/>
              <w:b/>
              <w:spacing w:val="-3"/>
            </w:rPr>
          </w:rPrChange>
        </w:rPr>
        <w:t xml:space="preserve">  </w:t>
      </w:r>
    </w:p>
    <w:p w14:paraId="229FD17F" w14:textId="77777777" w:rsidR="002666C0" w:rsidRPr="001338C7" w:rsidRDefault="002666C0" w:rsidP="00F400A9">
      <w:pPr>
        <w:spacing w:after="0" w:line="240" w:lineRule="auto"/>
        <w:jc w:val="both"/>
        <w:rPr>
          <w:rFonts w:ascii="Verdana" w:hAnsi="Verdana" w:cs="Arial"/>
          <w:b/>
          <w:spacing w:val="-3"/>
          <w:rPrChange w:id="1197" w:author="Paola" w:date="2020-02-21T08:08:00Z">
            <w:rPr>
              <w:rFonts w:ascii="Verdana" w:hAnsi="Verdana" w:cs="Arial"/>
              <w:b/>
              <w:spacing w:val="-3"/>
            </w:rPr>
          </w:rPrChange>
        </w:rPr>
      </w:pPr>
    </w:p>
    <w:p w14:paraId="638F3327" w14:textId="41A5E7C2" w:rsidR="00F400A9" w:rsidRPr="001338C7" w:rsidRDefault="002666C0" w:rsidP="00F400A9">
      <w:pPr>
        <w:spacing w:before="15" w:after="15" w:line="240" w:lineRule="auto"/>
        <w:jc w:val="both"/>
        <w:rPr>
          <w:rFonts w:ascii="Verdana" w:hAnsi="Verdana"/>
          <w:lang w:val="es-ES_tradnl" w:eastAsia="es-ES"/>
          <w:rPrChange w:id="1198" w:author="Paola" w:date="2020-02-21T08:08:00Z">
            <w:rPr>
              <w:rFonts w:ascii="Verdana" w:hAnsi="Verdana"/>
              <w:lang w:val="es-ES_tradnl" w:eastAsia="es-ES"/>
            </w:rPr>
          </w:rPrChange>
        </w:rPr>
      </w:pPr>
      <w:r w:rsidRPr="001338C7">
        <w:rPr>
          <w:rFonts w:ascii="Verdana" w:hAnsi="Verdana"/>
          <w:b/>
          <w:rPrChange w:id="1199" w:author="Paola" w:date="2020-02-21T08:08:00Z">
            <w:rPr>
              <w:rFonts w:ascii="Verdana" w:hAnsi="Verdana"/>
              <w:b/>
            </w:rPr>
          </w:rPrChange>
        </w:rPr>
        <w:lastRenderedPageBreak/>
        <w:t>CLÁUSULA D</w:t>
      </w:r>
      <w:ins w:id="1200" w:author="Paola" w:date="2020-02-21T08:14:00Z">
        <w:r w:rsidR="00287C9C">
          <w:rPr>
            <w:rFonts w:ascii="Verdana" w:hAnsi="Verdana"/>
            <w:b/>
          </w:rPr>
          <w:t>É</w:t>
        </w:r>
      </w:ins>
      <w:del w:id="1201" w:author="Paola" w:date="2020-02-21T08:14:00Z">
        <w:r w:rsidRPr="00287C9C" w:rsidDel="00287C9C">
          <w:rPr>
            <w:rFonts w:ascii="Verdana" w:hAnsi="Verdana"/>
            <w:b/>
          </w:rPr>
          <w:delText>E</w:delText>
        </w:r>
      </w:del>
      <w:proofErr w:type="gramStart"/>
      <w:r w:rsidRPr="001338C7">
        <w:rPr>
          <w:rFonts w:ascii="Verdana" w:hAnsi="Verdana"/>
          <w:b/>
          <w:rPrChange w:id="1202" w:author="Paola" w:date="2020-02-21T08:08:00Z">
            <w:rPr>
              <w:rFonts w:ascii="Verdana" w:hAnsi="Verdana"/>
              <w:b/>
            </w:rPr>
          </w:rPrChange>
        </w:rPr>
        <w:t>CIMA</w:t>
      </w:r>
      <w:r w:rsidR="00F400A9" w:rsidRPr="001338C7">
        <w:rPr>
          <w:rFonts w:ascii="Verdana" w:hAnsi="Verdana"/>
          <w:b/>
          <w:rPrChange w:id="1203" w:author="Paola" w:date="2020-02-21T08:08:00Z">
            <w:rPr>
              <w:rFonts w:ascii="Verdana" w:hAnsi="Verdana"/>
              <w:b/>
            </w:rPr>
          </w:rPrChange>
        </w:rPr>
        <w:t>.-</w:t>
      </w:r>
      <w:proofErr w:type="gramEnd"/>
      <w:r w:rsidR="00F400A9" w:rsidRPr="001338C7">
        <w:rPr>
          <w:rFonts w:ascii="Verdana" w:hAnsi="Verdana"/>
          <w:b/>
          <w:rPrChange w:id="1204" w:author="Paola" w:date="2020-02-21T08:08:00Z">
            <w:rPr>
              <w:rFonts w:ascii="Verdana" w:hAnsi="Verdana"/>
              <w:b/>
            </w:rPr>
          </w:rPrChange>
        </w:rPr>
        <w:t xml:space="preserve"> VIGILANCIA Y SUPERVISIÓN</w:t>
      </w:r>
      <w:r w:rsidR="00F400A9" w:rsidRPr="001338C7">
        <w:rPr>
          <w:rFonts w:ascii="Verdana" w:hAnsi="Verdana" w:cs="Arial"/>
          <w:b/>
          <w:rPrChange w:id="1205" w:author="Paola" w:date="2020-02-21T08:08:00Z">
            <w:rPr>
              <w:rFonts w:ascii="Verdana" w:hAnsi="Verdana" w:cs="Arial"/>
              <w:b/>
            </w:rPr>
          </w:rPrChange>
        </w:rPr>
        <w:t>. EL CONTRATANTE</w:t>
      </w:r>
      <w:r w:rsidR="00F400A9" w:rsidRPr="001338C7">
        <w:rPr>
          <w:rFonts w:ascii="Verdana" w:hAnsi="Verdana" w:cs="Arial"/>
          <w:rPrChange w:id="1206" w:author="Paola" w:date="2020-02-21T08:08:00Z">
            <w:rPr>
              <w:rFonts w:ascii="Verdana" w:hAnsi="Verdana" w:cs="Arial"/>
            </w:rPr>
          </w:rPrChange>
        </w:rPr>
        <w:t xml:space="preserve"> o su representante podrá supervisar la ejecución de la prestación del servicio por parte de</w:t>
      </w:r>
      <w:r w:rsidR="00F400A9" w:rsidRPr="001338C7">
        <w:rPr>
          <w:rFonts w:ascii="Verdana" w:hAnsi="Verdana" w:cs="Arial"/>
          <w:b/>
          <w:rPrChange w:id="1207" w:author="Paola" w:date="2020-02-21T08:08:00Z">
            <w:rPr>
              <w:rFonts w:ascii="Verdana" w:hAnsi="Verdana" w:cs="Arial"/>
              <w:b/>
            </w:rPr>
          </w:rPrChange>
        </w:rPr>
        <w:t xml:space="preserve"> EL CONTRATISTA</w:t>
      </w:r>
      <w:r w:rsidR="00F400A9" w:rsidRPr="001338C7">
        <w:rPr>
          <w:rFonts w:ascii="Verdana" w:hAnsi="Verdana" w:cs="Arial"/>
          <w:rPrChange w:id="1208" w:author="Paola" w:date="2020-02-21T08:08:00Z">
            <w:rPr>
              <w:rFonts w:ascii="Verdana" w:hAnsi="Verdana" w:cs="Arial"/>
            </w:rPr>
          </w:rPrChange>
        </w:rPr>
        <w:t>, y podrá formular las observaciones del caso con el fin de ser analizadas conjuntamente.</w:t>
      </w:r>
      <w:r w:rsidR="00F400A9" w:rsidRPr="001338C7">
        <w:rPr>
          <w:rFonts w:ascii="Verdana" w:hAnsi="Verdana" w:cs="Arial"/>
          <w:b/>
          <w:rPrChange w:id="1209" w:author="Paola" w:date="2020-02-21T08:08:00Z">
            <w:rPr>
              <w:rFonts w:ascii="Verdana" w:hAnsi="Verdana" w:cs="Arial"/>
              <w:b/>
            </w:rPr>
          </w:rPrChange>
        </w:rPr>
        <w:t xml:space="preserve"> EL CONTRATISTA</w:t>
      </w:r>
      <w:r w:rsidR="00F400A9" w:rsidRPr="001338C7">
        <w:rPr>
          <w:rFonts w:ascii="Verdana" w:hAnsi="Verdana" w:cs="Arial"/>
          <w:rPrChange w:id="1210" w:author="Paola" w:date="2020-02-21T08:08:00Z">
            <w:rPr>
              <w:rFonts w:ascii="Verdana" w:hAnsi="Verdana" w:cs="Arial"/>
            </w:rPr>
          </w:rPrChange>
        </w:rPr>
        <w:t xml:space="preserve"> sin necesidad de autorización o ratificación posterior, acepta la mencionada supervisión, y se compromete a realizar las modificaciones o correcciones propuestas por parte de </w:t>
      </w:r>
      <w:r w:rsidR="00F400A9" w:rsidRPr="001338C7">
        <w:rPr>
          <w:rFonts w:ascii="Verdana" w:hAnsi="Verdana" w:cs="Arial"/>
          <w:b/>
          <w:rPrChange w:id="1211" w:author="Paola" w:date="2020-02-21T08:08:00Z">
            <w:rPr>
              <w:rFonts w:ascii="Verdana" w:hAnsi="Verdana" w:cs="Arial"/>
              <w:b/>
            </w:rPr>
          </w:rPrChange>
        </w:rPr>
        <w:t>EL</w:t>
      </w:r>
      <w:r w:rsidR="00F400A9" w:rsidRPr="001338C7">
        <w:rPr>
          <w:rFonts w:ascii="Verdana" w:hAnsi="Verdana" w:cs="Arial"/>
          <w:rPrChange w:id="1212" w:author="Paola" w:date="2020-02-21T08:08:00Z">
            <w:rPr>
              <w:rFonts w:ascii="Verdana" w:hAnsi="Verdana" w:cs="Arial"/>
            </w:rPr>
          </w:rPrChange>
        </w:rPr>
        <w:t xml:space="preserve"> </w:t>
      </w:r>
      <w:r w:rsidR="00F400A9" w:rsidRPr="001338C7">
        <w:rPr>
          <w:rFonts w:ascii="Verdana" w:hAnsi="Verdana" w:cs="Arial"/>
          <w:b/>
          <w:rPrChange w:id="1213" w:author="Paola" w:date="2020-02-21T08:08:00Z">
            <w:rPr>
              <w:rFonts w:ascii="Verdana" w:hAnsi="Verdana" w:cs="Arial"/>
              <w:b/>
            </w:rPr>
          </w:rPrChange>
        </w:rPr>
        <w:t>CONTRATANTE</w:t>
      </w:r>
      <w:r w:rsidR="00F400A9" w:rsidRPr="001338C7">
        <w:rPr>
          <w:rFonts w:ascii="Verdana" w:hAnsi="Verdana"/>
          <w:lang w:val="es-ES_tradnl" w:eastAsia="es-ES"/>
          <w:rPrChange w:id="1214" w:author="Paola" w:date="2020-02-21T08:08:00Z">
            <w:rPr>
              <w:rFonts w:ascii="Verdana" w:hAnsi="Verdana"/>
              <w:lang w:val="es-ES_tradnl" w:eastAsia="es-ES"/>
            </w:rPr>
          </w:rPrChange>
        </w:rPr>
        <w:t xml:space="preserve">. </w:t>
      </w:r>
    </w:p>
    <w:p w14:paraId="07AA47D9" w14:textId="77777777" w:rsidR="00F400A9" w:rsidRPr="001338C7" w:rsidRDefault="00F400A9" w:rsidP="00F400A9">
      <w:pPr>
        <w:spacing w:before="15" w:after="15" w:line="240" w:lineRule="auto"/>
        <w:jc w:val="both"/>
        <w:rPr>
          <w:rFonts w:ascii="Verdana" w:hAnsi="Verdana"/>
          <w:lang w:val="es-ES_tradnl" w:eastAsia="es-ES"/>
          <w:rPrChange w:id="1215" w:author="Paola" w:date="2020-02-21T08:08:00Z">
            <w:rPr>
              <w:rFonts w:ascii="Verdana" w:hAnsi="Verdana"/>
              <w:lang w:val="es-ES_tradnl" w:eastAsia="es-ES"/>
            </w:rPr>
          </w:rPrChange>
        </w:rPr>
      </w:pPr>
    </w:p>
    <w:p w14:paraId="2A92F9CB" w14:textId="260715C3" w:rsidR="00F400A9" w:rsidRPr="001338C7" w:rsidRDefault="002666C0" w:rsidP="00F400A9">
      <w:pPr>
        <w:spacing w:before="15" w:after="15" w:line="240" w:lineRule="auto"/>
        <w:jc w:val="both"/>
        <w:rPr>
          <w:rFonts w:ascii="Verdana" w:hAnsi="Verdana" w:cs="MS Reference Sans Serif"/>
          <w:rPrChange w:id="1216" w:author="Paola" w:date="2020-02-21T08:08:00Z">
            <w:rPr>
              <w:rFonts w:ascii="Verdana" w:hAnsi="Verdana" w:cs="MS Reference Sans Serif"/>
            </w:rPr>
          </w:rPrChange>
        </w:rPr>
      </w:pPr>
      <w:r w:rsidRPr="001338C7">
        <w:rPr>
          <w:rFonts w:ascii="Verdana" w:hAnsi="Verdana" w:cs="MS Reference Sans Serif"/>
          <w:b/>
          <w:color w:val="000000"/>
          <w:rPrChange w:id="1217" w:author="Paola" w:date="2020-02-21T08:08:00Z">
            <w:rPr>
              <w:rFonts w:ascii="Verdana" w:hAnsi="Verdana" w:cs="MS Reference Sans Serif"/>
              <w:b/>
              <w:color w:val="000000"/>
            </w:rPr>
          </w:rPrChange>
        </w:rPr>
        <w:t xml:space="preserve">CLÁUSULA </w:t>
      </w:r>
      <w:ins w:id="1218" w:author="Paola" w:date="2020-02-21T08:00:00Z">
        <w:r w:rsidR="00EB7919" w:rsidRPr="001338C7">
          <w:rPr>
            <w:rFonts w:ascii="Verdana" w:hAnsi="Verdana" w:cs="MS Reference Sans Serif"/>
            <w:b/>
            <w:color w:val="000000"/>
            <w:rPrChange w:id="1219" w:author="Paola" w:date="2020-02-21T08:08:00Z">
              <w:rPr>
                <w:rFonts w:ascii="Verdana" w:hAnsi="Verdana" w:cs="MS Reference Sans Serif"/>
                <w:b/>
                <w:color w:val="000000"/>
              </w:rPr>
            </w:rPrChange>
          </w:rPr>
          <w:t>DÉCIMA PRIMERA</w:t>
        </w:r>
      </w:ins>
      <w:del w:id="1220" w:author="Paola" w:date="2020-02-21T08:01:00Z">
        <w:r w:rsidRPr="001338C7" w:rsidDel="00EB7919">
          <w:rPr>
            <w:rFonts w:ascii="Verdana" w:hAnsi="Verdana" w:cs="MS Reference Sans Serif"/>
            <w:b/>
            <w:color w:val="000000"/>
            <w:rPrChange w:id="1221" w:author="Paola" w:date="2020-02-21T08:08:00Z">
              <w:rPr>
                <w:rFonts w:ascii="Verdana" w:hAnsi="Verdana" w:cs="MS Reference Sans Serif"/>
                <w:b/>
                <w:color w:val="000000"/>
              </w:rPr>
            </w:rPrChange>
          </w:rPr>
          <w:delText>ONCE</w:delText>
        </w:r>
      </w:del>
      <w:r w:rsidR="00F400A9" w:rsidRPr="001338C7">
        <w:rPr>
          <w:rFonts w:ascii="Verdana" w:hAnsi="Verdana" w:cs="MS Reference Sans Serif"/>
          <w:b/>
          <w:color w:val="000000"/>
          <w:rPrChange w:id="1222" w:author="Paola" w:date="2020-02-21T08:08:00Z">
            <w:rPr>
              <w:rFonts w:ascii="Verdana" w:hAnsi="Verdana" w:cs="MS Reference Sans Serif"/>
              <w:b/>
              <w:color w:val="000000"/>
            </w:rPr>
          </w:rPrChange>
        </w:rPr>
        <w:t>.- AUTONOMIA. EL CONTRATISTA</w:t>
      </w:r>
      <w:r w:rsidR="00F400A9" w:rsidRPr="001338C7">
        <w:rPr>
          <w:rFonts w:ascii="Verdana" w:hAnsi="Verdana" w:cs="MS Reference Sans Serif"/>
          <w:rPrChange w:id="1223" w:author="Paola" w:date="2020-02-21T08:08:00Z">
            <w:rPr>
              <w:rFonts w:ascii="Verdana" w:hAnsi="Verdana" w:cs="MS Reference Sans Serif"/>
            </w:rPr>
          </w:rPrChange>
        </w:rPr>
        <w:t xml:space="preserve"> desarrollará la actividad contratada por su propia cuenta y de manera autónoma, con recursos humanos y materiales propios, con libertad y autonomía técnica y administrativa asumiendo todos los riesgos. </w:t>
      </w:r>
    </w:p>
    <w:p w14:paraId="63B19076" w14:textId="77777777" w:rsidR="00EB7919" w:rsidRPr="001338C7" w:rsidRDefault="00EB7919" w:rsidP="000027C4">
      <w:pPr>
        <w:autoSpaceDE w:val="0"/>
        <w:autoSpaceDN w:val="0"/>
        <w:adjustRightInd w:val="0"/>
        <w:spacing w:before="15" w:after="15" w:line="240" w:lineRule="auto"/>
        <w:jc w:val="both"/>
        <w:rPr>
          <w:ins w:id="1224" w:author="Paola" w:date="2020-02-21T07:57:00Z"/>
          <w:rFonts w:ascii="Verdana" w:hAnsi="Verdana" w:cs="MS Reference Sans Serif"/>
          <w:b/>
          <w:rPrChange w:id="1225" w:author="Paola" w:date="2020-02-21T08:08:00Z">
            <w:rPr>
              <w:ins w:id="1226" w:author="Paola" w:date="2020-02-21T07:57:00Z"/>
              <w:rFonts w:ascii="Verdana" w:hAnsi="Verdana" w:cs="MS Reference Sans Serif"/>
              <w:b/>
            </w:rPr>
          </w:rPrChange>
        </w:rPr>
      </w:pPr>
    </w:p>
    <w:p w14:paraId="1AB5F0CA" w14:textId="6B2375BE" w:rsidR="00F400A9" w:rsidRPr="001338C7" w:rsidRDefault="002666C0" w:rsidP="000027C4">
      <w:pPr>
        <w:autoSpaceDE w:val="0"/>
        <w:autoSpaceDN w:val="0"/>
        <w:adjustRightInd w:val="0"/>
        <w:spacing w:before="15" w:after="15" w:line="240" w:lineRule="auto"/>
        <w:jc w:val="both"/>
        <w:rPr>
          <w:rFonts w:ascii="Verdana" w:hAnsi="Verdana" w:cs="MS Reference Sans Serif"/>
          <w:rPrChange w:id="1227" w:author="Paola" w:date="2020-02-21T08:08:00Z">
            <w:rPr>
              <w:rFonts w:ascii="Verdana" w:hAnsi="Verdana" w:cs="MS Reference Sans Serif"/>
            </w:rPr>
          </w:rPrChange>
        </w:rPr>
      </w:pPr>
      <w:r w:rsidRPr="001338C7">
        <w:rPr>
          <w:rFonts w:ascii="Verdana" w:hAnsi="Verdana" w:cs="MS Reference Sans Serif"/>
          <w:b/>
          <w:rPrChange w:id="1228" w:author="Paola" w:date="2020-02-21T08:08:00Z">
            <w:rPr>
              <w:rFonts w:ascii="Verdana" w:hAnsi="Verdana" w:cs="MS Reference Sans Serif"/>
              <w:b/>
            </w:rPr>
          </w:rPrChange>
        </w:rPr>
        <w:t>CLÁUSULA D</w:t>
      </w:r>
      <w:ins w:id="1229" w:author="Paola" w:date="2020-02-21T08:00:00Z">
        <w:r w:rsidR="00EB7919" w:rsidRPr="001338C7">
          <w:rPr>
            <w:rFonts w:ascii="Verdana" w:hAnsi="Verdana" w:cs="MS Reference Sans Serif"/>
            <w:b/>
            <w:rPrChange w:id="1230" w:author="Paola" w:date="2020-02-21T08:08:00Z">
              <w:rPr>
                <w:rFonts w:ascii="Verdana" w:hAnsi="Verdana" w:cs="MS Reference Sans Serif"/>
                <w:b/>
              </w:rPr>
            </w:rPrChange>
          </w:rPr>
          <w:t>ÉCIMA SEGUNDA</w:t>
        </w:r>
      </w:ins>
      <w:del w:id="1231" w:author="Paola" w:date="2020-02-21T08:00:00Z">
        <w:r w:rsidRPr="001338C7" w:rsidDel="00EB7919">
          <w:rPr>
            <w:rFonts w:ascii="Verdana" w:hAnsi="Verdana" w:cs="MS Reference Sans Serif"/>
            <w:b/>
            <w:rPrChange w:id="1232" w:author="Paola" w:date="2020-02-21T08:08:00Z">
              <w:rPr>
                <w:rFonts w:ascii="Verdana" w:hAnsi="Verdana" w:cs="MS Reference Sans Serif"/>
                <w:b/>
              </w:rPr>
            </w:rPrChange>
          </w:rPr>
          <w:delText>OCE</w:delText>
        </w:r>
      </w:del>
      <w:del w:id="1233" w:author="Paola" w:date="2020-02-21T07:58:00Z">
        <w:r w:rsidRPr="001338C7" w:rsidDel="00EB7919">
          <w:rPr>
            <w:rFonts w:ascii="Verdana" w:hAnsi="Verdana" w:cs="MS Reference Sans Serif"/>
            <w:b/>
            <w:rPrChange w:id="1234" w:author="Paola" w:date="2020-02-21T08:08:00Z">
              <w:rPr>
                <w:rFonts w:ascii="Verdana" w:hAnsi="Verdana" w:cs="MS Reference Sans Serif"/>
                <w:b/>
              </w:rPr>
            </w:rPrChange>
          </w:rPr>
          <w:delText>AVA</w:delText>
        </w:r>
      </w:del>
      <w:r w:rsidR="00F400A9" w:rsidRPr="001338C7">
        <w:rPr>
          <w:rFonts w:ascii="Verdana" w:hAnsi="Verdana" w:cs="MS Reference Sans Serif"/>
          <w:b/>
          <w:rPrChange w:id="1235" w:author="Paola" w:date="2020-02-21T08:08:00Z">
            <w:rPr>
              <w:rFonts w:ascii="Verdana" w:hAnsi="Verdana" w:cs="MS Reference Sans Serif"/>
              <w:b/>
            </w:rPr>
          </w:rPrChange>
        </w:rPr>
        <w:t>.- INEXISTENCIA DE RELACIÓN LABORAL</w:t>
      </w:r>
      <w:r w:rsidR="00F400A9" w:rsidRPr="001338C7">
        <w:rPr>
          <w:rFonts w:ascii="Verdana" w:hAnsi="Verdana" w:cs="MS Reference Sans Serif"/>
          <w:rPrChange w:id="1236" w:author="Paola" w:date="2020-02-21T08:08:00Z">
            <w:rPr>
              <w:rFonts w:ascii="Verdana" w:hAnsi="Verdana" w:cs="MS Reference Sans Serif"/>
            </w:rPr>
          </w:rPrChange>
        </w:rPr>
        <w:t xml:space="preserve">. </w:t>
      </w:r>
      <w:r w:rsidR="00F400A9" w:rsidRPr="001338C7">
        <w:rPr>
          <w:rFonts w:ascii="Verdana" w:hAnsi="Verdana" w:cs="MS Reference Sans Serif"/>
          <w:b/>
          <w:rPrChange w:id="1237" w:author="Paola" w:date="2020-02-21T08:08:00Z">
            <w:rPr>
              <w:rFonts w:ascii="Verdana" w:hAnsi="Verdana" w:cs="MS Reference Sans Serif"/>
              <w:b/>
            </w:rPr>
          </w:rPrChange>
        </w:rPr>
        <w:t>EL CONTRATANTE y EL CONTRATISTA</w:t>
      </w:r>
      <w:r w:rsidR="00F400A9" w:rsidRPr="001338C7">
        <w:rPr>
          <w:rFonts w:ascii="Verdana" w:hAnsi="Verdana" w:cs="MS Reference Sans Serif"/>
          <w:rPrChange w:id="1238" w:author="Paola" w:date="2020-02-21T08:08:00Z">
            <w:rPr>
              <w:rFonts w:ascii="Verdana" w:hAnsi="Verdana" w:cs="MS Reference Sans Serif"/>
            </w:rPr>
          </w:rPrChange>
        </w:rPr>
        <w:t xml:space="preserve"> dejan expresa constancia de que este contrato por su propia naturaleza no constituye un contrato de trabajo, y que no establece relación laboral entre las partes. Por lo anterior, queda entendido que entre las partes en este contrato no existe relación de subordinación alguna, sino que </w:t>
      </w:r>
      <w:r w:rsidR="00F400A9" w:rsidRPr="001338C7">
        <w:rPr>
          <w:rFonts w:ascii="Verdana" w:hAnsi="Verdana" w:cs="MS Reference Sans Serif"/>
          <w:b/>
          <w:rPrChange w:id="1239" w:author="Paola" w:date="2020-02-21T08:08:00Z">
            <w:rPr>
              <w:rFonts w:ascii="Verdana" w:hAnsi="Verdana" w:cs="MS Reference Sans Serif"/>
              <w:b/>
            </w:rPr>
          </w:rPrChange>
        </w:rPr>
        <w:t>EL CONTRATISTA</w:t>
      </w:r>
      <w:r w:rsidR="00F400A9" w:rsidRPr="001338C7">
        <w:rPr>
          <w:rFonts w:ascii="Verdana" w:hAnsi="Verdana" w:cs="MS Reference Sans Serif"/>
          <w:rPrChange w:id="1240" w:author="Paola" w:date="2020-02-21T08:08:00Z">
            <w:rPr>
              <w:rFonts w:ascii="Verdana" w:hAnsi="Verdana" w:cs="MS Reference Sans Serif"/>
            </w:rPr>
          </w:rPrChange>
        </w:rPr>
        <w:t xml:space="preserve"> goza de plena autonomía. </w:t>
      </w:r>
      <w:r w:rsidR="00F400A9" w:rsidRPr="001338C7">
        <w:rPr>
          <w:rFonts w:ascii="Verdana" w:hAnsi="Verdana" w:cs="MS Reference Sans Serif"/>
          <w:b/>
          <w:rPrChange w:id="1241" w:author="Paola" w:date="2020-02-21T08:08:00Z">
            <w:rPr>
              <w:rFonts w:ascii="Verdana" w:hAnsi="Verdana" w:cs="MS Reference Sans Serif"/>
              <w:b/>
            </w:rPr>
          </w:rPrChange>
        </w:rPr>
        <w:t>EL CONTRATANTE y EL CONTRATISTA</w:t>
      </w:r>
      <w:r w:rsidR="00F400A9" w:rsidRPr="001338C7">
        <w:rPr>
          <w:rFonts w:ascii="Verdana" w:hAnsi="Verdana" w:cs="MS Reference Sans Serif"/>
          <w:rPrChange w:id="1242" w:author="Paola" w:date="2020-02-21T08:08:00Z">
            <w:rPr>
              <w:rFonts w:ascii="Verdana" w:hAnsi="Verdana" w:cs="MS Reference Sans Serif"/>
            </w:rPr>
          </w:rPrChange>
        </w:rPr>
        <w:t xml:space="preserve"> declaran que no hay vinculación laboral entre ellas y que sus relaciones jurídicas se rigen por las normas del Derecho Civil y Comercial. </w:t>
      </w:r>
      <w:r w:rsidR="00F400A9" w:rsidRPr="001338C7">
        <w:rPr>
          <w:rFonts w:ascii="Verdana" w:hAnsi="Verdana" w:cs="MS Reference Sans Serif"/>
          <w:b/>
          <w:rPrChange w:id="1243" w:author="Paola" w:date="2020-02-21T08:08:00Z">
            <w:rPr>
              <w:rFonts w:ascii="Verdana" w:hAnsi="Verdana" w:cs="MS Reference Sans Serif"/>
              <w:b/>
            </w:rPr>
          </w:rPrChange>
        </w:rPr>
        <w:t>EL CONTRATANTE</w:t>
      </w:r>
      <w:r w:rsidR="00F400A9" w:rsidRPr="001338C7">
        <w:rPr>
          <w:rFonts w:ascii="Verdana" w:hAnsi="Verdana" w:cs="MS Reference Sans Serif"/>
          <w:rPrChange w:id="1244" w:author="Paola" w:date="2020-02-21T08:08:00Z">
            <w:rPr>
              <w:rFonts w:ascii="Verdana" w:hAnsi="Verdana" w:cs="MS Reference Sans Serif"/>
            </w:rPr>
          </w:rPrChange>
        </w:rPr>
        <w:t xml:space="preserve"> no asume ninguna responsabilidad por concepto de salarios, prestaciones sociales, indemnizaciones o cualquier clase de reclamo laboral que se derive de la actividad de </w:t>
      </w:r>
      <w:r w:rsidR="00F400A9" w:rsidRPr="001338C7">
        <w:rPr>
          <w:rFonts w:ascii="Verdana" w:hAnsi="Verdana" w:cs="MS Reference Sans Serif"/>
          <w:b/>
          <w:rPrChange w:id="1245" w:author="Paola" w:date="2020-02-21T08:08:00Z">
            <w:rPr>
              <w:rFonts w:ascii="Verdana" w:hAnsi="Verdana" w:cs="MS Reference Sans Serif"/>
              <w:b/>
            </w:rPr>
          </w:rPrChange>
        </w:rPr>
        <w:t>EL CONTRATISTA</w:t>
      </w:r>
      <w:r w:rsidR="00F400A9" w:rsidRPr="001338C7">
        <w:rPr>
          <w:rFonts w:ascii="Verdana" w:hAnsi="Verdana" w:cs="MS Reference Sans Serif"/>
          <w:rPrChange w:id="1246" w:author="Paola" w:date="2020-02-21T08:08:00Z">
            <w:rPr>
              <w:rFonts w:ascii="Verdana" w:hAnsi="Verdana" w:cs="MS Reference Sans Serif"/>
            </w:rPr>
          </w:rPrChange>
        </w:rPr>
        <w:t xml:space="preserve"> originado por la ejecución de este contrato. </w:t>
      </w:r>
      <w:r w:rsidR="00F400A9" w:rsidRPr="001338C7">
        <w:rPr>
          <w:rFonts w:ascii="Verdana" w:hAnsi="Verdana" w:cs="MS Reference Sans Serif"/>
          <w:b/>
          <w:rPrChange w:id="1247" w:author="Paola" w:date="2020-02-21T08:08:00Z">
            <w:rPr>
              <w:rFonts w:ascii="Verdana" w:hAnsi="Verdana" w:cs="MS Reference Sans Serif"/>
              <w:b/>
            </w:rPr>
          </w:rPrChange>
        </w:rPr>
        <w:t>PARÁGRAFO PRIMERO: INDEPENDENCIA</w:t>
      </w:r>
      <w:r w:rsidR="00F400A9" w:rsidRPr="001338C7">
        <w:rPr>
          <w:rFonts w:ascii="Verdana" w:hAnsi="Verdana" w:cs="MS Reference Sans Serif"/>
          <w:rPrChange w:id="1248" w:author="Paola" w:date="2020-02-21T08:08:00Z">
            <w:rPr>
              <w:rFonts w:ascii="Verdana" w:hAnsi="Verdana" w:cs="MS Reference Sans Serif"/>
            </w:rPr>
          </w:rPrChange>
        </w:rPr>
        <w:t xml:space="preserve">. De conformidad con lo anterior, </w:t>
      </w:r>
      <w:r w:rsidR="00F400A9" w:rsidRPr="001338C7">
        <w:rPr>
          <w:rFonts w:ascii="Verdana" w:hAnsi="Verdana" w:cs="MS Reference Sans Serif"/>
          <w:b/>
          <w:rPrChange w:id="1249" w:author="Paola" w:date="2020-02-21T08:08:00Z">
            <w:rPr>
              <w:rFonts w:ascii="Verdana" w:hAnsi="Verdana" w:cs="MS Reference Sans Serif"/>
              <w:b/>
            </w:rPr>
          </w:rPrChange>
        </w:rPr>
        <w:t>EL CONTRATISTA</w:t>
      </w:r>
      <w:r w:rsidR="00F400A9" w:rsidRPr="001338C7">
        <w:rPr>
          <w:rFonts w:ascii="Verdana" w:hAnsi="Verdana" w:cs="MS Reference Sans Serif"/>
          <w:rPrChange w:id="1250" w:author="Paola" w:date="2020-02-21T08:08:00Z">
            <w:rPr>
              <w:rFonts w:ascii="Verdana" w:hAnsi="Verdana" w:cs="MS Reference Sans Serif"/>
            </w:rPr>
          </w:rPrChange>
        </w:rPr>
        <w:t xml:space="preserve"> será y se considerará como un contratista independiente y bajo ninguna circunstancia será considerado, agente, representante, empleado o simple intermediario de </w:t>
      </w:r>
      <w:r w:rsidR="00F400A9" w:rsidRPr="001338C7">
        <w:rPr>
          <w:rFonts w:ascii="Verdana" w:hAnsi="Verdana" w:cs="MS Reference Sans Serif"/>
          <w:b/>
          <w:rPrChange w:id="1251" w:author="Paola" w:date="2020-02-21T08:08:00Z">
            <w:rPr>
              <w:rFonts w:ascii="Verdana" w:hAnsi="Verdana" w:cs="MS Reference Sans Serif"/>
              <w:b/>
            </w:rPr>
          </w:rPrChange>
        </w:rPr>
        <w:t>EL CONTRATANTE</w:t>
      </w:r>
      <w:r w:rsidR="00F400A9" w:rsidRPr="001338C7">
        <w:rPr>
          <w:rFonts w:ascii="Verdana" w:hAnsi="Verdana" w:cs="MS Reference Sans Serif"/>
          <w:rPrChange w:id="1252" w:author="Paola" w:date="2020-02-21T08:08:00Z">
            <w:rPr>
              <w:rFonts w:ascii="Verdana" w:hAnsi="Verdana" w:cs="MS Reference Sans Serif"/>
            </w:rPr>
          </w:rPrChange>
        </w:rPr>
        <w:t>.</w:t>
      </w:r>
    </w:p>
    <w:p w14:paraId="4011571A" w14:textId="77777777" w:rsidR="002666C0" w:rsidRPr="001338C7" w:rsidRDefault="002666C0" w:rsidP="00F400A9">
      <w:pPr>
        <w:tabs>
          <w:tab w:val="left" w:pos="1260"/>
        </w:tabs>
        <w:autoSpaceDE w:val="0"/>
        <w:autoSpaceDN w:val="0"/>
        <w:adjustRightInd w:val="0"/>
        <w:spacing w:before="15" w:after="15" w:line="240" w:lineRule="auto"/>
        <w:jc w:val="both"/>
        <w:rPr>
          <w:rFonts w:ascii="Verdana" w:hAnsi="Verdana" w:cs="MS Reference Sans Serif"/>
          <w:rPrChange w:id="1253" w:author="Paola" w:date="2020-02-21T08:08:00Z">
            <w:rPr>
              <w:rFonts w:ascii="Verdana" w:hAnsi="Verdana" w:cs="MS Reference Sans Serif"/>
            </w:rPr>
          </w:rPrChange>
        </w:rPr>
      </w:pPr>
    </w:p>
    <w:p w14:paraId="50E33A64" w14:textId="65EEBD78" w:rsidR="00F400A9" w:rsidRPr="001338C7" w:rsidRDefault="002666C0" w:rsidP="00F400A9">
      <w:pPr>
        <w:pStyle w:val="Sinespaciado1"/>
        <w:spacing w:after="0" w:line="240" w:lineRule="auto"/>
        <w:jc w:val="both"/>
        <w:rPr>
          <w:rFonts w:ascii="Verdana" w:hAnsi="Verdana" w:cs="Arial"/>
          <w:rPrChange w:id="1254" w:author="Paola" w:date="2020-02-21T08:08:00Z">
            <w:rPr>
              <w:rFonts w:ascii="Verdana" w:hAnsi="Verdana" w:cs="Arial"/>
            </w:rPr>
          </w:rPrChange>
        </w:rPr>
      </w:pPr>
      <w:r w:rsidRPr="001338C7">
        <w:rPr>
          <w:rFonts w:ascii="Verdana" w:hAnsi="Verdana" w:cs="Arial"/>
          <w:b/>
          <w:rPrChange w:id="1255" w:author="Paola" w:date="2020-02-21T08:08:00Z">
            <w:rPr>
              <w:rFonts w:ascii="Verdana" w:hAnsi="Verdana" w:cs="Arial"/>
              <w:b/>
            </w:rPr>
          </w:rPrChange>
        </w:rPr>
        <w:t xml:space="preserve">CLÁUSULA </w:t>
      </w:r>
      <w:ins w:id="1256" w:author="Paola" w:date="2020-02-21T08:00:00Z">
        <w:r w:rsidR="00EB7919" w:rsidRPr="001338C7">
          <w:rPr>
            <w:rFonts w:ascii="Verdana" w:hAnsi="Verdana" w:cs="Arial"/>
            <w:b/>
            <w:rPrChange w:id="1257" w:author="Paola" w:date="2020-02-21T08:08:00Z">
              <w:rPr>
                <w:rFonts w:ascii="Verdana" w:hAnsi="Verdana" w:cs="Arial"/>
                <w:b/>
              </w:rPr>
            </w:rPrChange>
          </w:rPr>
          <w:t>DÉCIMA TERCERA</w:t>
        </w:r>
      </w:ins>
      <w:del w:id="1258" w:author="Paola" w:date="2020-02-21T08:00:00Z">
        <w:r w:rsidRPr="001338C7" w:rsidDel="00EB7919">
          <w:rPr>
            <w:rFonts w:ascii="Verdana" w:hAnsi="Verdana" w:cs="Arial"/>
            <w:b/>
            <w:rPrChange w:id="1259" w:author="Paola" w:date="2020-02-21T08:08:00Z">
              <w:rPr>
                <w:rFonts w:ascii="Verdana" w:hAnsi="Verdana" w:cs="Arial"/>
                <w:b/>
              </w:rPr>
            </w:rPrChange>
          </w:rPr>
          <w:delText>TERCEAVA</w:delText>
        </w:r>
        <w:r w:rsidR="00F400A9" w:rsidRPr="001338C7" w:rsidDel="00EB7919">
          <w:rPr>
            <w:rFonts w:ascii="Verdana" w:hAnsi="Verdana" w:cs="Arial"/>
            <w:b/>
            <w:rPrChange w:id="1260" w:author="Paola" w:date="2020-02-21T08:08:00Z">
              <w:rPr>
                <w:rFonts w:ascii="Verdana" w:hAnsi="Verdana" w:cs="Arial"/>
                <w:b/>
              </w:rPr>
            </w:rPrChange>
          </w:rPr>
          <w:delText xml:space="preserve"> </w:delText>
        </w:r>
      </w:del>
      <w:del w:id="1261" w:author="Paola" w:date="2020-02-21T07:58:00Z">
        <w:r w:rsidR="00F400A9" w:rsidRPr="001338C7" w:rsidDel="00EB7919">
          <w:rPr>
            <w:rFonts w:ascii="Verdana" w:hAnsi="Verdana" w:cs="Arial"/>
            <w:b/>
            <w:rPrChange w:id="1262" w:author="Paola" w:date="2020-02-21T08:08:00Z">
              <w:rPr>
                <w:rFonts w:ascii="Verdana" w:hAnsi="Verdana" w:cs="Arial"/>
                <w:b/>
              </w:rPr>
            </w:rPrChange>
          </w:rPr>
          <w:delText>PRIMERA</w:delText>
        </w:r>
      </w:del>
      <w:r w:rsidR="00F400A9" w:rsidRPr="001338C7">
        <w:rPr>
          <w:rFonts w:ascii="Verdana" w:hAnsi="Verdana" w:cs="Arial"/>
          <w:b/>
          <w:rPrChange w:id="1263" w:author="Paola" w:date="2020-02-21T08:08:00Z">
            <w:rPr>
              <w:rFonts w:ascii="Verdana" w:hAnsi="Verdana" w:cs="Arial"/>
              <w:b/>
            </w:rPr>
          </w:rPrChange>
        </w:rPr>
        <w:t>.- MODIFICACIONES AL CONTRATO:</w:t>
      </w:r>
      <w:r w:rsidR="00F400A9" w:rsidRPr="001338C7">
        <w:rPr>
          <w:rFonts w:ascii="Verdana" w:hAnsi="Verdana" w:cs="Arial"/>
          <w:rPrChange w:id="1264" w:author="Paola" w:date="2020-02-21T08:08:00Z">
            <w:rPr>
              <w:rFonts w:ascii="Verdana" w:hAnsi="Verdana" w:cs="Arial"/>
            </w:rPr>
          </w:rPrChange>
        </w:rPr>
        <w:t xml:space="preserve"> Las partes siempre podrán modificarlo de común acuerdo, en todo caso todas estas constarán en documento privado.</w:t>
      </w:r>
    </w:p>
    <w:p w14:paraId="6AE7DDB6" w14:textId="77777777" w:rsidR="002666C0" w:rsidRPr="001338C7" w:rsidRDefault="002666C0" w:rsidP="00F400A9">
      <w:pPr>
        <w:pStyle w:val="Sinespaciado1"/>
        <w:spacing w:after="0" w:line="240" w:lineRule="auto"/>
        <w:jc w:val="both"/>
        <w:rPr>
          <w:rFonts w:ascii="Verdana" w:hAnsi="Verdana" w:cs="Arial"/>
          <w:rPrChange w:id="1265" w:author="Paola" w:date="2020-02-21T08:08:00Z">
            <w:rPr>
              <w:rFonts w:ascii="Verdana" w:hAnsi="Verdana" w:cs="Arial"/>
            </w:rPr>
          </w:rPrChange>
        </w:rPr>
      </w:pPr>
    </w:p>
    <w:p w14:paraId="3843F355" w14:textId="16399774" w:rsidR="00F400A9" w:rsidRPr="001338C7" w:rsidRDefault="002666C0" w:rsidP="00F400A9">
      <w:pPr>
        <w:pStyle w:val="Sinespaciado1"/>
        <w:spacing w:after="0" w:line="240" w:lineRule="auto"/>
        <w:jc w:val="both"/>
        <w:rPr>
          <w:ins w:id="1266" w:author="Paola" w:date="2020-02-21T08:06:00Z"/>
          <w:rFonts w:ascii="Verdana" w:hAnsi="Verdana" w:cs="Arial"/>
          <w:rPrChange w:id="1267" w:author="Paola" w:date="2020-02-21T08:08:00Z">
            <w:rPr>
              <w:ins w:id="1268" w:author="Paola" w:date="2020-02-21T08:06:00Z"/>
              <w:rFonts w:ascii="Verdana" w:hAnsi="Verdana" w:cs="Arial"/>
            </w:rPr>
          </w:rPrChange>
        </w:rPr>
      </w:pPr>
      <w:r w:rsidRPr="001338C7">
        <w:rPr>
          <w:rFonts w:ascii="Verdana" w:hAnsi="Verdana" w:cs="Arial"/>
          <w:b/>
          <w:rPrChange w:id="1269" w:author="Paola" w:date="2020-02-21T08:08:00Z">
            <w:rPr>
              <w:rFonts w:ascii="Verdana" w:hAnsi="Verdana" w:cs="Arial"/>
              <w:b/>
            </w:rPr>
          </w:rPrChange>
        </w:rPr>
        <w:t xml:space="preserve">CLÁUSULA </w:t>
      </w:r>
      <w:ins w:id="1270" w:author="Paola" w:date="2020-02-21T08:00:00Z">
        <w:r w:rsidR="00EB7919" w:rsidRPr="001338C7">
          <w:rPr>
            <w:rFonts w:ascii="Verdana" w:hAnsi="Verdana" w:cs="Arial"/>
            <w:b/>
            <w:rPrChange w:id="1271" w:author="Paola" w:date="2020-02-21T08:08:00Z">
              <w:rPr>
                <w:rFonts w:ascii="Verdana" w:hAnsi="Verdana" w:cs="Arial"/>
                <w:b/>
              </w:rPr>
            </w:rPrChange>
          </w:rPr>
          <w:t>DÉCIMA CUARTA</w:t>
        </w:r>
      </w:ins>
      <w:del w:id="1272" w:author="Paola" w:date="2020-02-21T08:00:00Z">
        <w:r w:rsidRPr="001338C7" w:rsidDel="00EB7919">
          <w:rPr>
            <w:rFonts w:ascii="Verdana" w:hAnsi="Verdana" w:cs="Arial"/>
            <w:b/>
            <w:rPrChange w:id="1273" w:author="Paola" w:date="2020-02-21T08:08:00Z">
              <w:rPr>
                <w:rFonts w:ascii="Verdana" w:hAnsi="Verdana" w:cs="Arial"/>
                <w:b/>
              </w:rPr>
            </w:rPrChange>
          </w:rPr>
          <w:delText xml:space="preserve">TERCEAVA </w:delText>
        </w:r>
        <w:r w:rsidR="00F400A9" w:rsidRPr="001338C7" w:rsidDel="00EB7919">
          <w:rPr>
            <w:rFonts w:ascii="Verdana" w:hAnsi="Verdana" w:cs="Arial"/>
            <w:b/>
            <w:rPrChange w:id="1274" w:author="Paola" w:date="2020-02-21T08:08:00Z">
              <w:rPr>
                <w:rFonts w:ascii="Verdana" w:hAnsi="Verdana" w:cs="Arial"/>
                <w:b/>
              </w:rPr>
            </w:rPrChange>
          </w:rPr>
          <w:delText>SEGUNDA</w:delText>
        </w:r>
      </w:del>
      <w:r w:rsidR="00F400A9" w:rsidRPr="001338C7">
        <w:rPr>
          <w:rFonts w:ascii="Verdana" w:hAnsi="Verdana" w:cs="Arial"/>
          <w:b/>
          <w:rPrChange w:id="1275" w:author="Paola" w:date="2020-02-21T08:08:00Z">
            <w:rPr>
              <w:rFonts w:ascii="Verdana" w:hAnsi="Verdana" w:cs="Arial"/>
              <w:b/>
            </w:rPr>
          </w:rPrChange>
        </w:rPr>
        <w:t>. –TERMINACIÒN DEL CONTRATO POR PARTE DEL CONTRATANTE:</w:t>
      </w:r>
      <w:r w:rsidR="00F400A9" w:rsidRPr="001338C7">
        <w:rPr>
          <w:rFonts w:ascii="Verdana" w:hAnsi="Verdana" w:cs="Arial"/>
          <w:rPrChange w:id="1276" w:author="Paola" w:date="2020-02-21T08:08:00Z">
            <w:rPr>
              <w:rFonts w:ascii="Verdana" w:hAnsi="Verdana" w:cs="Arial"/>
            </w:rPr>
          </w:rPrChange>
        </w:rPr>
        <w:t xml:space="preserve"> </w:t>
      </w:r>
      <w:r w:rsidR="00F400A9" w:rsidRPr="001338C7">
        <w:rPr>
          <w:rFonts w:ascii="Verdana" w:hAnsi="Verdana" w:cs="Arial"/>
          <w:b/>
          <w:rPrChange w:id="1277" w:author="Paola" w:date="2020-02-21T08:08:00Z">
            <w:rPr>
              <w:rFonts w:ascii="Verdana" w:hAnsi="Verdana" w:cs="Arial"/>
              <w:b/>
            </w:rPr>
          </w:rPrChange>
        </w:rPr>
        <w:t>EL CONTRATANTE</w:t>
      </w:r>
      <w:r w:rsidR="00F400A9" w:rsidRPr="001338C7">
        <w:rPr>
          <w:rFonts w:ascii="Verdana" w:hAnsi="Verdana" w:cs="Arial"/>
          <w:rPrChange w:id="1278" w:author="Paola" w:date="2020-02-21T08:08:00Z">
            <w:rPr>
              <w:rFonts w:ascii="Verdana" w:hAnsi="Verdana" w:cs="Arial"/>
            </w:rPr>
          </w:rPrChange>
        </w:rPr>
        <w:t xml:space="preserve"> podrá dar por terminado el contrato por las siguientes causas: a) Muerte o liquidación obligatoria de </w:t>
      </w:r>
      <w:r w:rsidR="00F400A9" w:rsidRPr="001338C7">
        <w:rPr>
          <w:rFonts w:ascii="Verdana" w:hAnsi="Verdana" w:cs="Arial"/>
          <w:b/>
          <w:rPrChange w:id="1279" w:author="Paola" w:date="2020-02-21T08:08:00Z">
            <w:rPr>
              <w:rFonts w:ascii="Verdana" w:hAnsi="Verdana" w:cs="Arial"/>
              <w:b/>
            </w:rPr>
          </w:rPrChange>
        </w:rPr>
        <w:t>EL CONTRATISTA</w:t>
      </w:r>
      <w:r w:rsidR="00F400A9" w:rsidRPr="001338C7">
        <w:rPr>
          <w:rFonts w:ascii="Verdana" w:hAnsi="Verdana" w:cs="Arial"/>
          <w:rPrChange w:id="1280" w:author="Paola" w:date="2020-02-21T08:08:00Z">
            <w:rPr>
              <w:rFonts w:ascii="Verdana" w:hAnsi="Verdana" w:cs="Arial"/>
            </w:rPr>
          </w:rPrChange>
        </w:rPr>
        <w:t xml:space="preserve">. b) Incumplimiento de </w:t>
      </w:r>
      <w:r w:rsidR="00F400A9" w:rsidRPr="001338C7">
        <w:rPr>
          <w:rFonts w:ascii="Verdana" w:hAnsi="Verdana" w:cs="Arial"/>
          <w:b/>
          <w:rPrChange w:id="1281" w:author="Paola" w:date="2020-02-21T08:08:00Z">
            <w:rPr>
              <w:rFonts w:ascii="Verdana" w:hAnsi="Verdana" w:cs="Arial"/>
              <w:b/>
            </w:rPr>
          </w:rPrChange>
        </w:rPr>
        <w:t>EL CONTRATISTA</w:t>
      </w:r>
      <w:r w:rsidR="00F400A9" w:rsidRPr="001338C7">
        <w:rPr>
          <w:rFonts w:ascii="Verdana" w:hAnsi="Verdana" w:cs="Arial"/>
          <w:rPrChange w:id="1282" w:author="Paola" w:date="2020-02-21T08:08:00Z">
            <w:rPr>
              <w:rFonts w:ascii="Verdana" w:hAnsi="Verdana" w:cs="Arial"/>
            </w:rPr>
          </w:rPrChange>
        </w:rPr>
        <w:t xml:space="preserve"> de cualquiera de sus obligaciones. c) El que se ejecute la obra en forma tal que no se garantice razonablemente su terminación oportuna. </w:t>
      </w:r>
    </w:p>
    <w:p w14:paraId="102FC90D" w14:textId="77777777" w:rsidR="001338C7" w:rsidRPr="001338C7" w:rsidRDefault="001338C7" w:rsidP="001338C7">
      <w:pPr>
        <w:spacing w:after="0" w:line="240" w:lineRule="auto"/>
        <w:jc w:val="both"/>
        <w:rPr>
          <w:ins w:id="1283" w:author="Paola" w:date="2020-02-21T08:07:00Z"/>
          <w:rFonts w:ascii="Verdana" w:eastAsia="Times New Roman" w:hAnsi="Verdana" w:cs="Arial"/>
          <w:color w:val="000000" w:themeColor="text1"/>
          <w:lang w:val="es-ES"/>
          <w:rPrChange w:id="1284" w:author="Paola" w:date="2020-02-21T08:08:00Z">
            <w:rPr>
              <w:ins w:id="1285" w:author="Paola" w:date="2020-02-21T08:07:00Z"/>
              <w:rFonts w:ascii="Arial" w:eastAsia="Times New Roman" w:hAnsi="Arial" w:cs="Arial"/>
              <w:color w:val="000000" w:themeColor="text1"/>
              <w:sz w:val="24"/>
              <w:szCs w:val="24"/>
              <w:lang w:val="es-ES"/>
            </w:rPr>
          </w:rPrChange>
        </w:rPr>
      </w:pPr>
      <w:ins w:id="1286" w:author="Paola" w:date="2020-02-21T08:07:00Z">
        <w:r w:rsidRPr="001338C7">
          <w:rPr>
            <w:rFonts w:ascii="Verdana" w:eastAsia="Times New Roman" w:hAnsi="Verdana" w:cs="Arial"/>
            <w:b/>
            <w:color w:val="000000" w:themeColor="text1"/>
            <w:lang w:val="es-ES"/>
            <w:rPrChange w:id="1287" w:author="Paola" w:date="2020-02-21T08:08:00Z">
              <w:rPr>
                <w:rFonts w:ascii="Arial" w:eastAsia="Times New Roman" w:hAnsi="Arial" w:cs="Arial"/>
                <w:b/>
                <w:color w:val="000000" w:themeColor="text1"/>
                <w:sz w:val="24"/>
                <w:szCs w:val="24"/>
                <w:lang w:val="es-ES"/>
              </w:rPr>
            </w:rPrChange>
          </w:rPr>
          <w:t>PARÁGRAFO SEGUNDO:</w:t>
        </w:r>
        <w:r w:rsidRPr="001338C7">
          <w:rPr>
            <w:rFonts w:ascii="Verdana" w:eastAsia="Times New Roman" w:hAnsi="Verdana" w:cs="Arial"/>
            <w:color w:val="000000" w:themeColor="text1"/>
            <w:lang w:val="es-ES"/>
            <w:rPrChange w:id="1288" w:author="Paola" w:date="2020-02-21T08:08:00Z">
              <w:rPr>
                <w:rFonts w:ascii="Arial" w:eastAsia="Times New Roman" w:hAnsi="Arial" w:cs="Arial"/>
                <w:color w:val="000000" w:themeColor="text1"/>
                <w:sz w:val="24"/>
                <w:szCs w:val="24"/>
                <w:lang w:val="es-ES"/>
              </w:rPr>
            </w:rPrChange>
          </w:rPr>
          <w:t xml:space="preserve"> Para dar por terminado el contrato y que las obligaciones pactadas queden a paz y salvo, se entregará el trabajo que a la fecha de corte anticipado haya realizado efectivamente El CONTRATISTA y una vez sea entregado en su totalidad el trabajo realizado hasta esa fecha, se cancelarán los honorarios pendientes causados hasta la fecha de terminación, reconociéndole a ese corte, la etapa y/o trabajo que haya efectivamente realizado EL CONTRATISTA. </w:t>
        </w:r>
      </w:ins>
    </w:p>
    <w:p w14:paraId="3A7406A5" w14:textId="77777777" w:rsidR="001338C7" w:rsidRPr="001338C7" w:rsidRDefault="001338C7" w:rsidP="00F400A9">
      <w:pPr>
        <w:pStyle w:val="Sinespaciado1"/>
        <w:spacing w:after="0" w:line="240" w:lineRule="auto"/>
        <w:jc w:val="both"/>
        <w:rPr>
          <w:rFonts w:ascii="Verdana" w:hAnsi="Verdana" w:cs="Arial"/>
        </w:rPr>
      </w:pPr>
    </w:p>
    <w:p w14:paraId="5C31734C" w14:textId="77777777" w:rsidR="002666C0" w:rsidRPr="00287C9C" w:rsidRDefault="002666C0" w:rsidP="00F400A9">
      <w:pPr>
        <w:pStyle w:val="Sinespaciado1"/>
        <w:spacing w:after="0" w:line="240" w:lineRule="auto"/>
        <w:jc w:val="both"/>
        <w:rPr>
          <w:rFonts w:ascii="Verdana" w:hAnsi="Verdana" w:cs="Arial"/>
        </w:rPr>
      </w:pPr>
    </w:p>
    <w:p w14:paraId="21DAD807" w14:textId="41870323" w:rsidR="00F400A9" w:rsidRPr="001338C7" w:rsidRDefault="002666C0" w:rsidP="00F400A9">
      <w:pPr>
        <w:spacing w:after="0" w:line="240" w:lineRule="auto"/>
        <w:jc w:val="both"/>
        <w:rPr>
          <w:rFonts w:ascii="Verdana" w:hAnsi="Verdana"/>
          <w:color w:val="000000"/>
          <w:lang w:val="es-ES_tradnl"/>
          <w:rPrChange w:id="1289" w:author="Paola" w:date="2020-02-21T08:08:00Z">
            <w:rPr>
              <w:rFonts w:ascii="Verdana" w:hAnsi="Verdana"/>
              <w:color w:val="000000"/>
              <w:lang w:val="es-ES_tradnl"/>
            </w:rPr>
          </w:rPrChange>
        </w:rPr>
      </w:pPr>
      <w:r w:rsidRPr="001338C7">
        <w:rPr>
          <w:rFonts w:ascii="Verdana" w:hAnsi="Verdana" w:cs="Arial"/>
          <w:b/>
          <w:rPrChange w:id="1290" w:author="Paola" w:date="2020-02-21T08:08:00Z">
            <w:rPr>
              <w:rFonts w:ascii="Verdana" w:hAnsi="Verdana" w:cs="Arial"/>
              <w:b/>
            </w:rPr>
          </w:rPrChange>
        </w:rPr>
        <w:t xml:space="preserve">CLÁUSULA </w:t>
      </w:r>
      <w:ins w:id="1291" w:author="Paola" w:date="2020-02-21T08:01:00Z">
        <w:r w:rsidR="00EB7919" w:rsidRPr="001338C7">
          <w:rPr>
            <w:rFonts w:ascii="Verdana" w:hAnsi="Verdana" w:cs="Arial"/>
            <w:b/>
            <w:rPrChange w:id="1292" w:author="Paola" w:date="2020-02-21T08:08:00Z">
              <w:rPr>
                <w:rFonts w:ascii="Verdana" w:hAnsi="Verdana" w:cs="Arial"/>
                <w:b/>
              </w:rPr>
            </w:rPrChange>
          </w:rPr>
          <w:t>DÉCIMA QUINTA</w:t>
        </w:r>
      </w:ins>
      <w:del w:id="1293" w:author="Paola" w:date="2020-02-21T08:01:00Z">
        <w:r w:rsidRPr="001338C7" w:rsidDel="00EB7919">
          <w:rPr>
            <w:rFonts w:ascii="Verdana" w:hAnsi="Verdana" w:cs="Arial"/>
            <w:b/>
            <w:rPrChange w:id="1294" w:author="Paola" w:date="2020-02-21T08:08:00Z">
              <w:rPr>
                <w:rFonts w:ascii="Verdana" w:hAnsi="Verdana" w:cs="Arial"/>
                <w:b/>
              </w:rPr>
            </w:rPrChange>
          </w:rPr>
          <w:delText>TERCEAVA</w:delText>
        </w:r>
        <w:r w:rsidR="00F400A9" w:rsidRPr="001338C7" w:rsidDel="00EB7919">
          <w:rPr>
            <w:rFonts w:ascii="Verdana" w:hAnsi="Verdana" w:cs="Arial"/>
            <w:b/>
            <w:rPrChange w:id="1295" w:author="Paola" w:date="2020-02-21T08:08:00Z">
              <w:rPr>
                <w:rFonts w:ascii="Verdana" w:hAnsi="Verdana" w:cs="Arial"/>
                <w:b/>
              </w:rPr>
            </w:rPrChange>
          </w:rPr>
          <w:delText xml:space="preserve"> TERCERA</w:delText>
        </w:r>
      </w:del>
      <w:r w:rsidR="00F400A9" w:rsidRPr="001338C7">
        <w:rPr>
          <w:rFonts w:ascii="Verdana" w:hAnsi="Verdana" w:cs="Arial"/>
          <w:b/>
          <w:rPrChange w:id="1296" w:author="Paola" w:date="2020-02-21T08:08:00Z">
            <w:rPr>
              <w:rFonts w:ascii="Verdana" w:hAnsi="Verdana" w:cs="Arial"/>
              <w:b/>
            </w:rPr>
          </w:rPrChange>
        </w:rPr>
        <w:t>. – CLÁUSULA PENAL</w:t>
      </w:r>
      <w:r w:rsidR="00F400A9" w:rsidRPr="001338C7">
        <w:rPr>
          <w:rFonts w:ascii="Verdana" w:hAnsi="Verdana"/>
          <w:b/>
          <w:rPrChange w:id="1297" w:author="Paola" w:date="2020-02-21T08:08:00Z">
            <w:rPr>
              <w:rFonts w:ascii="Verdana" w:hAnsi="Verdana"/>
              <w:b/>
            </w:rPr>
          </w:rPrChange>
        </w:rPr>
        <w:t>:</w:t>
      </w:r>
      <w:r w:rsidR="00F400A9" w:rsidRPr="001338C7">
        <w:rPr>
          <w:rFonts w:ascii="Verdana" w:hAnsi="Verdana"/>
          <w:rPrChange w:id="1298" w:author="Paola" w:date="2020-02-21T08:08:00Z">
            <w:rPr>
              <w:rFonts w:ascii="Verdana" w:hAnsi="Verdana"/>
            </w:rPr>
          </w:rPrChange>
        </w:rPr>
        <w:t xml:space="preserve"> </w:t>
      </w:r>
      <w:r w:rsidR="00F400A9" w:rsidRPr="001338C7">
        <w:rPr>
          <w:rFonts w:ascii="Verdana" w:hAnsi="Verdana"/>
          <w:color w:val="000000"/>
          <w:lang w:val="es-ES_tradnl"/>
          <w:rPrChange w:id="1299" w:author="Paola" w:date="2020-02-21T08:08:00Z">
            <w:rPr>
              <w:rFonts w:ascii="Verdana" w:hAnsi="Verdana"/>
              <w:color w:val="000000"/>
              <w:lang w:val="es-ES_tradnl"/>
            </w:rPr>
          </w:rPrChange>
        </w:rPr>
        <w:t xml:space="preserve">El incumplimiento del </w:t>
      </w:r>
      <w:r w:rsidR="00F400A9" w:rsidRPr="001338C7">
        <w:rPr>
          <w:rFonts w:ascii="Verdana" w:hAnsi="Verdana"/>
          <w:b/>
          <w:color w:val="000000"/>
          <w:lang w:val="es-ES_tradnl"/>
          <w:rPrChange w:id="1300" w:author="Paola" w:date="2020-02-21T08:08:00Z">
            <w:rPr>
              <w:rFonts w:ascii="Verdana" w:hAnsi="Verdana"/>
              <w:b/>
              <w:color w:val="000000"/>
              <w:lang w:val="es-ES_tradnl"/>
            </w:rPr>
          </w:rPrChange>
        </w:rPr>
        <w:t>CONTRATISTA</w:t>
      </w:r>
      <w:r w:rsidR="00F400A9" w:rsidRPr="001338C7">
        <w:rPr>
          <w:rFonts w:ascii="Verdana" w:hAnsi="Verdana"/>
          <w:color w:val="000000"/>
          <w:lang w:val="es-ES_tradnl"/>
          <w:rPrChange w:id="1301" w:author="Paola" w:date="2020-02-21T08:08:00Z">
            <w:rPr>
              <w:rFonts w:ascii="Verdana" w:hAnsi="Verdana"/>
              <w:color w:val="000000"/>
              <w:lang w:val="es-ES_tradnl"/>
            </w:rPr>
          </w:rPrChange>
        </w:rPr>
        <w:t xml:space="preserve"> de las obligaciones adquiridas en el presente contrato, iniciada la ejecución del mismo, dará lugar en favor de la parte cumplida el pago de una suma equ</w:t>
      </w:r>
      <w:r w:rsidRPr="001338C7">
        <w:rPr>
          <w:rFonts w:ascii="Verdana" w:hAnsi="Verdana"/>
          <w:color w:val="000000"/>
          <w:lang w:val="es-ES_tradnl"/>
          <w:rPrChange w:id="1302" w:author="Paola" w:date="2020-02-21T08:08:00Z">
            <w:rPr>
              <w:rFonts w:ascii="Verdana" w:hAnsi="Verdana"/>
              <w:color w:val="000000"/>
              <w:lang w:val="es-ES_tradnl"/>
            </w:rPr>
          </w:rPrChange>
        </w:rPr>
        <w:t>ivalente al veinte por ciento (</w:t>
      </w:r>
      <w:ins w:id="1303" w:author="Paola" w:date="2020-02-21T07:57:00Z">
        <w:r w:rsidR="00EB7919" w:rsidRPr="001338C7">
          <w:rPr>
            <w:rFonts w:ascii="Verdana" w:hAnsi="Verdana"/>
            <w:color w:val="000000"/>
            <w:lang w:val="es-ES_tradnl"/>
            <w:rPrChange w:id="1304" w:author="Paola" w:date="2020-02-21T08:08:00Z">
              <w:rPr>
                <w:rFonts w:ascii="Verdana" w:hAnsi="Verdana"/>
                <w:color w:val="000000"/>
                <w:lang w:val="es-ES_tradnl"/>
              </w:rPr>
            </w:rPrChange>
          </w:rPr>
          <w:t>2</w:t>
        </w:r>
      </w:ins>
      <w:del w:id="1305" w:author="Paola" w:date="2020-02-21T07:57:00Z">
        <w:r w:rsidRPr="001338C7" w:rsidDel="00EB7919">
          <w:rPr>
            <w:rFonts w:ascii="Verdana" w:hAnsi="Verdana"/>
            <w:color w:val="000000"/>
            <w:lang w:val="es-ES_tradnl"/>
            <w:rPrChange w:id="1306" w:author="Paola" w:date="2020-02-21T08:08:00Z">
              <w:rPr>
                <w:rFonts w:ascii="Verdana" w:hAnsi="Verdana"/>
                <w:color w:val="000000"/>
                <w:lang w:val="es-ES_tradnl"/>
              </w:rPr>
            </w:rPrChange>
          </w:rPr>
          <w:delText>1</w:delText>
        </w:r>
      </w:del>
      <w:r w:rsidR="00F400A9" w:rsidRPr="001338C7">
        <w:rPr>
          <w:rFonts w:ascii="Verdana" w:hAnsi="Verdana"/>
          <w:color w:val="000000"/>
          <w:lang w:val="es-ES_tradnl"/>
          <w:rPrChange w:id="1307" w:author="Paola" w:date="2020-02-21T08:08:00Z">
            <w:rPr>
              <w:rFonts w:ascii="Verdana" w:hAnsi="Verdana"/>
              <w:color w:val="000000"/>
              <w:lang w:val="es-ES_tradnl"/>
            </w:rPr>
          </w:rPrChange>
        </w:rPr>
        <w:t>0%) del valor total del Contrato, a título de mera sanción pecuniaria y sin que ello obste para poder exigir el cumplimiento de las obligaciones pertinentes, la cual deberá pagarse dentro de los cinco (5) días siguientes a la manifestación escrita.</w:t>
      </w:r>
    </w:p>
    <w:p w14:paraId="1974F46E" w14:textId="77777777" w:rsidR="002666C0" w:rsidRPr="001338C7" w:rsidRDefault="002666C0" w:rsidP="00F400A9">
      <w:pPr>
        <w:spacing w:after="0" w:line="240" w:lineRule="auto"/>
        <w:jc w:val="both"/>
        <w:rPr>
          <w:rFonts w:ascii="Verdana" w:hAnsi="Verdana"/>
          <w:color w:val="000000"/>
          <w:lang w:val="es-ES_tradnl"/>
          <w:rPrChange w:id="1308" w:author="Paola" w:date="2020-02-21T08:08:00Z">
            <w:rPr>
              <w:rFonts w:ascii="Verdana" w:hAnsi="Verdana"/>
              <w:color w:val="000000"/>
              <w:lang w:val="es-ES_tradnl"/>
            </w:rPr>
          </w:rPrChange>
        </w:rPr>
      </w:pPr>
    </w:p>
    <w:p w14:paraId="639E3758" w14:textId="2381CAE5" w:rsidR="00F400A9" w:rsidRPr="001338C7" w:rsidRDefault="002666C0" w:rsidP="00F400A9">
      <w:pPr>
        <w:spacing w:after="0" w:line="240" w:lineRule="auto"/>
        <w:jc w:val="both"/>
        <w:rPr>
          <w:rFonts w:ascii="Verdana" w:hAnsi="Verdana" w:cs="Arial"/>
          <w:b/>
          <w:lang w:val="es-ES_tradnl"/>
          <w:rPrChange w:id="1309" w:author="Paola" w:date="2020-02-21T08:08:00Z">
            <w:rPr>
              <w:rFonts w:ascii="Verdana" w:hAnsi="Verdana" w:cs="Arial"/>
              <w:b/>
              <w:lang w:val="es-ES_tradnl"/>
            </w:rPr>
          </w:rPrChange>
        </w:rPr>
      </w:pPr>
      <w:r w:rsidRPr="001338C7">
        <w:rPr>
          <w:rFonts w:ascii="Verdana" w:hAnsi="Verdana" w:cs="Arial"/>
          <w:b/>
          <w:rPrChange w:id="1310" w:author="Paola" w:date="2020-02-21T08:08:00Z">
            <w:rPr>
              <w:rFonts w:ascii="Verdana" w:hAnsi="Verdana" w:cs="Arial"/>
              <w:b/>
            </w:rPr>
          </w:rPrChange>
        </w:rPr>
        <w:t xml:space="preserve">CLÁUSULA </w:t>
      </w:r>
      <w:ins w:id="1311" w:author="Paola" w:date="2020-02-21T08:01:00Z">
        <w:r w:rsidR="00EB7919" w:rsidRPr="001338C7">
          <w:rPr>
            <w:rFonts w:ascii="Verdana" w:hAnsi="Verdana" w:cs="Arial"/>
            <w:b/>
            <w:rPrChange w:id="1312" w:author="Paola" w:date="2020-02-21T08:08:00Z">
              <w:rPr>
                <w:rFonts w:ascii="Verdana" w:hAnsi="Verdana" w:cs="Arial"/>
                <w:b/>
              </w:rPr>
            </w:rPrChange>
          </w:rPr>
          <w:t>DÉCIMA SEXTA</w:t>
        </w:r>
      </w:ins>
      <w:del w:id="1313" w:author="Paola" w:date="2020-02-21T08:01:00Z">
        <w:r w:rsidRPr="001338C7" w:rsidDel="00EB7919">
          <w:rPr>
            <w:rFonts w:ascii="Verdana" w:hAnsi="Verdana" w:cs="Arial"/>
            <w:b/>
            <w:rPrChange w:id="1314" w:author="Paola" w:date="2020-02-21T08:08:00Z">
              <w:rPr>
                <w:rFonts w:ascii="Verdana" w:hAnsi="Verdana" w:cs="Arial"/>
                <w:b/>
              </w:rPr>
            </w:rPrChange>
          </w:rPr>
          <w:delText>TERCEAVA</w:delText>
        </w:r>
        <w:r w:rsidR="00F400A9" w:rsidRPr="001338C7" w:rsidDel="00EB7919">
          <w:rPr>
            <w:rFonts w:ascii="Verdana" w:hAnsi="Verdana" w:cs="Arial"/>
            <w:b/>
            <w:rPrChange w:id="1315" w:author="Paola" w:date="2020-02-21T08:08:00Z">
              <w:rPr>
                <w:rFonts w:ascii="Verdana" w:hAnsi="Verdana" w:cs="Arial"/>
                <w:b/>
              </w:rPr>
            </w:rPrChange>
          </w:rPr>
          <w:delText xml:space="preserve"> CUARTA</w:delText>
        </w:r>
      </w:del>
      <w:r w:rsidR="00F400A9" w:rsidRPr="001338C7">
        <w:rPr>
          <w:rFonts w:ascii="Verdana" w:hAnsi="Verdana" w:cs="Arial"/>
          <w:b/>
          <w:rPrChange w:id="1316" w:author="Paola" w:date="2020-02-21T08:08:00Z">
            <w:rPr>
              <w:rFonts w:ascii="Verdana" w:hAnsi="Verdana" w:cs="Arial"/>
              <w:b/>
            </w:rPr>
          </w:rPrChange>
        </w:rPr>
        <w:t xml:space="preserve">. - </w:t>
      </w:r>
      <w:r w:rsidR="00F400A9" w:rsidRPr="001338C7">
        <w:rPr>
          <w:rFonts w:ascii="Verdana" w:hAnsi="Verdana" w:cs="Arial"/>
          <w:b/>
          <w:lang w:val="es-ES_tradnl"/>
          <w:rPrChange w:id="1317" w:author="Paola" w:date="2020-02-21T08:08:00Z">
            <w:rPr>
              <w:rFonts w:ascii="Verdana" w:hAnsi="Verdana" w:cs="Arial"/>
              <w:b/>
              <w:lang w:val="es-ES_tradnl"/>
            </w:rPr>
          </w:rPrChange>
        </w:rPr>
        <w:t>CESIÓN:</w:t>
      </w:r>
      <w:r w:rsidR="00F400A9" w:rsidRPr="001338C7">
        <w:rPr>
          <w:rFonts w:ascii="Verdana" w:hAnsi="Verdana" w:cs="Arial"/>
          <w:lang w:val="es-ES_tradnl"/>
          <w:rPrChange w:id="1318" w:author="Paola" w:date="2020-02-21T08:08:00Z">
            <w:rPr>
              <w:rFonts w:ascii="Verdana" w:hAnsi="Verdana" w:cs="Arial"/>
              <w:lang w:val="es-ES_tradnl"/>
            </w:rPr>
          </w:rPrChange>
        </w:rPr>
        <w:t xml:space="preserve"> </w:t>
      </w:r>
      <w:r w:rsidR="00F400A9" w:rsidRPr="001338C7">
        <w:rPr>
          <w:rFonts w:ascii="Verdana" w:hAnsi="Verdana" w:cs="Arial"/>
          <w:b/>
          <w:lang w:val="es-ES_tradnl"/>
          <w:rPrChange w:id="1319" w:author="Paola" w:date="2020-02-21T08:08:00Z">
            <w:rPr>
              <w:rFonts w:ascii="Verdana" w:hAnsi="Verdana" w:cs="Arial"/>
              <w:b/>
              <w:lang w:val="es-ES_tradnl"/>
            </w:rPr>
          </w:rPrChange>
        </w:rPr>
        <w:t xml:space="preserve">EL CONTRATISTA </w:t>
      </w:r>
      <w:r w:rsidR="00F400A9" w:rsidRPr="001338C7">
        <w:rPr>
          <w:rFonts w:ascii="Verdana" w:hAnsi="Verdana" w:cs="Arial"/>
          <w:lang w:val="es-ES_tradnl"/>
          <w:rPrChange w:id="1320" w:author="Paola" w:date="2020-02-21T08:08:00Z">
            <w:rPr>
              <w:rFonts w:ascii="Verdana" w:hAnsi="Verdana" w:cs="Arial"/>
              <w:lang w:val="es-ES_tradnl"/>
            </w:rPr>
          </w:rPrChange>
        </w:rPr>
        <w:t xml:space="preserve">no podrá ceder el presente contrato total o parcialmente a persona alguna, salvo autorización previa expresa y escrita del </w:t>
      </w:r>
      <w:r w:rsidR="00F400A9" w:rsidRPr="001338C7">
        <w:rPr>
          <w:rFonts w:ascii="Verdana" w:hAnsi="Verdana" w:cs="Arial"/>
          <w:b/>
          <w:lang w:val="es-ES_tradnl"/>
          <w:rPrChange w:id="1321" w:author="Paola" w:date="2020-02-21T08:08:00Z">
            <w:rPr>
              <w:rFonts w:ascii="Verdana" w:hAnsi="Verdana" w:cs="Arial"/>
              <w:b/>
              <w:lang w:val="es-ES_tradnl"/>
            </w:rPr>
          </w:rPrChange>
        </w:rPr>
        <w:t>CONTRATANTE.</w:t>
      </w:r>
    </w:p>
    <w:p w14:paraId="36D1F036" w14:textId="77777777" w:rsidR="002666C0" w:rsidRPr="001338C7" w:rsidRDefault="002666C0" w:rsidP="00F400A9">
      <w:pPr>
        <w:spacing w:after="0" w:line="240" w:lineRule="auto"/>
        <w:jc w:val="both"/>
        <w:rPr>
          <w:rFonts w:ascii="Verdana" w:hAnsi="Verdana" w:cs="Arial"/>
          <w:b/>
          <w:lang w:val="es-ES_tradnl"/>
          <w:rPrChange w:id="1322" w:author="Paola" w:date="2020-02-21T08:08:00Z">
            <w:rPr>
              <w:rFonts w:ascii="Verdana" w:hAnsi="Verdana" w:cs="Arial"/>
              <w:b/>
              <w:lang w:val="es-ES_tradnl"/>
            </w:rPr>
          </w:rPrChange>
        </w:rPr>
      </w:pPr>
    </w:p>
    <w:p w14:paraId="47BE0AA7" w14:textId="13DF215E" w:rsidR="00F400A9" w:rsidRPr="001338C7" w:rsidRDefault="00F400A9" w:rsidP="00F400A9">
      <w:pPr>
        <w:spacing w:after="0" w:line="240" w:lineRule="auto"/>
        <w:jc w:val="both"/>
        <w:rPr>
          <w:rFonts w:ascii="Verdana" w:hAnsi="Verdana" w:cs="Arial"/>
          <w:color w:val="0000FF"/>
          <w:rPrChange w:id="1323" w:author="Paola" w:date="2020-02-21T08:08:00Z">
            <w:rPr>
              <w:rFonts w:ascii="Verdana" w:hAnsi="Verdana" w:cs="Arial"/>
              <w:color w:val="0000FF"/>
            </w:rPr>
          </w:rPrChange>
        </w:rPr>
      </w:pPr>
      <w:r w:rsidRPr="001338C7">
        <w:rPr>
          <w:rFonts w:ascii="Verdana" w:hAnsi="Verdana" w:cs="Arial"/>
          <w:b/>
          <w:lang w:val="es-ES_tradnl"/>
          <w:rPrChange w:id="1324" w:author="Paola" w:date="2020-02-21T08:08:00Z">
            <w:rPr>
              <w:rFonts w:ascii="Verdana" w:hAnsi="Verdana" w:cs="Arial"/>
              <w:b/>
              <w:lang w:val="es-ES_tradnl"/>
            </w:rPr>
          </w:rPrChange>
        </w:rPr>
        <w:t xml:space="preserve">CLÁUSULA </w:t>
      </w:r>
      <w:ins w:id="1325" w:author="Paola" w:date="2020-02-21T08:01:00Z">
        <w:r w:rsidR="00EB7919" w:rsidRPr="001338C7">
          <w:rPr>
            <w:rFonts w:ascii="Verdana" w:hAnsi="Verdana" w:cs="Arial"/>
            <w:b/>
            <w:lang w:val="es-ES_tradnl"/>
            <w:rPrChange w:id="1326" w:author="Paola" w:date="2020-02-21T08:08:00Z">
              <w:rPr>
                <w:rFonts w:ascii="Verdana" w:hAnsi="Verdana" w:cs="Arial"/>
                <w:b/>
                <w:lang w:val="es-ES_tradnl"/>
              </w:rPr>
            </w:rPrChange>
          </w:rPr>
          <w:t>DÉCIMA SEXTA</w:t>
        </w:r>
      </w:ins>
      <w:del w:id="1327" w:author="Paola" w:date="2020-02-21T08:01:00Z">
        <w:r w:rsidR="002666C0" w:rsidRPr="001338C7" w:rsidDel="00EB7919">
          <w:rPr>
            <w:rFonts w:ascii="Verdana" w:hAnsi="Verdana" w:cs="Arial"/>
            <w:b/>
            <w:rPrChange w:id="1328" w:author="Paola" w:date="2020-02-21T08:08:00Z">
              <w:rPr>
                <w:rFonts w:ascii="Verdana" w:hAnsi="Verdana" w:cs="Arial"/>
                <w:b/>
              </w:rPr>
            </w:rPrChange>
          </w:rPr>
          <w:delText>TERCEAVA</w:delText>
        </w:r>
        <w:r w:rsidRPr="001338C7" w:rsidDel="00EB7919">
          <w:rPr>
            <w:rFonts w:ascii="Verdana" w:hAnsi="Verdana" w:cs="Arial"/>
            <w:b/>
            <w:rPrChange w:id="1329" w:author="Paola" w:date="2020-02-21T08:08:00Z">
              <w:rPr>
                <w:rFonts w:ascii="Verdana" w:hAnsi="Verdana" w:cs="Arial"/>
                <w:b/>
              </w:rPr>
            </w:rPrChange>
          </w:rPr>
          <w:delText xml:space="preserve"> QUINTA</w:delText>
        </w:r>
      </w:del>
      <w:r w:rsidRPr="001338C7">
        <w:rPr>
          <w:rFonts w:ascii="Verdana" w:hAnsi="Verdana" w:cs="Arial"/>
          <w:b/>
          <w:rPrChange w:id="1330" w:author="Paola" w:date="2020-02-21T08:08:00Z">
            <w:rPr>
              <w:rFonts w:ascii="Verdana" w:hAnsi="Verdana" w:cs="Arial"/>
              <w:b/>
            </w:rPr>
          </w:rPrChange>
        </w:rPr>
        <w:t>.- SOLUCIÓN DE CONTROVERSIAS:</w:t>
      </w:r>
      <w:r w:rsidRPr="001338C7">
        <w:rPr>
          <w:rFonts w:ascii="Verdana" w:hAnsi="Verdana" w:cs="Arial"/>
          <w:rPrChange w:id="1331" w:author="Paola" w:date="2020-02-21T08:08:00Z">
            <w:rPr>
              <w:rFonts w:ascii="Verdana" w:hAnsi="Verdana" w:cs="Arial"/>
            </w:rPr>
          </w:rPrChange>
        </w:rPr>
        <w:t xml:space="preserve"> Las eventuales diferencias que se deriven entre las partes sobre el valor facturado de los servicios prestados por</w:t>
      </w:r>
      <w:r w:rsidRPr="001338C7">
        <w:rPr>
          <w:rFonts w:ascii="Verdana" w:hAnsi="Verdana" w:cs="Arial"/>
          <w:b/>
          <w:rPrChange w:id="1332" w:author="Paola" w:date="2020-02-21T08:08:00Z">
            <w:rPr>
              <w:rFonts w:ascii="Verdana" w:hAnsi="Verdana" w:cs="Arial"/>
              <w:b/>
            </w:rPr>
          </w:rPrChange>
        </w:rPr>
        <w:t xml:space="preserve"> EL </w:t>
      </w:r>
      <w:proofErr w:type="gramStart"/>
      <w:r w:rsidRPr="001338C7">
        <w:rPr>
          <w:rFonts w:ascii="Verdana" w:hAnsi="Verdana" w:cs="Arial"/>
          <w:b/>
          <w:rPrChange w:id="1333" w:author="Paola" w:date="2020-02-21T08:08:00Z">
            <w:rPr>
              <w:rFonts w:ascii="Verdana" w:hAnsi="Verdana" w:cs="Arial"/>
              <w:b/>
            </w:rPr>
          </w:rPrChange>
        </w:rPr>
        <w:t>CONTRATISTA</w:t>
      </w:r>
      <w:proofErr w:type="gramEnd"/>
      <w:r w:rsidRPr="001338C7">
        <w:rPr>
          <w:rFonts w:ascii="Verdana" w:hAnsi="Verdana" w:cs="Arial"/>
          <w:rPrChange w:id="1334" w:author="Paola" w:date="2020-02-21T08:08:00Z">
            <w:rPr>
              <w:rFonts w:ascii="Verdana" w:hAnsi="Verdana" w:cs="Arial"/>
            </w:rPr>
          </w:rPrChange>
        </w:rPr>
        <w:t xml:space="preserve"> así como la ejecución, interpretación y/o liquidación de este contrato, por tratarse de controversias contractuales, serán en primera instancia resueltas directamente por las partes o quienes ellas designen para tal efecto. En caso de persistir diferencias relativas a este contrato se resolverán en segundo término por el Centro de Conciliación de la Cámara de Comercio del lugar de domicilio contractual. En caso de no llegar a una conciliación, las partes podrán acudir a </w:t>
      </w:r>
      <w:proofErr w:type="gramStart"/>
      <w:r w:rsidRPr="001338C7">
        <w:rPr>
          <w:rFonts w:ascii="Verdana" w:hAnsi="Verdana" w:cs="Arial"/>
          <w:rPrChange w:id="1335" w:author="Paola" w:date="2020-02-21T08:08:00Z">
            <w:rPr>
              <w:rFonts w:ascii="Verdana" w:hAnsi="Verdana" w:cs="Arial"/>
            </w:rPr>
          </w:rPrChange>
        </w:rPr>
        <w:t>los  medios</w:t>
      </w:r>
      <w:proofErr w:type="gramEnd"/>
      <w:r w:rsidRPr="001338C7">
        <w:rPr>
          <w:rFonts w:ascii="Verdana" w:hAnsi="Verdana" w:cs="Arial"/>
          <w:rPrChange w:id="1336" w:author="Paola" w:date="2020-02-21T08:08:00Z">
            <w:rPr>
              <w:rFonts w:ascii="Verdana" w:hAnsi="Verdana" w:cs="Arial"/>
            </w:rPr>
          </w:rPrChange>
        </w:rPr>
        <w:t xml:space="preserve"> de defensa judicial establecidos en la Jurisdicción Ordinaria</w:t>
      </w:r>
      <w:r w:rsidRPr="001338C7">
        <w:rPr>
          <w:rFonts w:ascii="Verdana" w:hAnsi="Verdana" w:cs="Arial"/>
          <w:color w:val="0000FF"/>
          <w:rPrChange w:id="1337" w:author="Paola" w:date="2020-02-21T08:08:00Z">
            <w:rPr>
              <w:rFonts w:ascii="Verdana" w:hAnsi="Verdana" w:cs="Arial"/>
              <w:color w:val="0000FF"/>
            </w:rPr>
          </w:rPrChange>
        </w:rPr>
        <w:t>.</w:t>
      </w:r>
    </w:p>
    <w:p w14:paraId="60AB80C8" w14:textId="77777777" w:rsidR="00F400A9" w:rsidRPr="001338C7" w:rsidRDefault="00F400A9" w:rsidP="00F400A9">
      <w:pPr>
        <w:spacing w:after="0" w:line="240" w:lineRule="auto"/>
        <w:jc w:val="both"/>
        <w:rPr>
          <w:rFonts w:ascii="Verdana" w:hAnsi="Verdana" w:cs="Arial"/>
          <w:color w:val="0000FF"/>
          <w:rPrChange w:id="1338" w:author="Paola" w:date="2020-02-21T08:08:00Z">
            <w:rPr>
              <w:rFonts w:ascii="Verdana" w:hAnsi="Verdana" w:cs="Arial"/>
              <w:color w:val="0000FF"/>
            </w:rPr>
          </w:rPrChange>
        </w:rPr>
      </w:pPr>
    </w:p>
    <w:p w14:paraId="2E7869E0" w14:textId="4FAECDF6" w:rsidR="00F400A9" w:rsidRPr="001338C7" w:rsidRDefault="00F400A9" w:rsidP="00F400A9">
      <w:pPr>
        <w:pStyle w:val="Sinespaciado1"/>
        <w:spacing w:after="0" w:line="240" w:lineRule="auto"/>
        <w:jc w:val="both"/>
        <w:rPr>
          <w:rFonts w:ascii="Verdana" w:hAnsi="Verdana" w:cs="Arial"/>
          <w:rPrChange w:id="1339" w:author="Paola" w:date="2020-02-21T08:08:00Z">
            <w:rPr>
              <w:rFonts w:ascii="Verdana" w:hAnsi="Verdana" w:cs="Arial"/>
            </w:rPr>
          </w:rPrChange>
        </w:rPr>
      </w:pPr>
      <w:r w:rsidRPr="001338C7">
        <w:rPr>
          <w:rFonts w:ascii="Verdana" w:hAnsi="Verdana" w:cs="Arial"/>
          <w:b/>
          <w:rPrChange w:id="1340" w:author="Paola" w:date="2020-02-21T08:08:00Z">
            <w:rPr>
              <w:rFonts w:ascii="Verdana" w:hAnsi="Verdana" w:cs="Arial"/>
              <w:b/>
            </w:rPr>
          </w:rPrChange>
        </w:rPr>
        <w:t xml:space="preserve">CLÁUSULA </w:t>
      </w:r>
      <w:ins w:id="1341" w:author="Paola" w:date="2020-02-21T08:02:00Z">
        <w:r w:rsidR="00EB7919" w:rsidRPr="001338C7">
          <w:rPr>
            <w:rFonts w:ascii="Verdana" w:hAnsi="Verdana" w:cs="Arial"/>
            <w:b/>
            <w:rPrChange w:id="1342" w:author="Paola" w:date="2020-02-21T08:08:00Z">
              <w:rPr>
                <w:rFonts w:ascii="Verdana" w:hAnsi="Verdana" w:cs="Arial"/>
                <w:b/>
              </w:rPr>
            </w:rPrChange>
          </w:rPr>
          <w:t>DÉCIMA SÉPTIMA</w:t>
        </w:r>
      </w:ins>
      <w:del w:id="1343" w:author="Paola" w:date="2020-02-21T08:02:00Z">
        <w:r w:rsidR="00FA456E" w:rsidRPr="001338C7" w:rsidDel="00EB7919">
          <w:rPr>
            <w:rFonts w:ascii="Verdana" w:hAnsi="Verdana" w:cs="Arial"/>
            <w:b/>
            <w:rPrChange w:id="1344" w:author="Paola" w:date="2020-02-21T08:08:00Z">
              <w:rPr>
                <w:rFonts w:ascii="Verdana" w:hAnsi="Verdana" w:cs="Arial"/>
                <w:b/>
              </w:rPr>
            </w:rPrChange>
          </w:rPr>
          <w:delText>TERCEAVA</w:delText>
        </w:r>
        <w:r w:rsidRPr="001338C7" w:rsidDel="00EB7919">
          <w:rPr>
            <w:rFonts w:ascii="Verdana" w:hAnsi="Verdana" w:cs="Arial"/>
            <w:b/>
            <w:rPrChange w:id="1345" w:author="Paola" w:date="2020-02-21T08:08:00Z">
              <w:rPr>
                <w:rFonts w:ascii="Verdana" w:hAnsi="Verdana" w:cs="Arial"/>
                <w:b/>
              </w:rPr>
            </w:rPrChange>
          </w:rPr>
          <w:delText xml:space="preserve"> SEXTA</w:delText>
        </w:r>
      </w:del>
      <w:r w:rsidRPr="001338C7">
        <w:rPr>
          <w:rFonts w:ascii="Verdana" w:hAnsi="Verdana" w:cs="Arial"/>
          <w:b/>
          <w:rPrChange w:id="1346" w:author="Paola" w:date="2020-02-21T08:08:00Z">
            <w:rPr>
              <w:rFonts w:ascii="Verdana" w:hAnsi="Verdana" w:cs="Arial"/>
              <w:b/>
            </w:rPr>
          </w:rPrChange>
        </w:rPr>
        <w:t>. DOMICILIO CONTRACTUAL Y NOTIFICACIONES:</w:t>
      </w:r>
      <w:r w:rsidRPr="001338C7">
        <w:rPr>
          <w:rFonts w:ascii="Verdana" w:hAnsi="Verdana" w:cs="Arial"/>
          <w:rPrChange w:id="1347" w:author="Paola" w:date="2020-02-21T08:08:00Z">
            <w:rPr>
              <w:rFonts w:ascii="Verdana" w:hAnsi="Verdana" w:cs="Arial"/>
            </w:rPr>
          </w:rPrChange>
        </w:rPr>
        <w:t xml:space="preserve"> Para todos los efectos del contrato las partes acuerdan como domicilio contractual la ciudad de Bogotá D. C., y las notificaciones se deberán surtir en las siguientes direcciones:</w:t>
      </w:r>
    </w:p>
    <w:p w14:paraId="5C827B75" w14:textId="5C3FC597" w:rsidR="00F400A9" w:rsidRPr="001338C7" w:rsidRDefault="00F400A9" w:rsidP="00F400A9">
      <w:pPr>
        <w:pStyle w:val="Sinespaciado1"/>
        <w:spacing w:after="0" w:line="240" w:lineRule="auto"/>
        <w:jc w:val="both"/>
        <w:rPr>
          <w:rFonts w:ascii="Verdana" w:hAnsi="Verdana" w:cs="Arial"/>
        </w:rPr>
      </w:pPr>
      <w:r w:rsidRPr="001338C7">
        <w:rPr>
          <w:rFonts w:ascii="Verdana" w:hAnsi="Verdana" w:cs="Arial"/>
          <w:b/>
          <w:rPrChange w:id="1348" w:author="Paola" w:date="2020-02-21T08:08:00Z">
            <w:rPr>
              <w:rFonts w:ascii="Verdana" w:hAnsi="Verdana" w:cs="Arial"/>
              <w:b/>
            </w:rPr>
          </w:rPrChange>
        </w:rPr>
        <w:t>EL CONTRATANTE:</w:t>
      </w:r>
      <w:r w:rsidRPr="001338C7">
        <w:rPr>
          <w:rFonts w:ascii="Verdana" w:hAnsi="Verdana" w:cs="Arial"/>
          <w:rPrChange w:id="1349" w:author="Paola" w:date="2020-02-21T08:08:00Z">
            <w:rPr>
              <w:rFonts w:ascii="Verdana" w:hAnsi="Verdana" w:cs="Arial"/>
            </w:rPr>
          </w:rPrChange>
        </w:rPr>
        <w:t xml:space="preserve"> </w:t>
      </w:r>
      <w:proofErr w:type="gramStart"/>
      <w:r w:rsidRPr="001338C7">
        <w:rPr>
          <w:rFonts w:ascii="Verdana" w:hAnsi="Verdana" w:cs="Arial"/>
          <w:rPrChange w:id="1350" w:author="Paola" w:date="2020-02-21T08:08:00Z">
            <w:rPr>
              <w:rFonts w:ascii="Verdana" w:hAnsi="Verdana" w:cs="Arial"/>
            </w:rPr>
          </w:rPrChange>
        </w:rPr>
        <w:t xml:space="preserve">Carrera </w:t>
      </w:r>
      <w:r w:rsidR="008957EE" w:rsidRPr="001338C7">
        <w:rPr>
          <w:rFonts w:ascii="Verdana" w:hAnsi="Verdana" w:cs="Arial"/>
          <w:rPrChange w:id="1351" w:author="Paola" w:date="2020-02-21T08:08:00Z">
            <w:rPr>
              <w:rFonts w:ascii="Verdana" w:hAnsi="Verdana" w:cs="Arial"/>
            </w:rPr>
          </w:rPrChange>
        </w:rPr>
        <w:t xml:space="preserve"> Calle</w:t>
      </w:r>
      <w:proofErr w:type="gramEnd"/>
      <w:r w:rsidR="008957EE" w:rsidRPr="001338C7">
        <w:rPr>
          <w:rFonts w:ascii="Verdana" w:hAnsi="Verdana" w:cs="Arial"/>
          <w:rPrChange w:id="1352" w:author="Paola" w:date="2020-02-21T08:08:00Z">
            <w:rPr>
              <w:rFonts w:ascii="Verdana" w:hAnsi="Verdana" w:cs="Arial"/>
            </w:rPr>
          </w:rPrChange>
        </w:rPr>
        <w:t xml:space="preserve"> 145 No. 48-16 </w:t>
      </w:r>
      <w:r w:rsidRPr="001338C7">
        <w:rPr>
          <w:rFonts w:ascii="Verdana" w:hAnsi="Verdana" w:cs="Arial"/>
          <w:rPrChange w:id="1353" w:author="Paola" w:date="2020-02-21T08:08:00Z">
            <w:rPr>
              <w:rFonts w:ascii="Verdana" w:hAnsi="Verdana" w:cs="Arial"/>
            </w:rPr>
          </w:rPrChange>
        </w:rPr>
        <w:t xml:space="preserve">correo electrónico: </w:t>
      </w:r>
      <w:r w:rsidR="008957EE" w:rsidRPr="001338C7">
        <w:rPr>
          <w:rFonts w:ascii="Verdana" w:hAnsi="Verdana" w:cs="Segoe UI"/>
          <w:color w:val="323130"/>
          <w:shd w:val="clear" w:color="auto" w:fill="FFFFFF"/>
          <w:rPrChange w:id="1354" w:author="Paola" w:date="2020-02-21T08:08:00Z">
            <w:rPr>
              <w:rFonts w:ascii="Segoe UI" w:hAnsi="Segoe UI" w:cs="Segoe UI"/>
              <w:color w:val="323130"/>
              <w:sz w:val="27"/>
              <w:szCs w:val="27"/>
              <w:shd w:val="clear" w:color="auto" w:fill="FFFFFF"/>
            </w:rPr>
          </w:rPrChange>
        </w:rPr>
        <w:t>miguel.jimenez@exsis.com.co</w:t>
      </w:r>
      <w:r w:rsidR="008957EE" w:rsidRPr="001338C7">
        <w:rPr>
          <w:rFonts w:ascii="Verdana" w:hAnsi="Verdana" w:cs="Arial"/>
        </w:rPr>
        <w:t xml:space="preserve"> CEL. 310 304 66 96</w:t>
      </w:r>
    </w:p>
    <w:p w14:paraId="14C7237B" w14:textId="1A3EBD28" w:rsidR="00F400A9" w:rsidRPr="001338C7" w:rsidRDefault="00F400A9" w:rsidP="00F400A9">
      <w:pPr>
        <w:pStyle w:val="Sinespaciado1"/>
        <w:spacing w:after="0" w:line="240" w:lineRule="auto"/>
        <w:jc w:val="both"/>
        <w:rPr>
          <w:rFonts w:ascii="Verdana" w:hAnsi="Verdana" w:cs="Arial"/>
        </w:rPr>
      </w:pPr>
      <w:r w:rsidRPr="001338C7">
        <w:rPr>
          <w:rFonts w:ascii="Verdana" w:hAnsi="Verdana" w:cs="Arial"/>
          <w:b/>
          <w:rPrChange w:id="1355" w:author="Paola" w:date="2020-02-21T08:08:00Z">
            <w:rPr>
              <w:rFonts w:ascii="Verdana" w:hAnsi="Verdana" w:cs="Arial"/>
              <w:b/>
            </w:rPr>
          </w:rPrChange>
        </w:rPr>
        <w:t>EL CONTRATISTA:</w:t>
      </w:r>
      <w:r w:rsidRPr="001338C7">
        <w:rPr>
          <w:rFonts w:ascii="Verdana" w:hAnsi="Verdana" w:cs="Arial"/>
          <w:rPrChange w:id="1356" w:author="Paola" w:date="2020-02-21T08:08:00Z">
            <w:rPr>
              <w:rFonts w:ascii="Verdana" w:hAnsi="Verdana" w:cs="Arial"/>
            </w:rPr>
          </w:rPrChange>
        </w:rPr>
        <w:t xml:space="preserve"> Calle 11 No. 1-44 Barrio El porvenir</w:t>
      </w:r>
      <w:r w:rsidR="008B000A" w:rsidRPr="001338C7">
        <w:rPr>
          <w:rFonts w:ascii="Verdana" w:hAnsi="Verdana" w:cs="Arial"/>
          <w:rPrChange w:id="1357" w:author="Paola" w:date="2020-02-21T08:08:00Z">
            <w:rPr>
              <w:rFonts w:ascii="Verdana" w:hAnsi="Verdana" w:cs="Arial"/>
            </w:rPr>
          </w:rPrChange>
        </w:rPr>
        <w:t xml:space="preserve"> Madrid Cundinamarca</w:t>
      </w:r>
      <w:r w:rsidRPr="001338C7">
        <w:rPr>
          <w:rFonts w:ascii="Verdana" w:hAnsi="Verdana" w:cs="Arial"/>
          <w:rPrChange w:id="1358" w:author="Paola" w:date="2020-02-21T08:08:00Z">
            <w:rPr>
              <w:rFonts w:ascii="Verdana" w:hAnsi="Verdana" w:cs="Arial"/>
            </w:rPr>
          </w:rPrChange>
        </w:rPr>
        <w:t xml:space="preserve">- correo electrónico </w:t>
      </w:r>
      <w:r w:rsidR="006816DE" w:rsidRPr="001338C7">
        <w:rPr>
          <w:rFonts w:ascii="Verdana" w:hAnsi="Verdana"/>
          <w:rPrChange w:id="1359" w:author="Paola" w:date="2020-02-21T08:08:00Z">
            <w:rPr/>
          </w:rPrChange>
        </w:rPr>
        <w:fldChar w:fldCharType="begin"/>
      </w:r>
      <w:r w:rsidR="006816DE" w:rsidRPr="001338C7">
        <w:rPr>
          <w:rFonts w:ascii="Verdana" w:hAnsi="Verdana"/>
          <w:rPrChange w:id="1360" w:author="Paola" w:date="2020-02-21T08:08:00Z">
            <w:rPr/>
          </w:rPrChange>
        </w:rPr>
        <w:instrText xml:space="preserve"> HYPERLINK "mailto:liza901212@hotmail.com" </w:instrText>
      </w:r>
      <w:r w:rsidR="006816DE" w:rsidRPr="001338C7">
        <w:rPr>
          <w:rFonts w:ascii="Verdana" w:hAnsi="Verdana"/>
          <w:rPrChange w:id="1361" w:author="Paola" w:date="2020-02-21T08:08:00Z">
            <w:rPr/>
          </w:rPrChange>
        </w:rPr>
        <w:fldChar w:fldCharType="separate"/>
      </w:r>
      <w:r w:rsidR="008B000A" w:rsidRPr="001338C7">
        <w:rPr>
          <w:rStyle w:val="Hipervnculo"/>
          <w:rFonts w:ascii="Verdana" w:hAnsi="Verdana" w:cs="Arial"/>
          <w:color w:val="auto"/>
          <w:u w:val="none"/>
          <w:rPrChange w:id="1362" w:author="Paola" w:date="2020-02-21T08:08:00Z">
            <w:rPr>
              <w:rStyle w:val="Hipervnculo"/>
              <w:rFonts w:ascii="Verdana" w:hAnsi="Verdana" w:cs="Arial"/>
              <w:color w:val="auto"/>
              <w:u w:val="none"/>
            </w:rPr>
          </w:rPrChange>
        </w:rPr>
        <w:t>liza901212@hotmail.com</w:t>
      </w:r>
      <w:r w:rsidR="006816DE" w:rsidRPr="001338C7">
        <w:rPr>
          <w:rStyle w:val="Hipervnculo"/>
          <w:rFonts w:ascii="Verdana" w:hAnsi="Verdana" w:cs="Arial"/>
          <w:color w:val="auto"/>
          <w:u w:val="none"/>
          <w:rPrChange w:id="1363" w:author="Paola" w:date="2020-02-21T08:08:00Z">
            <w:rPr>
              <w:rStyle w:val="Hipervnculo"/>
              <w:rFonts w:ascii="Verdana" w:hAnsi="Verdana" w:cs="Arial"/>
              <w:color w:val="auto"/>
              <w:u w:val="none"/>
            </w:rPr>
          </w:rPrChange>
        </w:rPr>
        <w:fldChar w:fldCharType="end"/>
      </w:r>
      <w:r w:rsidRPr="001338C7">
        <w:rPr>
          <w:rFonts w:ascii="Verdana" w:hAnsi="Verdana" w:cs="Arial"/>
        </w:rPr>
        <w:t xml:space="preserve"> CEL:</w:t>
      </w:r>
      <w:r w:rsidRPr="001338C7">
        <w:rPr>
          <w:rFonts w:ascii="Verdana" w:hAnsi="Verdana"/>
          <w:rPrChange w:id="1364" w:author="Paola" w:date="2020-02-21T08:08:00Z">
            <w:rPr/>
          </w:rPrChange>
        </w:rPr>
        <w:t xml:space="preserve"> </w:t>
      </w:r>
      <w:r w:rsidRPr="001338C7">
        <w:rPr>
          <w:rFonts w:ascii="Verdana" w:hAnsi="Verdana" w:cs="Arial"/>
        </w:rPr>
        <w:t xml:space="preserve">313 208 05 44 </w:t>
      </w:r>
    </w:p>
    <w:p w14:paraId="71DBFAF6" w14:textId="19CE92AF" w:rsidR="00F400A9" w:rsidRPr="00287C9C" w:rsidRDefault="00F400A9" w:rsidP="00412462">
      <w:pPr>
        <w:jc w:val="both"/>
        <w:rPr>
          <w:ins w:id="1365" w:author="Paola" w:date="2020-02-21T08:19:00Z"/>
          <w:rFonts w:ascii="Verdana" w:hAnsi="Verdana" w:cs="Arial"/>
        </w:rPr>
      </w:pPr>
    </w:p>
    <w:p w14:paraId="71616AA5" w14:textId="516B7218" w:rsidR="00287C9C" w:rsidRPr="00287C9C" w:rsidRDefault="00287C9C" w:rsidP="00287C9C">
      <w:pPr>
        <w:spacing w:line="240" w:lineRule="auto"/>
        <w:jc w:val="both"/>
        <w:rPr>
          <w:ins w:id="1366" w:author="Paola" w:date="2020-02-21T08:19:00Z"/>
          <w:rFonts w:ascii="Verdana" w:eastAsia="Times New Roman" w:hAnsi="Verdana" w:cs="Tahoma"/>
          <w:lang w:val="es-ES"/>
          <w:rPrChange w:id="1367" w:author="Paola" w:date="2020-02-21T08:19:00Z">
            <w:rPr>
              <w:ins w:id="1368" w:author="Paola" w:date="2020-02-21T08:19:00Z"/>
              <w:rFonts w:ascii="Tahoma" w:eastAsia="Times New Roman" w:hAnsi="Tahoma" w:cs="Tahoma"/>
              <w:sz w:val="24"/>
              <w:szCs w:val="24"/>
              <w:lang w:val="es-ES"/>
            </w:rPr>
          </w:rPrChange>
        </w:rPr>
      </w:pPr>
      <w:ins w:id="1369" w:author="Paola" w:date="2020-02-21T08:20:00Z">
        <w:r>
          <w:rPr>
            <w:rFonts w:ascii="Verdana" w:eastAsia="Times New Roman" w:hAnsi="Verdana" w:cs="Tahoma"/>
            <w:b/>
            <w:lang w:val="es-ES"/>
          </w:rPr>
          <w:t xml:space="preserve">CLÁUSULA </w:t>
        </w:r>
      </w:ins>
      <w:ins w:id="1370" w:author="Paola" w:date="2020-02-21T08:19:00Z">
        <w:r w:rsidRPr="00287C9C">
          <w:rPr>
            <w:rFonts w:ascii="Verdana" w:eastAsia="Times New Roman" w:hAnsi="Verdana" w:cs="Tahoma"/>
            <w:b/>
            <w:lang w:val="es-ES"/>
            <w:rPrChange w:id="1371" w:author="Paola" w:date="2020-02-21T08:19:00Z">
              <w:rPr>
                <w:rFonts w:ascii="Tahoma" w:eastAsia="Times New Roman" w:hAnsi="Tahoma" w:cs="Tahoma"/>
                <w:b/>
                <w:sz w:val="24"/>
                <w:szCs w:val="24"/>
                <w:lang w:val="es-ES"/>
              </w:rPr>
            </w:rPrChange>
          </w:rPr>
          <w:t xml:space="preserve">DÉCIMA </w:t>
        </w:r>
      </w:ins>
      <w:ins w:id="1372" w:author="Paola" w:date="2020-02-21T08:20:00Z">
        <w:r>
          <w:rPr>
            <w:rFonts w:ascii="Verdana" w:eastAsia="Times New Roman" w:hAnsi="Verdana" w:cs="Tahoma"/>
            <w:b/>
            <w:lang w:val="es-ES"/>
          </w:rPr>
          <w:t>OCTAVA. MÉRITO EJECUTIVO</w:t>
        </w:r>
      </w:ins>
      <w:ins w:id="1373" w:author="Paola" w:date="2020-02-21T08:19:00Z">
        <w:r w:rsidRPr="00287C9C">
          <w:rPr>
            <w:rFonts w:ascii="Verdana" w:eastAsia="Times New Roman" w:hAnsi="Verdana" w:cs="Tahoma"/>
            <w:lang w:val="es-ES"/>
            <w:rPrChange w:id="1374" w:author="Paola" w:date="2020-02-21T08:19:00Z">
              <w:rPr>
                <w:rFonts w:ascii="Tahoma" w:eastAsia="Times New Roman" w:hAnsi="Tahoma" w:cs="Tahoma"/>
                <w:sz w:val="24"/>
                <w:szCs w:val="24"/>
                <w:lang w:val="es-ES"/>
              </w:rPr>
            </w:rPrChange>
          </w:rPr>
          <w:t xml:space="preserve">: Las partes manifiestan que las obligaciones pactadas en este contrato son claras, expresas y exigibles, por lo </w:t>
        </w:r>
        <w:proofErr w:type="gramStart"/>
        <w:r w:rsidRPr="00287C9C">
          <w:rPr>
            <w:rFonts w:ascii="Verdana" w:eastAsia="Times New Roman" w:hAnsi="Verdana" w:cs="Tahoma"/>
            <w:lang w:val="es-ES"/>
            <w:rPrChange w:id="1375" w:author="Paola" w:date="2020-02-21T08:19:00Z">
              <w:rPr>
                <w:rFonts w:ascii="Tahoma" w:eastAsia="Times New Roman" w:hAnsi="Tahoma" w:cs="Tahoma"/>
                <w:sz w:val="24"/>
                <w:szCs w:val="24"/>
                <w:lang w:val="es-ES"/>
              </w:rPr>
            </w:rPrChange>
          </w:rPr>
          <w:t>tanto</w:t>
        </w:r>
        <w:proofErr w:type="gramEnd"/>
        <w:r w:rsidRPr="00287C9C">
          <w:rPr>
            <w:rFonts w:ascii="Verdana" w:eastAsia="Times New Roman" w:hAnsi="Verdana" w:cs="Tahoma"/>
            <w:lang w:val="es-ES"/>
            <w:rPrChange w:id="1376" w:author="Paola" w:date="2020-02-21T08:19:00Z">
              <w:rPr>
                <w:rFonts w:ascii="Tahoma" w:eastAsia="Times New Roman" w:hAnsi="Tahoma" w:cs="Tahoma"/>
                <w:sz w:val="24"/>
                <w:szCs w:val="24"/>
                <w:lang w:val="es-ES"/>
              </w:rPr>
            </w:rPrChange>
          </w:rPr>
          <w:t xml:space="preserve"> su cumplimiento podrá ser exigido a través de un proceso ejecutivo.</w:t>
        </w:r>
      </w:ins>
    </w:p>
    <w:p w14:paraId="24DDF088" w14:textId="77777777" w:rsidR="00287C9C" w:rsidRPr="001338C7" w:rsidRDefault="00287C9C" w:rsidP="00412462">
      <w:pPr>
        <w:jc w:val="both"/>
        <w:rPr>
          <w:rFonts w:ascii="Verdana" w:hAnsi="Verdana" w:cs="Arial"/>
          <w:rPrChange w:id="1377" w:author="Paola" w:date="2020-02-21T08:08:00Z">
            <w:rPr>
              <w:rFonts w:ascii="Arial" w:hAnsi="Arial" w:cs="Arial"/>
              <w:sz w:val="24"/>
              <w:szCs w:val="24"/>
            </w:rPr>
          </w:rPrChange>
        </w:rPr>
      </w:pPr>
    </w:p>
    <w:p w14:paraId="7C2101DA" w14:textId="7B2749CF" w:rsidR="0078645B" w:rsidRPr="001338C7" w:rsidRDefault="0078645B" w:rsidP="00412462">
      <w:pPr>
        <w:jc w:val="both"/>
        <w:rPr>
          <w:rFonts w:ascii="Verdana" w:hAnsi="Verdana" w:cs="Arial"/>
          <w:bCs/>
          <w:rPrChange w:id="1378" w:author="Paola" w:date="2020-02-21T08:08:00Z">
            <w:rPr>
              <w:rFonts w:ascii="Arial" w:hAnsi="Arial" w:cs="Arial"/>
              <w:bCs/>
              <w:sz w:val="24"/>
              <w:szCs w:val="24"/>
            </w:rPr>
          </w:rPrChange>
        </w:rPr>
      </w:pPr>
      <w:bookmarkStart w:id="1379" w:name="_GoBack"/>
      <w:bookmarkEnd w:id="1379"/>
      <w:r w:rsidRPr="001338C7">
        <w:rPr>
          <w:rFonts w:ascii="Verdana" w:hAnsi="Verdana" w:cs="Arial"/>
          <w:rPrChange w:id="1380" w:author="Paola" w:date="2020-02-21T08:08:00Z">
            <w:rPr>
              <w:rFonts w:ascii="Arial" w:hAnsi="Arial" w:cs="Arial"/>
              <w:sz w:val="24"/>
              <w:szCs w:val="24"/>
            </w:rPr>
          </w:rPrChange>
        </w:rPr>
        <w:t>EN VIRTUD DE LO CUAL, las partes reconocen haber leído en su totalidad el CONTRATO, manifiestan comprenderlo y aceptan obligarse por sus términos y condiciones, constituyente el completo y total acuerdo de las partes. Y, en prueba de conformidad las partes firman el presente CONTRATO en todas sus hojas y en tantas copias originales como partes participen en el contrato, constituyendo todas esas copias un único acuerdo, en el lugar y fechas indicadas en el encabezamiento.</w:t>
      </w:r>
    </w:p>
    <w:p w14:paraId="06148756" w14:textId="3F292FAE" w:rsidR="00C50229" w:rsidRPr="001338C7" w:rsidRDefault="00C50229" w:rsidP="00C50229">
      <w:pPr>
        <w:jc w:val="both"/>
        <w:rPr>
          <w:rFonts w:ascii="Verdana" w:hAnsi="Verdana" w:cs="Arial"/>
          <w:rPrChange w:id="1381" w:author="Paola" w:date="2020-02-21T08:08:00Z">
            <w:rPr>
              <w:rFonts w:ascii="Arial" w:hAnsi="Arial" w:cs="Arial"/>
              <w:sz w:val="24"/>
              <w:szCs w:val="24"/>
            </w:rPr>
          </w:rPrChange>
        </w:rPr>
      </w:pPr>
      <w:r w:rsidRPr="001338C7">
        <w:rPr>
          <w:rFonts w:ascii="Verdana" w:hAnsi="Verdana" w:cs="Arial"/>
          <w:rPrChange w:id="1382" w:author="Paola" w:date="2020-02-21T08:08:00Z">
            <w:rPr>
              <w:rFonts w:ascii="Arial" w:hAnsi="Arial" w:cs="Arial"/>
              <w:sz w:val="24"/>
              <w:szCs w:val="24"/>
            </w:rPr>
          </w:rPrChange>
        </w:rPr>
        <w:lastRenderedPageBreak/>
        <w:t xml:space="preserve">Para constancia se firma el presente contrato en dos ejemplares del mismo </w:t>
      </w:r>
      <w:r w:rsidR="0078645B" w:rsidRPr="001338C7">
        <w:rPr>
          <w:rFonts w:ascii="Verdana" w:hAnsi="Verdana" w:cs="Arial"/>
          <w:rPrChange w:id="1383" w:author="Paola" w:date="2020-02-21T08:08:00Z">
            <w:rPr>
              <w:rFonts w:ascii="Arial" w:hAnsi="Arial" w:cs="Arial"/>
              <w:sz w:val="24"/>
              <w:szCs w:val="24"/>
            </w:rPr>
          </w:rPrChange>
        </w:rPr>
        <w:t>tenor, en</w:t>
      </w:r>
      <w:r w:rsidRPr="001338C7">
        <w:rPr>
          <w:rFonts w:ascii="Verdana" w:hAnsi="Verdana" w:cs="Arial"/>
          <w:rPrChange w:id="1384" w:author="Paola" w:date="2020-02-21T08:08:00Z">
            <w:rPr>
              <w:rFonts w:ascii="Arial" w:hAnsi="Arial" w:cs="Arial"/>
              <w:sz w:val="24"/>
              <w:szCs w:val="24"/>
            </w:rPr>
          </w:rPrChange>
        </w:rPr>
        <w:t xml:space="preserve"> Bogotá D.C., a los</w:t>
      </w:r>
      <w:r w:rsidR="00EB4483" w:rsidRPr="001338C7">
        <w:rPr>
          <w:rFonts w:ascii="Verdana" w:hAnsi="Verdana" w:cs="Arial"/>
          <w:rPrChange w:id="1385" w:author="Paola" w:date="2020-02-21T08:08:00Z">
            <w:rPr>
              <w:rFonts w:ascii="Arial" w:hAnsi="Arial" w:cs="Arial"/>
              <w:sz w:val="24"/>
              <w:szCs w:val="24"/>
            </w:rPr>
          </w:rPrChange>
        </w:rPr>
        <w:t xml:space="preserve"> </w:t>
      </w:r>
      <w:r w:rsidR="00FA456E" w:rsidRPr="001338C7">
        <w:rPr>
          <w:rFonts w:ascii="Verdana" w:hAnsi="Verdana" w:cs="Arial"/>
          <w:rPrChange w:id="1386" w:author="Paola" w:date="2020-02-21T08:08:00Z">
            <w:rPr>
              <w:rFonts w:ascii="Arial" w:hAnsi="Arial" w:cs="Arial"/>
              <w:sz w:val="24"/>
              <w:szCs w:val="24"/>
            </w:rPr>
          </w:rPrChange>
        </w:rPr>
        <w:t>veinte</w:t>
      </w:r>
      <w:r w:rsidRPr="001338C7">
        <w:rPr>
          <w:rFonts w:ascii="Verdana" w:hAnsi="Verdana" w:cs="Arial"/>
          <w:rPrChange w:id="1387" w:author="Paola" w:date="2020-02-21T08:08:00Z">
            <w:rPr>
              <w:rFonts w:ascii="Arial" w:hAnsi="Arial" w:cs="Arial"/>
              <w:sz w:val="24"/>
              <w:szCs w:val="24"/>
            </w:rPr>
          </w:rPrChange>
        </w:rPr>
        <w:t xml:space="preserve"> (</w:t>
      </w:r>
      <w:r w:rsidR="00FA456E" w:rsidRPr="001338C7">
        <w:rPr>
          <w:rFonts w:ascii="Verdana" w:hAnsi="Verdana" w:cs="Arial"/>
          <w:rPrChange w:id="1388" w:author="Paola" w:date="2020-02-21T08:08:00Z">
            <w:rPr>
              <w:rFonts w:ascii="Arial" w:hAnsi="Arial" w:cs="Arial"/>
              <w:sz w:val="24"/>
              <w:szCs w:val="24"/>
            </w:rPr>
          </w:rPrChange>
        </w:rPr>
        <w:t>20</w:t>
      </w:r>
      <w:r w:rsidR="006634A3" w:rsidRPr="001338C7">
        <w:rPr>
          <w:rFonts w:ascii="Verdana" w:hAnsi="Verdana" w:cs="Arial"/>
          <w:rPrChange w:id="1389" w:author="Paola" w:date="2020-02-21T08:08:00Z">
            <w:rPr>
              <w:rFonts w:ascii="Arial" w:hAnsi="Arial" w:cs="Arial"/>
              <w:sz w:val="24"/>
              <w:szCs w:val="24"/>
            </w:rPr>
          </w:rPrChange>
        </w:rPr>
        <w:t>)</w:t>
      </w:r>
      <w:r w:rsidRPr="001338C7">
        <w:rPr>
          <w:rFonts w:ascii="Verdana" w:hAnsi="Verdana" w:cs="Arial"/>
          <w:rPrChange w:id="1390" w:author="Paola" w:date="2020-02-21T08:08:00Z">
            <w:rPr>
              <w:rFonts w:ascii="Arial" w:hAnsi="Arial" w:cs="Arial"/>
              <w:sz w:val="24"/>
              <w:szCs w:val="24"/>
            </w:rPr>
          </w:rPrChange>
        </w:rPr>
        <w:t xml:space="preserve"> días del mes de </w:t>
      </w:r>
      <w:r w:rsidR="0078645B" w:rsidRPr="001338C7">
        <w:rPr>
          <w:rFonts w:ascii="Verdana" w:hAnsi="Verdana" w:cs="Arial"/>
          <w:rPrChange w:id="1391" w:author="Paola" w:date="2020-02-21T08:08:00Z">
            <w:rPr>
              <w:rFonts w:ascii="Arial" w:hAnsi="Arial" w:cs="Arial"/>
              <w:sz w:val="24"/>
              <w:szCs w:val="24"/>
            </w:rPr>
          </w:rPrChange>
        </w:rPr>
        <w:t>febrero</w:t>
      </w:r>
      <w:r w:rsidRPr="001338C7">
        <w:rPr>
          <w:rFonts w:ascii="Verdana" w:hAnsi="Verdana" w:cs="Arial"/>
          <w:rPrChange w:id="1392" w:author="Paola" w:date="2020-02-21T08:08:00Z">
            <w:rPr>
              <w:rFonts w:ascii="Arial" w:hAnsi="Arial" w:cs="Arial"/>
              <w:sz w:val="24"/>
              <w:szCs w:val="24"/>
            </w:rPr>
          </w:rPrChange>
        </w:rPr>
        <w:t xml:space="preserve"> del año 20</w:t>
      </w:r>
      <w:r w:rsidR="0078645B" w:rsidRPr="001338C7">
        <w:rPr>
          <w:rFonts w:ascii="Verdana" w:hAnsi="Verdana" w:cs="Arial"/>
          <w:rPrChange w:id="1393" w:author="Paola" w:date="2020-02-21T08:08:00Z">
            <w:rPr>
              <w:rFonts w:ascii="Arial" w:hAnsi="Arial" w:cs="Arial"/>
              <w:sz w:val="24"/>
              <w:szCs w:val="24"/>
            </w:rPr>
          </w:rPrChange>
        </w:rPr>
        <w:t>20</w:t>
      </w:r>
      <w:r w:rsidRPr="001338C7">
        <w:rPr>
          <w:rFonts w:ascii="Verdana" w:hAnsi="Verdana" w:cs="Arial"/>
          <w:rPrChange w:id="1394" w:author="Paola" w:date="2020-02-21T08:08:00Z">
            <w:rPr>
              <w:rFonts w:ascii="Arial" w:hAnsi="Arial" w:cs="Arial"/>
              <w:sz w:val="24"/>
              <w:szCs w:val="24"/>
            </w:rPr>
          </w:rPrChange>
        </w:rPr>
        <w:t>.</w:t>
      </w:r>
    </w:p>
    <w:p w14:paraId="5C9896ED" w14:textId="77777777" w:rsidR="00080FEE" w:rsidRPr="001338C7" w:rsidRDefault="00080FEE" w:rsidP="00C50229">
      <w:pPr>
        <w:jc w:val="both"/>
        <w:rPr>
          <w:rFonts w:ascii="Verdana" w:hAnsi="Verdana" w:cs="Arial"/>
          <w:rPrChange w:id="1395" w:author="Paola" w:date="2020-02-21T08:08:00Z">
            <w:rPr>
              <w:rFonts w:ascii="Arial" w:hAnsi="Arial" w:cs="Arial"/>
              <w:sz w:val="24"/>
              <w:szCs w:val="24"/>
            </w:rPr>
          </w:rPrChange>
        </w:rPr>
      </w:pPr>
    </w:p>
    <w:p w14:paraId="64E2F423" w14:textId="190801B7" w:rsidR="00C50229" w:rsidRPr="001338C7" w:rsidRDefault="0078645B" w:rsidP="00C50229">
      <w:pPr>
        <w:jc w:val="both"/>
        <w:rPr>
          <w:rFonts w:ascii="Verdana" w:hAnsi="Verdana" w:cs="Arial"/>
          <w:rPrChange w:id="1396" w:author="Paola" w:date="2020-02-21T08:08:00Z">
            <w:rPr>
              <w:rFonts w:ascii="Arial" w:hAnsi="Arial" w:cs="Arial"/>
              <w:sz w:val="24"/>
              <w:szCs w:val="24"/>
            </w:rPr>
          </w:rPrChange>
        </w:rPr>
      </w:pPr>
      <w:r w:rsidRPr="001338C7">
        <w:rPr>
          <w:rFonts w:ascii="Verdana" w:hAnsi="Verdana" w:cs="Arial"/>
          <w:rPrChange w:id="1397" w:author="Paola" w:date="2020-02-21T08:08:00Z">
            <w:rPr>
              <w:rFonts w:ascii="Arial" w:hAnsi="Arial" w:cs="Arial"/>
              <w:sz w:val="24"/>
              <w:szCs w:val="24"/>
            </w:rPr>
          </w:rPrChange>
        </w:rPr>
        <w:t>CONTRATANTE</w:t>
      </w:r>
      <w:r w:rsidR="00C50229" w:rsidRPr="001338C7">
        <w:rPr>
          <w:rFonts w:ascii="Verdana" w:hAnsi="Verdana" w:cs="Arial"/>
          <w:rPrChange w:id="1398" w:author="Paola" w:date="2020-02-21T08:08:00Z">
            <w:rPr>
              <w:rFonts w:ascii="Arial" w:hAnsi="Arial" w:cs="Arial"/>
              <w:sz w:val="24"/>
              <w:szCs w:val="24"/>
            </w:rPr>
          </w:rPrChange>
        </w:rPr>
        <w:t xml:space="preserve"> </w:t>
      </w:r>
      <w:r w:rsidR="00C50229" w:rsidRPr="001338C7">
        <w:rPr>
          <w:rFonts w:ascii="Verdana" w:hAnsi="Verdana" w:cs="Arial"/>
          <w:rPrChange w:id="1399" w:author="Paola" w:date="2020-02-21T08:08:00Z">
            <w:rPr>
              <w:rFonts w:ascii="Arial" w:hAnsi="Arial" w:cs="Arial"/>
              <w:sz w:val="24"/>
              <w:szCs w:val="24"/>
            </w:rPr>
          </w:rPrChange>
        </w:rPr>
        <w:tab/>
      </w:r>
      <w:r w:rsidR="00C50229" w:rsidRPr="001338C7">
        <w:rPr>
          <w:rFonts w:ascii="Verdana" w:hAnsi="Verdana" w:cs="Arial"/>
          <w:rPrChange w:id="1400" w:author="Paola" w:date="2020-02-21T08:08:00Z">
            <w:rPr>
              <w:rFonts w:ascii="Arial" w:hAnsi="Arial" w:cs="Arial"/>
              <w:sz w:val="24"/>
              <w:szCs w:val="24"/>
            </w:rPr>
          </w:rPrChange>
        </w:rPr>
        <w:tab/>
      </w:r>
      <w:r w:rsidR="00C50229" w:rsidRPr="001338C7">
        <w:rPr>
          <w:rFonts w:ascii="Verdana" w:hAnsi="Verdana" w:cs="Arial"/>
          <w:rPrChange w:id="1401" w:author="Paola" w:date="2020-02-21T08:08:00Z">
            <w:rPr>
              <w:rFonts w:ascii="Arial" w:hAnsi="Arial" w:cs="Arial"/>
              <w:sz w:val="24"/>
              <w:szCs w:val="24"/>
            </w:rPr>
          </w:rPrChange>
        </w:rPr>
        <w:tab/>
      </w:r>
      <w:r w:rsidR="00C50229" w:rsidRPr="001338C7">
        <w:rPr>
          <w:rFonts w:ascii="Verdana" w:hAnsi="Verdana" w:cs="Arial"/>
          <w:rPrChange w:id="1402" w:author="Paola" w:date="2020-02-21T08:08:00Z">
            <w:rPr>
              <w:rFonts w:ascii="Arial" w:hAnsi="Arial" w:cs="Arial"/>
              <w:sz w:val="24"/>
              <w:szCs w:val="24"/>
            </w:rPr>
          </w:rPrChange>
        </w:rPr>
        <w:tab/>
      </w:r>
      <w:r w:rsidRPr="001338C7">
        <w:rPr>
          <w:rFonts w:ascii="Verdana" w:hAnsi="Verdana" w:cs="Arial"/>
          <w:rPrChange w:id="1403" w:author="Paola" w:date="2020-02-21T08:08:00Z">
            <w:rPr>
              <w:rFonts w:ascii="Arial" w:hAnsi="Arial" w:cs="Arial"/>
              <w:sz w:val="24"/>
              <w:szCs w:val="24"/>
            </w:rPr>
          </w:rPrChange>
        </w:rPr>
        <w:t xml:space="preserve"> CONTRATISTA</w:t>
      </w:r>
    </w:p>
    <w:p w14:paraId="71BCCE16" w14:textId="77777777" w:rsidR="00C50229" w:rsidRPr="001338C7" w:rsidRDefault="00C50229" w:rsidP="00C50229">
      <w:pPr>
        <w:jc w:val="both"/>
        <w:rPr>
          <w:rFonts w:ascii="Verdana" w:hAnsi="Verdana" w:cs="Arial"/>
          <w:rPrChange w:id="1404" w:author="Paola" w:date="2020-02-21T08:08:00Z">
            <w:rPr>
              <w:rFonts w:ascii="Arial" w:hAnsi="Arial" w:cs="Arial"/>
              <w:sz w:val="24"/>
              <w:szCs w:val="24"/>
            </w:rPr>
          </w:rPrChange>
        </w:rPr>
      </w:pPr>
    </w:p>
    <w:p w14:paraId="733B06FE" w14:textId="1A38A28D" w:rsidR="00C50229" w:rsidRPr="001338C7" w:rsidRDefault="00C50229" w:rsidP="00C50229">
      <w:pPr>
        <w:jc w:val="both"/>
        <w:rPr>
          <w:rFonts w:ascii="Verdana" w:hAnsi="Verdana" w:cs="Arial"/>
          <w:rPrChange w:id="1405" w:author="Paola" w:date="2020-02-21T08:08:00Z">
            <w:rPr>
              <w:rFonts w:ascii="Arial" w:hAnsi="Arial" w:cs="Arial"/>
              <w:sz w:val="24"/>
              <w:szCs w:val="24"/>
            </w:rPr>
          </w:rPrChange>
        </w:rPr>
      </w:pPr>
      <w:r w:rsidRPr="001338C7">
        <w:rPr>
          <w:rFonts w:ascii="Verdana" w:hAnsi="Verdana" w:cs="Arial"/>
          <w:rPrChange w:id="1406" w:author="Paola" w:date="2020-02-21T08:08:00Z">
            <w:rPr>
              <w:rFonts w:ascii="Arial" w:hAnsi="Arial" w:cs="Arial"/>
              <w:sz w:val="24"/>
              <w:szCs w:val="24"/>
            </w:rPr>
          </w:rPrChange>
        </w:rPr>
        <w:t>_________________________</w:t>
      </w:r>
      <w:r w:rsidR="00A269A8" w:rsidRPr="001338C7">
        <w:rPr>
          <w:rFonts w:ascii="Verdana" w:hAnsi="Verdana" w:cs="Arial"/>
          <w:rPrChange w:id="1407" w:author="Paola" w:date="2020-02-21T08:08:00Z">
            <w:rPr>
              <w:rFonts w:ascii="Arial" w:hAnsi="Arial" w:cs="Arial"/>
              <w:sz w:val="24"/>
              <w:szCs w:val="24"/>
            </w:rPr>
          </w:rPrChange>
        </w:rPr>
        <w:t xml:space="preserve">         </w:t>
      </w:r>
      <w:del w:id="1408" w:author="Paola" w:date="2020-02-21T08:03:00Z">
        <w:r w:rsidR="00A269A8" w:rsidRPr="001338C7" w:rsidDel="00EB7919">
          <w:rPr>
            <w:rFonts w:ascii="Verdana" w:hAnsi="Verdana" w:cs="Arial"/>
            <w:rPrChange w:id="1409" w:author="Paola" w:date="2020-02-21T08:08:00Z">
              <w:rPr>
                <w:rFonts w:ascii="Arial" w:hAnsi="Arial" w:cs="Arial"/>
                <w:sz w:val="24"/>
                <w:szCs w:val="24"/>
              </w:rPr>
            </w:rPrChange>
          </w:rPr>
          <w:delText xml:space="preserve"> </w:delText>
        </w:r>
        <w:r w:rsidRPr="001338C7" w:rsidDel="00EB7919">
          <w:rPr>
            <w:rFonts w:ascii="Verdana" w:hAnsi="Verdana" w:cs="Arial"/>
            <w:rPrChange w:id="1410" w:author="Paola" w:date="2020-02-21T08:08:00Z">
              <w:rPr>
                <w:rFonts w:ascii="Arial" w:hAnsi="Arial" w:cs="Arial"/>
                <w:sz w:val="24"/>
                <w:szCs w:val="24"/>
              </w:rPr>
            </w:rPrChange>
          </w:rPr>
          <w:delText xml:space="preserve">      </w:delText>
        </w:r>
      </w:del>
      <w:r w:rsidR="0078645B" w:rsidRPr="001338C7">
        <w:rPr>
          <w:rFonts w:ascii="Verdana" w:hAnsi="Verdana" w:cs="Arial"/>
          <w:rPrChange w:id="1411" w:author="Paola" w:date="2020-02-21T08:08:00Z">
            <w:rPr>
              <w:rFonts w:ascii="Arial" w:hAnsi="Arial" w:cs="Arial"/>
              <w:sz w:val="24"/>
              <w:szCs w:val="24"/>
            </w:rPr>
          </w:rPrChange>
        </w:rPr>
        <w:t>__________________________</w:t>
      </w:r>
    </w:p>
    <w:p w14:paraId="230F1CD8" w14:textId="3B1DF0C3" w:rsidR="00B011C5" w:rsidRPr="001338C7" w:rsidRDefault="00A269A8" w:rsidP="002E69BE">
      <w:pPr>
        <w:spacing w:after="0"/>
        <w:jc w:val="both"/>
        <w:rPr>
          <w:rFonts w:ascii="Verdana" w:hAnsi="Verdana" w:cs="Arial"/>
          <w:rPrChange w:id="1412" w:author="Paola" w:date="2020-02-21T08:08:00Z">
            <w:rPr>
              <w:rFonts w:ascii="Arial" w:hAnsi="Arial" w:cs="Arial"/>
              <w:sz w:val="24"/>
              <w:szCs w:val="24"/>
            </w:rPr>
          </w:rPrChange>
        </w:rPr>
      </w:pPr>
      <w:r w:rsidRPr="001338C7">
        <w:rPr>
          <w:rFonts w:ascii="Verdana" w:hAnsi="Verdana" w:cs="Arial"/>
          <w:b/>
          <w:rPrChange w:id="1413" w:author="Paola" w:date="2020-02-21T08:08:00Z">
            <w:rPr>
              <w:rFonts w:ascii="Arial" w:hAnsi="Arial" w:cs="Arial"/>
              <w:b/>
              <w:sz w:val="24"/>
              <w:szCs w:val="24"/>
            </w:rPr>
          </w:rPrChange>
        </w:rPr>
        <w:t>MIGUEL ANGEL NUÑEZ JIMENEZ</w:t>
      </w:r>
      <w:r w:rsidR="008957EE" w:rsidRPr="001338C7">
        <w:rPr>
          <w:rFonts w:ascii="Verdana" w:hAnsi="Verdana" w:cs="Arial"/>
          <w:b/>
          <w:rPrChange w:id="1414" w:author="Paola" w:date="2020-02-21T08:08:00Z">
            <w:rPr>
              <w:rFonts w:ascii="Arial" w:hAnsi="Arial" w:cs="Arial"/>
              <w:b/>
              <w:sz w:val="24"/>
              <w:szCs w:val="24"/>
            </w:rPr>
          </w:rPrChange>
        </w:rPr>
        <w:t xml:space="preserve">  </w:t>
      </w:r>
      <w:r w:rsidRPr="001338C7">
        <w:rPr>
          <w:rFonts w:ascii="Verdana" w:hAnsi="Verdana" w:cs="Arial"/>
          <w:b/>
          <w:rPrChange w:id="1415" w:author="Paola" w:date="2020-02-21T08:08:00Z">
            <w:rPr>
              <w:rFonts w:ascii="Arial" w:hAnsi="Arial" w:cs="Arial"/>
              <w:b/>
              <w:sz w:val="24"/>
              <w:szCs w:val="24"/>
            </w:rPr>
          </w:rPrChange>
        </w:rPr>
        <w:t xml:space="preserve"> </w:t>
      </w:r>
      <w:r w:rsidR="008957EE" w:rsidRPr="001338C7">
        <w:rPr>
          <w:rFonts w:ascii="Verdana" w:hAnsi="Verdana" w:cs="Arial"/>
          <w:b/>
          <w:rPrChange w:id="1416" w:author="Paola" w:date="2020-02-21T08:08:00Z">
            <w:rPr>
              <w:rFonts w:ascii="Arial" w:hAnsi="Arial" w:cs="Arial"/>
              <w:b/>
              <w:sz w:val="24"/>
              <w:szCs w:val="24"/>
            </w:rPr>
          </w:rPrChange>
        </w:rPr>
        <w:t xml:space="preserve">LIZA FERNANDA SANCHEZ MAZORCA </w:t>
      </w:r>
      <w:r w:rsidR="00C50229" w:rsidRPr="001338C7">
        <w:rPr>
          <w:rFonts w:ascii="Verdana" w:hAnsi="Verdana" w:cs="Arial"/>
          <w:rPrChange w:id="1417" w:author="Paola" w:date="2020-02-21T08:08:00Z">
            <w:rPr>
              <w:rFonts w:ascii="Arial" w:hAnsi="Arial" w:cs="Arial"/>
              <w:sz w:val="24"/>
              <w:szCs w:val="24"/>
            </w:rPr>
          </w:rPrChange>
        </w:rPr>
        <w:t xml:space="preserve">C.C. No. </w:t>
      </w:r>
      <w:r w:rsidRPr="001338C7">
        <w:rPr>
          <w:rFonts w:ascii="Verdana" w:hAnsi="Verdana" w:cs="Arial"/>
          <w:rPrChange w:id="1418" w:author="Paola" w:date="2020-02-21T08:08:00Z">
            <w:rPr>
              <w:rFonts w:ascii="Arial" w:hAnsi="Arial" w:cs="Arial"/>
              <w:sz w:val="24"/>
              <w:szCs w:val="24"/>
            </w:rPr>
          </w:rPrChange>
        </w:rPr>
        <w:t xml:space="preserve">79.297.381 </w:t>
      </w:r>
      <w:r w:rsidR="00C50229" w:rsidRPr="001338C7">
        <w:rPr>
          <w:rFonts w:ascii="Verdana" w:hAnsi="Verdana" w:cs="Arial"/>
          <w:rPrChange w:id="1419" w:author="Paola" w:date="2020-02-21T08:08:00Z">
            <w:rPr>
              <w:rFonts w:ascii="Arial" w:hAnsi="Arial" w:cs="Arial"/>
              <w:sz w:val="24"/>
              <w:szCs w:val="24"/>
            </w:rPr>
          </w:rPrChange>
        </w:rPr>
        <w:t>de Bogotá</w:t>
      </w:r>
      <w:r w:rsidR="00C50229" w:rsidRPr="001338C7">
        <w:rPr>
          <w:rFonts w:ascii="Verdana" w:hAnsi="Verdana" w:cs="Arial"/>
          <w:rPrChange w:id="1420" w:author="Paola" w:date="2020-02-21T08:08:00Z">
            <w:rPr>
              <w:rFonts w:ascii="Arial" w:hAnsi="Arial" w:cs="Arial"/>
              <w:sz w:val="24"/>
              <w:szCs w:val="24"/>
            </w:rPr>
          </w:rPrChange>
        </w:rPr>
        <w:tab/>
      </w:r>
      <w:r w:rsidRPr="001338C7">
        <w:rPr>
          <w:rFonts w:ascii="Verdana" w:hAnsi="Verdana" w:cs="Arial"/>
          <w:rPrChange w:id="1421" w:author="Paola" w:date="2020-02-21T08:08:00Z">
            <w:rPr>
              <w:rFonts w:ascii="Arial" w:hAnsi="Arial" w:cs="Arial"/>
              <w:sz w:val="24"/>
              <w:szCs w:val="24"/>
            </w:rPr>
          </w:rPrChange>
        </w:rPr>
        <w:t xml:space="preserve">           CC </w:t>
      </w:r>
      <w:r w:rsidR="008957EE" w:rsidRPr="001338C7">
        <w:rPr>
          <w:rFonts w:ascii="Verdana" w:hAnsi="Verdana" w:cs="Arial"/>
          <w:rPrChange w:id="1422" w:author="Paola" w:date="2020-02-21T08:08:00Z">
            <w:rPr>
              <w:rFonts w:ascii="Arial" w:hAnsi="Arial" w:cs="Arial"/>
              <w:sz w:val="24"/>
              <w:szCs w:val="24"/>
            </w:rPr>
          </w:rPrChange>
        </w:rPr>
        <w:t>1.073.159.961 de Madrid Cund.</w:t>
      </w:r>
    </w:p>
    <w:p w14:paraId="170C162B" w14:textId="08A9AA33" w:rsidR="002E69BE" w:rsidRPr="001338C7" w:rsidRDefault="002E69BE" w:rsidP="002E69BE">
      <w:pPr>
        <w:spacing w:after="0"/>
        <w:jc w:val="both"/>
        <w:rPr>
          <w:rFonts w:ascii="Verdana" w:hAnsi="Verdana" w:cs="Arial"/>
          <w:b/>
          <w:rPrChange w:id="1423" w:author="Paola" w:date="2020-02-21T08:08:00Z">
            <w:rPr>
              <w:rFonts w:ascii="Arial" w:hAnsi="Arial" w:cs="Arial"/>
              <w:b/>
              <w:sz w:val="24"/>
              <w:szCs w:val="24"/>
            </w:rPr>
          </w:rPrChange>
        </w:rPr>
      </w:pPr>
    </w:p>
    <w:sectPr w:rsidR="002E69BE" w:rsidRPr="001338C7" w:rsidSect="00C67589">
      <w:headerReference w:type="default" r:id="rId8"/>
      <w:pgSz w:w="12240" w:h="15840"/>
      <w:pgMar w:top="993" w:right="1701" w:bottom="1418" w:left="1701"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D013BE" w14:textId="77777777" w:rsidR="006816DE" w:rsidRDefault="006816DE" w:rsidP="006634A3">
      <w:pPr>
        <w:spacing w:after="0" w:line="240" w:lineRule="auto"/>
      </w:pPr>
      <w:r>
        <w:separator/>
      </w:r>
    </w:p>
  </w:endnote>
  <w:endnote w:type="continuationSeparator" w:id="0">
    <w:p w14:paraId="37C4010A" w14:textId="77777777" w:rsidR="006816DE" w:rsidRDefault="006816DE" w:rsidP="00663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93629" w14:textId="77777777" w:rsidR="006816DE" w:rsidRDefault="006816DE" w:rsidP="006634A3">
      <w:pPr>
        <w:spacing w:after="0" w:line="240" w:lineRule="auto"/>
      </w:pPr>
      <w:r>
        <w:separator/>
      </w:r>
    </w:p>
  </w:footnote>
  <w:footnote w:type="continuationSeparator" w:id="0">
    <w:p w14:paraId="7F9B1E46" w14:textId="77777777" w:rsidR="006816DE" w:rsidRDefault="006816DE" w:rsidP="006634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A363D" w14:textId="5D40F683" w:rsidR="00973FCE" w:rsidRDefault="00973FCE">
    <w:pPr>
      <w:pStyle w:val="Encabezado"/>
    </w:pPr>
  </w:p>
  <w:p w14:paraId="567FB001" w14:textId="77777777" w:rsidR="00973FCE" w:rsidRDefault="00973FC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F5F7E"/>
    <w:multiLevelType w:val="hybridMultilevel"/>
    <w:tmpl w:val="163EB53E"/>
    <w:lvl w:ilvl="0" w:tplc="01765450">
      <w:start w:val="1"/>
      <w:numFmt w:val="decimal"/>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4B0555A4"/>
    <w:multiLevelType w:val="hybridMultilevel"/>
    <w:tmpl w:val="54327C26"/>
    <w:lvl w:ilvl="0" w:tplc="62C0F19A">
      <w:start w:val="1"/>
      <w:numFmt w:val="decimal"/>
      <w:lvlText w:val="%1)"/>
      <w:lvlJc w:val="left"/>
      <w:pPr>
        <w:tabs>
          <w:tab w:val="num" w:pos="735"/>
        </w:tabs>
        <w:ind w:left="735" w:hanging="375"/>
      </w:pPr>
      <w:rPr>
        <w:rFonts w:hint="default"/>
        <w:b/>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7A0E4E86"/>
    <w:multiLevelType w:val="hybridMultilevel"/>
    <w:tmpl w:val="8320CCD2"/>
    <w:lvl w:ilvl="0" w:tplc="240A000F">
      <w:start w:val="8"/>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ola">
    <w15:presenceInfo w15:providerId="None" w15:userId="Pao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229"/>
    <w:rsid w:val="000027C4"/>
    <w:rsid w:val="000615BB"/>
    <w:rsid w:val="000642B9"/>
    <w:rsid w:val="00080FEE"/>
    <w:rsid w:val="00081EB0"/>
    <w:rsid w:val="000A4534"/>
    <w:rsid w:val="000E38A9"/>
    <w:rsid w:val="001338C7"/>
    <w:rsid w:val="001503A5"/>
    <w:rsid w:val="001C66F3"/>
    <w:rsid w:val="00250D5F"/>
    <w:rsid w:val="002666C0"/>
    <w:rsid w:val="00270BE5"/>
    <w:rsid w:val="00287C9C"/>
    <w:rsid w:val="002E69BE"/>
    <w:rsid w:val="00305AA8"/>
    <w:rsid w:val="00383840"/>
    <w:rsid w:val="003A4B7F"/>
    <w:rsid w:val="003E3D73"/>
    <w:rsid w:val="003F363C"/>
    <w:rsid w:val="00412462"/>
    <w:rsid w:val="0041332C"/>
    <w:rsid w:val="00436535"/>
    <w:rsid w:val="0044127C"/>
    <w:rsid w:val="004C75DA"/>
    <w:rsid w:val="00504D10"/>
    <w:rsid w:val="00587429"/>
    <w:rsid w:val="005C150C"/>
    <w:rsid w:val="00640DC7"/>
    <w:rsid w:val="006634A3"/>
    <w:rsid w:val="006816DE"/>
    <w:rsid w:val="006C06CD"/>
    <w:rsid w:val="00705F35"/>
    <w:rsid w:val="0077209E"/>
    <w:rsid w:val="0078645B"/>
    <w:rsid w:val="007950F3"/>
    <w:rsid w:val="00815909"/>
    <w:rsid w:val="0083676F"/>
    <w:rsid w:val="00843640"/>
    <w:rsid w:val="00854499"/>
    <w:rsid w:val="008623C8"/>
    <w:rsid w:val="008957EE"/>
    <w:rsid w:val="008B000A"/>
    <w:rsid w:val="00970981"/>
    <w:rsid w:val="00973FCE"/>
    <w:rsid w:val="009C21E3"/>
    <w:rsid w:val="009D2FD8"/>
    <w:rsid w:val="009E38D1"/>
    <w:rsid w:val="00A269A8"/>
    <w:rsid w:val="00A474F3"/>
    <w:rsid w:val="00A51B46"/>
    <w:rsid w:val="00AC5F85"/>
    <w:rsid w:val="00AC629A"/>
    <w:rsid w:val="00AC76DF"/>
    <w:rsid w:val="00AD5687"/>
    <w:rsid w:val="00B011C5"/>
    <w:rsid w:val="00B01621"/>
    <w:rsid w:val="00B1515F"/>
    <w:rsid w:val="00B63718"/>
    <w:rsid w:val="00B86BBE"/>
    <w:rsid w:val="00B874A7"/>
    <w:rsid w:val="00B9232C"/>
    <w:rsid w:val="00C50229"/>
    <w:rsid w:val="00C5630E"/>
    <w:rsid w:val="00C67589"/>
    <w:rsid w:val="00CC37CB"/>
    <w:rsid w:val="00CC5500"/>
    <w:rsid w:val="00CD0770"/>
    <w:rsid w:val="00D01428"/>
    <w:rsid w:val="00D25C57"/>
    <w:rsid w:val="00DA7598"/>
    <w:rsid w:val="00DF2234"/>
    <w:rsid w:val="00E012A1"/>
    <w:rsid w:val="00E12DBB"/>
    <w:rsid w:val="00E2582A"/>
    <w:rsid w:val="00EA53E9"/>
    <w:rsid w:val="00EB4483"/>
    <w:rsid w:val="00EB7919"/>
    <w:rsid w:val="00EE1FA1"/>
    <w:rsid w:val="00F00A28"/>
    <w:rsid w:val="00F400A9"/>
    <w:rsid w:val="00F46CAA"/>
    <w:rsid w:val="00F97039"/>
    <w:rsid w:val="00FA456E"/>
    <w:rsid w:val="00FF22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51982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874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74A7"/>
    <w:rPr>
      <w:rFonts w:ascii="Tahoma" w:hAnsi="Tahoma" w:cs="Tahoma"/>
      <w:sz w:val="16"/>
      <w:szCs w:val="16"/>
    </w:rPr>
  </w:style>
  <w:style w:type="paragraph" w:styleId="Encabezado">
    <w:name w:val="header"/>
    <w:basedOn w:val="Normal"/>
    <w:link w:val="EncabezadoCar"/>
    <w:uiPriority w:val="99"/>
    <w:unhideWhenUsed/>
    <w:rsid w:val="006634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34A3"/>
  </w:style>
  <w:style w:type="paragraph" w:styleId="Piedepgina">
    <w:name w:val="footer"/>
    <w:basedOn w:val="Normal"/>
    <w:link w:val="PiedepginaCar"/>
    <w:uiPriority w:val="99"/>
    <w:unhideWhenUsed/>
    <w:rsid w:val="006634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34A3"/>
  </w:style>
  <w:style w:type="paragraph" w:styleId="HTMLconformatoprevio">
    <w:name w:val="HTML Preformatted"/>
    <w:basedOn w:val="Normal"/>
    <w:link w:val="HTMLconformatoprevioCar"/>
    <w:uiPriority w:val="99"/>
    <w:semiHidden/>
    <w:unhideWhenUsed/>
    <w:rsid w:val="00663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6634A3"/>
    <w:rPr>
      <w:rFonts w:ascii="Courier New" w:eastAsia="Times New Roman" w:hAnsi="Courier New" w:cs="Courier New"/>
      <w:sz w:val="20"/>
      <w:szCs w:val="20"/>
      <w:lang w:eastAsia="es-ES_tradnl"/>
    </w:rPr>
  </w:style>
  <w:style w:type="paragraph" w:customStyle="1" w:styleId="Sinespaciado1">
    <w:name w:val="Sin espaciado1"/>
    <w:basedOn w:val="Normal"/>
    <w:rsid w:val="00F400A9"/>
    <w:rPr>
      <w:rFonts w:ascii="Calibri" w:eastAsia="Times New Roman" w:hAnsi="Calibri" w:cs="Times New Roman"/>
      <w:lang w:val="es-ES"/>
    </w:rPr>
  </w:style>
  <w:style w:type="paragraph" w:styleId="Prrafodelista">
    <w:name w:val="List Paragraph"/>
    <w:basedOn w:val="Normal"/>
    <w:uiPriority w:val="34"/>
    <w:qFormat/>
    <w:rsid w:val="00F400A9"/>
    <w:pPr>
      <w:ind w:left="720"/>
      <w:contextualSpacing/>
    </w:pPr>
    <w:rPr>
      <w:rFonts w:ascii="Calibri" w:eastAsia="Times New Roman" w:hAnsi="Calibri" w:cs="Times New Roman"/>
      <w:lang w:val="es-ES"/>
    </w:rPr>
  </w:style>
  <w:style w:type="character" w:styleId="Hipervnculo">
    <w:name w:val="Hyperlink"/>
    <w:basedOn w:val="Fuentedeprrafopredeter"/>
    <w:uiPriority w:val="99"/>
    <w:unhideWhenUsed/>
    <w:rsid w:val="00F400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099424">
      <w:bodyDiv w:val="1"/>
      <w:marLeft w:val="0"/>
      <w:marRight w:val="0"/>
      <w:marTop w:val="0"/>
      <w:marBottom w:val="0"/>
      <w:divBdr>
        <w:top w:val="none" w:sz="0" w:space="0" w:color="auto"/>
        <w:left w:val="none" w:sz="0" w:space="0" w:color="auto"/>
        <w:bottom w:val="none" w:sz="0" w:space="0" w:color="auto"/>
        <w:right w:val="none" w:sz="0" w:space="0" w:color="auto"/>
      </w:divBdr>
    </w:div>
    <w:div w:id="296689012">
      <w:bodyDiv w:val="1"/>
      <w:marLeft w:val="0"/>
      <w:marRight w:val="0"/>
      <w:marTop w:val="0"/>
      <w:marBottom w:val="0"/>
      <w:divBdr>
        <w:top w:val="none" w:sz="0" w:space="0" w:color="auto"/>
        <w:left w:val="none" w:sz="0" w:space="0" w:color="auto"/>
        <w:bottom w:val="none" w:sz="0" w:space="0" w:color="auto"/>
        <w:right w:val="none" w:sz="0" w:space="0" w:color="auto"/>
      </w:divBdr>
    </w:div>
    <w:div w:id="507132870">
      <w:bodyDiv w:val="1"/>
      <w:marLeft w:val="0"/>
      <w:marRight w:val="0"/>
      <w:marTop w:val="0"/>
      <w:marBottom w:val="0"/>
      <w:divBdr>
        <w:top w:val="none" w:sz="0" w:space="0" w:color="auto"/>
        <w:left w:val="none" w:sz="0" w:space="0" w:color="auto"/>
        <w:bottom w:val="none" w:sz="0" w:space="0" w:color="auto"/>
        <w:right w:val="none" w:sz="0" w:space="0" w:color="auto"/>
      </w:divBdr>
    </w:div>
    <w:div w:id="161855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22964E-A2FB-4CD8-BD37-03905AA4F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9</Pages>
  <Words>2728</Words>
  <Characters>15010</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PLANIFICACION Y PROYECTOS S.A.S</Company>
  <LinksUpToDate>false</LinksUpToDate>
  <CharactersWithSpaces>17703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Paola</cp:lastModifiedBy>
  <cp:revision>6</cp:revision>
  <cp:lastPrinted>2018-07-18T20:55:00Z</cp:lastPrinted>
  <dcterms:created xsi:type="dcterms:W3CDTF">2020-02-20T20:43:00Z</dcterms:created>
  <dcterms:modified xsi:type="dcterms:W3CDTF">2020-02-21T13:20:00Z</dcterms:modified>
</cp:coreProperties>
</file>